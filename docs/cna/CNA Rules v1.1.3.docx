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B9B0D" w14:textId="2002C9E5" w:rsidR="00B3260C" w:rsidRDefault="00B3260C" w:rsidP="00B3260C">
      <w:pPr>
        <w:pStyle w:val="PubDate"/>
        <w:spacing w:before="960" w:after="480"/>
        <w:rPr>
          <w:rFonts w:ascii="Arial Narrow" w:hAnsi="Arial Narrow" w:cstheme="majorBidi"/>
          <w:sz w:val="48"/>
        </w:rPr>
      </w:pPr>
      <w:bookmarkStart w:id="0" w:name="_GoBack"/>
      <w:r>
        <w:rPr>
          <w:rFonts w:ascii="Arial Narrow" w:hAnsi="Arial Narrow" w:cstheme="majorBidi"/>
          <w:sz w:val="48"/>
        </w:rPr>
        <w:t xml:space="preserve">Common Vulnerabilities and Exposures (CVE) </w:t>
      </w:r>
      <w:bookmarkEnd w:id="0"/>
      <w:r>
        <w:rPr>
          <w:rFonts w:ascii="Arial Narrow" w:hAnsi="Arial Narrow" w:cstheme="majorBidi"/>
          <w:sz w:val="48"/>
        </w:rPr>
        <w:t>Numbering Authority (CNA) Rules</w:t>
      </w:r>
    </w:p>
    <w:p w14:paraId="10B80742" w14:textId="0C7B6088"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2016</w:t>
      </w:r>
    </w:p>
    <w:p w14:paraId="7EFB3807" w14:textId="419434D7"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Version 1.1</w:t>
      </w:r>
      <w:ins w:id="1" w:author="Coffin, Chris" w:date="2016-10-19T08:53:00Z">
        <w:r w:rsidR="00E9376E">
          <w:rPr>
            <w:rFonts w:ascii="Arial Narrow" w:hAnsi="Arial Narrow"/>
            <w:sz w:val="28"/>
            <w:szCs w:val="28"/>
          </w:rPr>
          <w:t>.3</w:t>
        </w:r>
      </w:ins>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footerReference w:type="even" r:id="rId12"/>
          <w:footerReference w:type="default" r:id="rId13"/>
          <w:headerReference w:type="first" r:id="rId14"/>
          <w:pgSz w:w="12240" w:h="15840"/>
          <w:pgMar w:top="1440" w:right="1440" w:bottom="1440" w:left="1440" w:header="720" w:footer="504" w:gutter="0"/>
          <w:pgNumType w:fmt="lowerRoman" w:start="1"/>
          <w:cols w:space="720"/>
          <w:titlePg/>
          <w:docGrid w:linePitch="360"/>
        </w:sectPr>
      </w:pPr>
    </w:p>
    <w:bookmarkStart w:id="2" w:name="_Toc461543246" w:displacedByCustomXml="next"/>
    <w:bookmarkStart w:id="3" w:name="_Toc459716207" w:displacedByCustomXml="next"/>
    <w:bookmarkStart w:id="4"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4"/>
          <w:bookmarkEnd w:id="3"/>
          <w:bookmarkEnd w:id="2"/>
        </w:p>
        <w:p w14:paraId="3395B56B" w14:textId="77777777" w:rsidR="00223E44" w:rsidRDefault="00E41D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543246" w:history="1">
            <w:r w:rsidR="00223E44" w:rsidRPr="00163C9C">
              <w:rPr>
                <w:rStyle w:val="Hyperlink"/>
                <w:noProof/>
              </w:rPr>
              <w:t>Table of Contents</w:t>
            </w:r>
            <w:r w:rsidR="00223E44">
              <w:rPr>
                <w:noProof/>
                <w:webHidden/>
              </w:rPr>
              <w:tab/>
            </w:r>
            <w:r w:rsidR="00223E44">
              <w:rPr>
                <w:noProof/>
                <w:webHidden/>
              </w:rPr>
              <w:fldChar w:fldCharType="begin"/>
            </w:r>
            <w:r w:rsidR="00223E44">
              <w:rPr>
                <w:noProof/>
                <w:webHidden/>
              </w:rPr>
              <w:instrText xml:space="preserve"> PAGEREF _Toc461543246 \h </w:instrText>
            </w:r>
            <w:r w:rsidR="00223E44">
              <w:rPr>
                <w:noProof/>
                <w:webHidden/>
              </w:rPr>
            </w:r>
            <w:r w:rsidR="00223E44">
              <w:rPr>
                <w:noProof/>
                <w:webHidden/>
              </w:rPr>
              <w:fldChar w:fldCharType="separate"/>
            </w:r>
            <w:r w:rsidR="00223E44">
              <w:rPr>
                <w:noProof/>
                <w:webHidden/>
              </w:rPr>
              <w:t>2</w:t>
            </w:r>
            <w:r w:rsidR="00223E44">
              <w:rPr>
                <w:noProof/>
                <w:webHidden/>
              </w:rPr>
              <w:fldChar w:fldCharType="end"/>
            </w:r>
          </w:hyperlink>
        </w:p>
        <w:p w14:paraId="115D96AD" w14:textId="77777777" w:rsidR="00223E44" w:rsidRDefault="000C7EE7">
          <w:pPr>
            <w:pStyle w:val="TOC1"/>
            <w:tabs>
              <w:tab w:val="left" w:pos="480"/>
              <w:tab w:val="right" w:leader="dot" w:pos="9350"/>
            </w:tabs>
            <w:rPr>
              <w:rFonts w:eastAsiaTheme="minorEastAsia"/>
              <w:noProof/>
            </w:rPr>
          </w:pPr>
          <w:hyperlink w:anchor="_Toc461543247" w:history="1">
            <w:r w:rsidR="00223E44" w:rsidRPr="00163C9C">
              <w:rPr>
                <w:rStyle w:val="Hyperlink"/>
                <w:noProof/>
              </w:rPr>
              <w:t>1.</w:t>
            </w:r>
            <w:r w:rsidR="00223E44">
              <w:rPr>
                <w:rFonts w:eastAsiaTheme="minorEastAsia"/>
                <w:noProof/>
              </w:rPr>
              <w:tab/>
            </w:r>
            <w:r w:rsidR="00223E44" w:rsidRPr="00163C9C">
              <w:rPr>
                <w:rStyle w:val="Hyperlink"/>
                <w:noProof/>
              </w:rPr>
              <w:t>Overview</w:t>
            </w:r>
            <w:r w:rsidR="00223E44">
              <w:rPr>
                <w:noProof/>
                <w:webHidden/>
              </w:rPr>
              <w:tab/>
            </w:r>
            <w:r w:rsidR="00223E44">
              <w:rPr>
                <w:noProof/>
                <w:webHidden/>
              </w:rPr>
              <w:fldChar w:fldCharType="begin"/>
            </w:r>
            <w:r w:rsidR="00223E44">
              <w:rPr>
                <w:noProof/>
                <w:webHidden/>
              </w:rPr>
              <w:instrText xml:space="preserve"> PAGEREF _Toc461543247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4E6A254B" w14:textId="77777777" w:rsidR="00223E44" w:rsidRDefault="000C7EE7">
          <w:pPr>
            <w:pStyle w:val="TOC2"/>
            <w:tabs>
              <w:tab w:val="left" w:pos="960"/>
              <w:tab w:val="right" w:leader="dot" w:pos="9350"/>
            </w:tabs>
            <w:rPr>
              <w:rFonts w:eastAsiaTheme="minorEastAsia"/>
              <w:noProof/>
            </w:rPr>
          </w:pPr>
          <w:hyperlink w:anchor="_Toc461543248" w:history="1">
            <w:r w:rsidR="00223E44" w:rsidRPr="00163C9C">
              <w:rPr>
                <w:rStyle w:val="Hyperlink"/>
                <w:noProof/>
              </w:rPr>
              <w:t>1.1.</w:t>
            </w:r>
            <w:r w:rsidR="00223E44">
              <w:rPr>
                <w:rFonts w:eastAsiaTheme="minorEastAsia"/>
                <w:noProof/>
              </w:rPr>
              <w:tab/>
            </w:r>
            <w:r w:rsidR="00223E44" w:rsidRPr="00163C9C">
              <w:rPr>
                <w:rStyle w:val="Hyperlink"/>
                <w:noProof/>
              </w:rPr>
              <w:t>CVE Numbering Authorities (CNAs)</w:t>
            </w:r>
            <w:r w:rsidR="00223E44">
              <w:rPr>
                <w:noProof/>
                <w:webHidden/>
              </w:rPr>
              <w:tab/>
            </w:r>
            <w:r w:rsidR="00223E44">
              <w:rPr>
                <w:noProof/>
                <w:webHidden/>
              </w:rPr>
              <w:fldChar w:fldCharType="begin"/>
            </w:r>
            <w:r w:rsidR="00223E44">
              <w:rPr>
                <w:noProof/>
                <w:webHidden/>
              </w:rPr>
              <w:instrText xml:space="preserve"> PAGEREF _Toc461543248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59257BCC" w14:textId="77777777" w:rsidR="00223E44" w:rsidRDefault="000C7EE7">
          <w:pPr>
            <w:pStyle w:val="TOC2"/>
            <w:tabs>
              <w:tab w:val="left" w:pos="960"/>
              <w:tab w:val="right" w:leader="dot" w:pos="9350"/>
            </w:tabs>
            <w:rPr>
              <w:rFonts w:eastAsiaTheme="minorEastAsia"/>
              <w:noProof/>
            </w:rPr>
          </w:pPr>
          <w:hyperlink w:anchor="_Toc461543249" w:history="1">
            <w:r w:rsidR="00223E44" w:rsidRPr="00163C9C">
              <w:rPr>
                <w:rStyle w:val="Hyperlink"/>
                <w:noProof/>
              </w:rPr>
              <w:t>1.2.</w:t>
            </w:r>
            <w:r w:rsidR="00223E44">
              <w:rPr>
                <w:rFonts w:eastAsiaTheme="minorEastAsia"/>
                <w:noProof/>
              </w:rPr>
              <w:tab/>
            </w:r>
            <w:r w:rsidR="00223E44" w:rsidRPr="00163C9C">
              <w:rPr>
                <w:rStyle w:val="Hyperlink"/>
                <w:noProof/>
              </w:rPr>
              <w:t>Federated CNA Structure</w:t>
            </w:r>
            <w:r w:rsidR="00223E44">
              <w:rPr>
                <w:noProof/>
                <w:webHidden/>
              </w:rPr>
              <w:tab/>
            </w:r>
            <w:r w:rsidR="00223E44">
              <w:rPr>
                <w:noProof/>
                <w:webHidden/>
              </w:rPr>
              <w:fldChar w:fldCharType="begin"/>
            </w:r>
            <w:r w:rsidR="00223E44">
              <w:rPr>
                <w:noProof/>
                <w:webHidden/>
              </w:rPr>
              <w:instrText xml:space="preserve"> PAGEREF _Toc461543249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0E0B1AE0" w14:textId="77777777" w:rsidR="00223E44" w:rsidRDefault="000C7EE7">
          <w:pPr>
            <w:pStyle w:val="TOC2"/>
            <w:tabs>
              <w:tab w:val="left" w:pos="960"/>
              <w:tab w:val="right" w:leader="dot" w:pos="9350"/>
            </w:tabs>
            <w:rPr>
              <w:rFonts w:eastAsiaTheme="minorEastAsia"/>
              <w:noProof/>
            </w:rPr>
          </w:pPr>
          <w:hyperlink w:anchor="_Toc461543250" w:history="1">
            <w:r w:rsidR="00223E44" w:rsidRPr="00163C9C">
              <w:rPr>
                <w:rStyle w:val="Hyperlink"/>
                <w:noProof/>
              </w:rPr>
              <w:t>1.3.</w:t>
            </w:r>
            <w:r w:rsidR="00223E44">
              <w:rPr>
                <w:rFonts w:eastAsiaTheme="minorEastAsia"/>
                <w:noProof/>
              </w:rPr>
              <w:tab/>
            </w:r>
            <w:r w:rsidR="00223E44" w:rsidRPr="00163C9C">
              <w:rPr>
                <w:rStyle w:val="Hyperlink"/>
                <w:noProof/>
              </w:rPr>
              <w:t>Purpose and Goal of the CNA Rules</w:t>
            </w:r>
            <w:r w:rsidR="00223E44">
              <w:rPr>
                <w:noProof/>
                <w:webHidden/>
              </w:rPr>
              <w:tab/>
            </w:r>
            <w:r w:rsidR="00223E44">
              <w:rPr>
                <w:noProof/>
                <w:webHidden/>
              </w:rPr>
              <w:fldChar w:fldCharType="begin"/>
            </w:r>
            <w:r w:rsidR="00223E44">
              <w:rPr>
                <w:noProof/>
                <w:webHidden/>
              </w:rPr>
              <w:instrText xml:space="preserve"> PAGEREF _Toc461543250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5B12CE14" w14:textId="77777777" w:rsidR="00223E44" w:rsidRDefault="000C7EE7">
          <w:pPr>
            <w:pStyle w:val="TOC2"/>
            <w:tabs>
              <w:tab w:val="left" w:pos="960"/>
              <w:tab w:val="right" w:leader="dot" w:pos="9350"/>
            </w:tabs>
            <w:rPr>
              <w:rFonts w:eastAsiaTheme="minorEastAsia"/>
              <w:noProof/>
            </w:rPr>
          </w:pPr>
          <w:hyperlink w:anchor="_Toc461543251" w:history="1">
            <w:r w:rsidR="00223E44" w:rsidRPr="00163C9C">
              <w:rPr>
                <w:rStyle w:val="Hyperlink"/>
                <w:noProof/>
              </w:rPr>
              <w:t>1.4.</w:t>
            </w:r>
            <w:r w:rsidR="00223E44">
              <w:rPr>
                <w:rFonts w:eastAsiaTheme="minorEastAsia"/>
                <w:noProof/>
              </w:rPr>
              <w:tab/>
            </w:r>
            <w:r w:rsidR="00223E44" w:rsidRPr="00163C9C">
              <w:rPr>
                <w:rStyle w:val="Hyperlink"/>
                <w:noProof/>
              </w:rPr>
              <w:t>Document Structure</w:t>
            </w:r>
            <w:r w:rsidR="00223E44">
              <w:rPr>
                <w:noProof/>
                <w:webHidden/>
              </w:rPr>
              <w:tab/>
            </w:r>
            <w:r w:rsidR="00223E44">
              <w:rPr>
                <w:noProof/>
                <w:webHidden/>
              </w:rPr>
              <w:fldChar w:fldCharType="begin"/>
            </w:r>
            <w:r w:rsidR="00223E44">
              <w:rPr>
                <w:noProof/>
                <w:webHidden/>
              </w:rPr>
              <w:instrText xml:space="preserve"> PAGEREF _Toc461543251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7B78B2C6" w14:textId="77777777" w:rsidR="00223E44" w:rsidRDefault="000C7EE7">
          <w:pPr>
            <w:pStyle w:val="TOC1"/>
            <w:tabs>
              <w:tab w:val="left" w:pos="480"/>
              <w:tab w:val="right" w:leader="dot" w:pos="9350"/>
            </w:tabs>
            <w:rPr>
              <w:rFonts w:eastAsiaTheme="minorEastAsia"/>
              <w:noProof/>
            </w:rPr>
          </w:pPr>
          <w:hyperlink w:anchor="_Toc461543252" w:history="1">
            <w:r w:rsidR="00223E44" w:rsidRPr="00163C9C">
              <w:rPr>
                <w:rStyle w:val="Hyperlink"/>
                <w:noProof/>
              </w:rPr>
              <w:t>2.</w:t>
            </w:r>
            <w:r w:rsidR="00223E44">
              <w:rPr>
                <w:rFonts w:eastAsiaTheme="minorEastAsia"/>
                <w:noProof/>
              </w:rPr>
              <w:tab/>
            </w:r>
            <w:r w:rsidR="00223E44" w:rsidRPr="00163C9C">
              <w:rPr>
                <w:rStyle w:val="Hyperlink"/>
                <w:noProof/>
              </w:rPr>
              <w:t>Rules for All CNAs</w:t>
            </w:r>
            <w:r w:rsidR="00223E44">
              <w:rPr>
                <w:noProof/>
                <w:webHidden/>
              </w:rPr>
              <w:tab/>
            </w:r>
            <w:r w:rsidR="00223E44">
              <w:rPr>
                <w:noProof/>
                <w:webHidden/>
              </w:rPr>
              <w:fldChar w:fldCharType="begin"/>
            </w:r>
            <w:r w:rsidR="00223E44">
              <w:rPr>
                <w:noProof/>
                <w:webHidden/>
              </w:rPr>
              <w:instrText xml:space="preserve"> PAGEREF _Toc461543252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606F4A24" w14:textId="77777777" w:rsidR="00223E44" w:rsidRDefault="000C7EE7">
          <w:pPr>
            <w:pStyle w:val="TOC2"/>
            <w:tabs>
              <w:tab w:val="left" w:pos="960"/>
              <w:tab w:val="right" w:leader="dot" w:pos="9350"/>
            </w:tabs>
            <w:rPr>
              <w:rFonts w:eastAsiaTheme="minorEastAsia"/>
              <w:noProof/>
            </w:rPr>
          </w:pPr>
          <w:hyperlink w:anchor="_Toc461543253" w:history="1">
            <w:r w:rsidR="00223E44" w:rsidRPr="00163C9C">
              <w:rPr>
                <w:rStyle w:val="Hyperlink"/>
                <w:noProof/>
              </w:rPr>
              <w:t>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_Toc461543253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287C3CCB" w14:textId="77777777" w:rsidR="00223E44" w:rsidRDefault="000C7EE7">
          <w:pPr>
            <w:pStyle w:val="TOC2"/>
            <w:tabs>
              <w:tab w:val="left" w:pos="960"/>
              <w:tab w:val="right" w:leader="dot" w:pos="9350"/>
            </w:tabs>
            <w:rPr>
              <w:rFonts w:eastAsiaTheme="minorEastAsia"/>
              <w:noProof/>
            </w:rPr>
          </w:pPr>
          <w:hyperlink w:anchor="_Toc461543254" w:history="1">
            <w:r w:rsidR="00223E44" w:rsidRPr="00163C9C">
              <w:rPr>
                <w:rStyle w:val="Hyperlink"/>
                <w:noProof/>
              </w:rPr>
              <w:t>2.2.</w:t>
            </w:r>
            <w:r w:rsidR="00223E44">
              <w:rPr>
                <w:rFonts w:eastAsiaTheme="minorEastAsia"/>
                <w:noProof/>
              </w:rPr>
              <w:tab/>
            </w:r>
            <w:r w:rsidR="00223E44" w:rsidRPr="00163C9C">
              <w:rPr>
                <w:rStyle w:val="Hyperlink"/>
                <w:noProof/>
              </w:rPr>
              <w:t>Communication Rules</w:t>
            </w:r>
            <w:r w:rsidR="00223E44">
              <w:rPr>
                <w:noProof/>
                <w:webHidden/>
              </w:rPr>
              <w:tab/>
            </w:r>
            <w:r w:rsidR="00223E44">
              <w:rPr>
                <w:noProof/>
                <w:webHidden/>
              </w:rPr>
              <w:fldChar w:fldCharType="begin"/>
            </w:r>
            <w:r w:rsidR="00223E44">
              <w:rPr>
                <w:noProof/>
                <w:webHidden/>
              </w:rPr>
              <w:instrText xml:space="preserve"> PAGEREF _Toc461543254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4134F8EF" w14:textId="77777777" w:rsidR="00223E44" w:rsidRDefault="000C7EE7">
          <w:pPr>
            <w:pStyle w:val="TOC2"/>
            <w:tabs>
              <w:tab w:val="left" w:pos="960"/>
              <w:tab w:val="right" w:leader="dot" w:pos="9350"/>
            </w:tabs>
            <w:rPr>
              <w:rFonts w:eastAsiaTheme="minorEastAsia"/>
              <w:noProof/>
            </w:rPr>
          </w:pPr>
          <w:hyperlink w:anchor="_Toc461543255" w:history="1">
            <w:r w:rsidR="00223E44" w:rsidRPr="00163C9C">
              <w:rPr>
                <w:rStyle w:val="Hyperlink"/>
                <w:noProof/>
              </w:rPr>
              <w:t>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_Toc461543255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283EC3B7" w14:textId="77777777" w:rsidR="00223E44" w:rsidRDefault="000C7EE7">
          <w:pPr>
            <w:pStyle w:val="TOC1"/>
            <w:tabs>
              <w:tab w:val="left" w:pos="480"/>
              <w:tab w:val="right" w:leader="dot" w:pos="9350"/>
            </w:tabs>
            <w:rPr>
              <w:rFonts w:eastAsiaTheme="minorEastAsia"/>
              <w:noProof/>
            </w:rPr>
          </w:pPr>
          <w:hyperlink w:anchor="_Toc461543256" w:history="1">
            <w:r w:rsidR="00223E44" w:rsidRPr="00163C9C">
              <w:rPr>
                <w:rStyle w:val="Hyperlink"/>
                <w:noProof/>
              </w:rPr>
              <w:t>3.</w:t>
            </w:r>
            <w:r w:rsidR="00223E44">
              <w:rPr>
                <w:rFonts w:eastAsiaTheme="minorEastAsia"/>
                <w:noProof/>
              </w:rPr>
              <w:tab/>
            </w:r>
            <w:r w:rsidR="00223E44" w:rsidRPr="00163C9C">
              <w:rPr>
                <w:rStyle w:val="Hyperlink"/>
                <w:noProof/>
              </w:rPr>
              <w:t>Responsibilities of Root and Primary CNAs</w:t>
            </w:r>
            <w:r w:rsidR="00223E44">
              <w:rPr>
                <w:noProof/>
                <w:webHidden/>
              </w:rPr>
              <w:tab/>
            </w:r>
            <w:r w:rsidR="00223E44">
              <w:rPr>
                <w:noProof/>
                <w:webHidden/>
              </w:rPr>
              <w:fldChar w:fldCharType="begin"/>
            </w:r>
            <w:r w:rsidR="00223E44">
              <w:rPr>
                <w:noProof/>
                <w:webHidden/>
              </w:rPr>
              <w:instrText xml:space="preserve"> PAGEREF _Toc461543256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0AE7039F" w14:textId="77777777" w:rsidR="00223E44" w:rsidRDefault="000C7EE7">
          <w:pPr>
            <w:pStyle w:val="TOC2"/>
            <w:tabs>
              <w:tab w:val="left" w:pos="960"/>
              <w:tab w:val="right" w:leader="dot" w:pos="9350"/>
            </w:tabs>
            <w:rPr>
              <w:rFonts w:eastAsiaTheme="minorEastAsia"/>
              <w:noProof/>
            </w:rPr>
          </w:pPr>
          <w:hyperlink w:anchor="_Toc461543257" w:history="1">
            <w:r w:rsidR="00223E44" w:rsidRPr="00163C9C">
              <w:rPr>
                <w:rStyle w:val="Hyperlink"/>
                <w:noProof/>
              </w:rPr>
              <w:t>3.1.</w:t>
            </w:r>
            <w:r w:rsidR="00223E44">
              <w:rPr>
                <w:rFonts w:eastAsiaTheme="minorEastAsia"/>
                <w:noProof/>
              </w:rPr>
              <w:tab/>
            </w:r>
            <w:r w:rsidR="00223E44" w:rsidRPr="00163C9C">
              <w:rPr>
                <w:rStyle w:val="Hyperlink"/>
                <w:noProof/>
              </w:rPr>
              <w:t>Root CNAs</w:t>
            </w:r>
            <w:r w:rsidR="00223E44">
              <w:rPr>
                <w:noProof/>
                <w:webHidden/>
              </w:rPr>
              <w:tab/>
            </w:r>
            <w:r w:rsidR="00223E44">
              <w:rPr>
                <w:noProof/>
                <w:webHidden/>
              </w:rPr>
              <w:fldChar w:fldCharType="begin"/>
            </w:r>
            <w:r w:rsidR="00223E44">
              <w:rPr>
                <w:noProof/>
                <w:webHidden/>
              </w:rPr>
              <w:instrText xml:space="preserve"> PAGEREF _Toc461543257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5B82B0D1" w14:textId="77777777" w:rsidR="00223E44" w:rsidRDefault="000C7EE7">
          <w:pPr>
            <w:pStyle w:val="TOC3"/>
            <w:tabs>
              <w:tab w:val="left" w:pos="1440"/>
              <w:tab w:val="right" w:leader="dot" w:pos="9350"/>
            </w:tabs>
            <w:rPr>
              <w:rFonts w:eastAsiaTheme="minorEastAsia"/>
              <w:noProof/>
            </w:rPr>
          </w:pPr>
          <w:hyperlink w:anchor="_Toc461543258" w:history="1">
            <w:r w:rsidR="00223E44" w:rsidRPr="00163C9C">
              <w:rPr>
                <w:rStyle w:val="Hyperlink"/>
                <w:noProof/>
              </w:rPr>
              <w:t>3.1.1.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_Toc461543258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FC63BC2" w14:textId="77777777" w:rsidR="00223E44" w:rsidRDefault="000C7EE7">
          <w:pPr>
            <w:pStyle w:val="TOC3"/>
            <w:tabs>
              <w:tab w:val="left" w:pos="1440"/>
              <w:tab w:val="right" w:leader="dot" w:pos="9350"/>
            </w:tabs>
            <w:rPr>
              <w:rFonts w:eastAsiaTheme="minorEastAsia"/>
              <w:noProof/>
            </w:rPr>
          </w:pPr>
          <w:hyperlink w:anchor="_Toc461543259" w:history="1">
            <w:r w:rsidR="00223E44" w:rsidRPr="00163C9C">
              <w:rPr>
                <w:rStyle w:val="Hyperlink"/>
                <w:noProof/>
              </w:rPr>
              <w:t>3.1.2.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_Toc461543259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2EF68A7" w14:textId="77777777" w:rsidR="00223E44" w:rsidRDefault="000C7EE7">
          <w:pPr>
            <w:pStyle w:val="TOC3"/>
            <w:tabs>
              <w:tab w:val="left" w:pos="1440"/>
              <w:tab w:val="right" w:leader="dot" w:pos="9350"/>
            </w:tabs>
            <w:rPr>
              <w:rFonts w:eastAsiaTheme="minorEastAsia"/>
              <w:noProof/>
            </w:rPr>
          </w:pPr>
          <w:hyperlink w:anchor="_Toc461543260" w:history="1">
            <w:r w:rsidR="00223E44" w:rsidRPr="00163C9C">
              <w:rPr>
                <w:rStyle w:val="Hyperlink"/>
                <w:noProof/>
              </w:rPr>
              <w:t>3.1.3.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_Toc461543260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58EAD14" w14:textId="77777777" w:rsidR="00223E44" w:rsidRDefault="000C7EE7">
          <w:pPr>
            <w:pStyle w:val="TOC2"/>
            <w:tabs>
              <w:tab w:val="left" w:pos="960"/>
              <w:tab w:val="right" w:leader="dot" w:pos="9350"/>
            </w:tabs>
            <w:rPr>
              <w:rFonts w:eastAsiaTheme="minorEastAsia"/>
              <w:noProof/>
            </w:rPr>
          </w:pPr>
          <w:hyperlink w:anchor="_Toc461543261" w:history="1">
            <w:r w:rsidR="00223E44" w:rsidRPr="00163C9C">
              <w:rPr>
                <w:rStyle w:val="Hyperlink"/>
                <w:noProof/>
              </w:rPr>
              <w:t>3.2.</w:t>
            </w:r>
            <w:r w:rsidR="00223E44">
              <w:rPr>
                <w:rFonts w:eastAsiaTheme="minorEastAsia"/>
                <w:noProof/>
              </w:rPr>
              <w:tab/>
            </w:r>
            <w:r w:rsidR="00223E44" w:rsidRPr="00163C9C">
              <w:rPr>
                <w:rStyle w:val="Hyperlink"/>
                <w:noProof/>
              </w:rPr>
              <w:t>Primary CNA</w:t>
            </w:r>
            <w:r w:rsidR="00223E44">
              <w:rPr>
                <w:noProof/>
                <w:webHidden/>
              </w:rPr>
              <w:tab/>
            </w:r>
            <w:r w:rsidR="00223E44">
              <w:rPr>
                <w:noProof/>
                <w:webHidden/>
              </w:rPr>
              <w:fldChar w:fldCharType="begin"/>
            </w:r>
            <w:r w:rsidR="00223E44">
              <w:rPr>
                <w:noProof/>
                <w:webHidden/>
              </w:rPr>
              <w:instrText xml:space="preserve"> PAGEREF _Toc461543261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6D92AD02" w14:textId="77777777" w:rsidR="00223E44" w:rsidRDefault="000C7EE7">
          <w:pPr>
            <w:pStyle w:val="TOC3"/>
            <w:tabs>
              <w:tab w:val="left" w:pos="1440"/>
              <w:tab w:val="right" w:leader="dot" w:pos="9350"/>
            </w:tabs>
            <w:rPr>
              <w:rFonts w:eastAsiaTheme="minorEastAsia"/>
              <w:noProof/>
            </w:rPr>
          </w:pPr>
          <w:hyperlink w:anchor="_Toc461543262" w:history="1">
            <w:r w:rsidR="00223E44" w:rsidRPr="00163C9C">
              <w:rPr>
                <w:rStyle w:val="Hyperlink"/>
                <w:noProof/>
              </w:rPr>
              <w:t>3.2.1.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_Toc461543262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F041047" w14:textId="77777777" w:rsidR="00223E44" w:rsidRDefault="000C7EE7">
          <w:pPr>
            <w:pStyle w:val="TOC3"/>
            <w:tabs>
              <w:tab w:val="left" w:pos="1440"/>
              <w:tab w:val="right" w:leader="dot" w:pos="9350"/>
            </w:tabs>
            <w:rPr>
              <w:rFonts w:eastAsiaTheme="minorEastAsia"/>
              <w:noProof/>
            </w:rPr>
          </w:pPr>
          <w:hyperlink w:anchor="_Toc461543263" w:history="1">
            <w:r w:rsidR="00223E44" w:rsidRPr="00163C9C">
              <w:rPr>
                <w:rStyle w:val="Hyperlink"/>
                <w:noProof/>
              </w:rPr>
              <w:t>3.2.2.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_Toc461543263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49F132A8" w14:textId="77777777" w:rsidR="00223E44" w:rsidRDefault="000C7EE7">
          <w:pPr>
            <w:pStyle w:val="TOC3"/>
            <w:tabs>
              <w:tab w:val="left" w:pos="1440"/>
              <w:tab w:val="right" w:leader="dot" w:pos="9350"/>
            </w:tabs>
            <w:rPr>
              <w:rFonts w:eastAsiaTheme="minorEastAsia"/>
              <w:noProof/>
            </w:rPr>
          </w:pPr>
          <w:hyperlink w:anchor="_Toc461543264" w:history="1">
            <w:r w:rsidR="00223E44" w:rsidRPr="00163C9C">
              <w:rPr>
                <w:rStyle w:val="Hyperlink"/>
                <w:noProof/>
              </w:rPr>
              <w:t>3.2.3.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_Toc461543264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45314015" w14:textId="77777777" w:rsidR="00223E44" w:rsidRDefault="000C7EE7">
          <w:pPr>
            <w:pStyle w:val="TOC1"/>
            <w:tabs>
              <w:tab w:val="left" w:pos="480"/>
              <w:tab w:val="right" w:leader="dot" w:pos="9350"/>
            </w:tabs>
            <w:rPr>
              <w:rFonts w:eastAsiaTheme="minorEastAsia"/>
              <w:noProof/>
            </w:rPr>
          </w:pPr>
          <w:hyperlink w:anchor="_Toc461543265" w:history="1">
            <w:r w:rsidR="00223E44" w:rsidRPr="00163C9C">
              <w:rPr>
                <w:rStyle w:val="Hyperlink"/>
                <w:noProof/>
              </w:rPr>
              <w:t>4.</w:t>
            </w:r>
            <w:r w:rsidR="00223E44">
              <w:rPr>
                <w:rFonts w:eastAsiaTheme="minorEastAsia"/>
                <w:noProof/>
              </w:rPr>
              <w:tab/>
            </w:r>
            <w:r w:rsidR="00223E44" w:rsidRPr="00163C9C">
              <w:rPr>
                <w:rStyle w:val="Hyperlink"/>
                <w:noProof/>
              </w:rPr>
              <w:t>CNA Candidate Process</w:t>
            </w:r>
            <w:r w:rsidR="00223E44">
              <w:rPr>
                <w:noProof/>
                <w:webHidden/>
              </w:rPr>
              <w:tab/>
            </w:r>
            <w:r w:rsidR="00223E44">
              <w:rPr>
                <w:noProof/>
                <w:webHidden/>
              </w:rPr>
              <w:fldChar w:fldCharType="begin"/>
            </w:r>
            <w:r w:rsidR="00223E44">
              <w:rPr>
                <w:noProof/>
                <w:webHidden/>
              </w:rPr>
              <w:instrText xml:space="preserve"> PAGEREF _Toc461543265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0D74326F" w14:textId="77777777" w:rsidR="00223E44" w:rsidRDefault="000C7EE7">
          <w:pPr>
            <w:pStyle w:val="TOC2"/>
            <w:tabs>
              <w:tab w:val="left" w:pos="960"/>
              <w:tab w:val="right" w:leader="dot" w:pos="9350"/>
            </w:tabs>
            <w:rPr>
              <w:rFonts w:eastAsiaTheme="minorEastAsia"/>
              <w:noProof/>
            </w:rPr>
          </w:pPr>
          <w:hyperlink w:anchor="_Toc461543266" w:history="1">
            <w:r w:rsidR="00223E44" w:rsidRPr="00163C9C">
              <w:rPr>
                <w:rStyle w:val="Hyperlink"/>
                <w:noProof/>
              </w:rPr>
              <w:t>4.1.</w:t>
            </w:r>
            <w:r w:rsidR="00223E44">
              <w:rPr>
                <w:rFonts w:eastAsiaTheme="minorEastAsia"/>
                <w:noProof/>
              </w:rPr>
              <w:tab/>
            </w:r>
            <w:r w:rsidR="00223E44" w:rsidRPr="00163C9C">
              <w:rPr>
                <w:rStyle w:val="Hyperlink"/>
                <w:noProof/>
              </w:rPr>
              <w:t>CNA Qualifications</w:t>
            </w:r>
            <w:r w:rsidR="00223E44">
              <w:rPr>
                <w:noProof/>
                <w:webHidden/>
              </w:rPr>
              <w:tab/>
            </w:r>
            <w:r w:rsidR="00223E44">
              <w:rPr>
                <w:noProof/>
                <w:webHidden/>
              </w:rPr>
              <w:fldChar w:fldCharType="begin"/>
            </w:r>
            <w:r w:rsidR="00223E44">
              <w:rPr>
                <w:noProof/>
                <w:webHidden/>
              </w:rPr>
              <w:instrText xml:space="preserve"> PAGEREF _Toc461543266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3DBF86C5" w14:textId="77777777" w:rsidR="00223E44" w:rsidRDefault="000C7EE7">
          <w:pPr>
            <w:pStyle w:val="TOC2"/>
            <w:tabs>
              <w:tab w:val="left" w:pos="960"/>
              <w:tab w:val="right" w:leader="dot" w:pos="9350"/>
            </w:tabs>
            <w:rPr>
              <w:rFonts w:eastAsiaTheme="minorEastAsia"/>
              <w:noProof/>
            </w:rPr>
          </w:pPr>
          <w:hyperlink w:anchor="_Toc461543267" w:history="1">
            <w:r w:rsidR="00223E44" w:rsidRPr="00163C9C">
              <w:rPr>
                <w:rStyle w:val="Hyperlink"/>
                <w:noProof/>
              </w:rPr>
              <w:t>4.2.</w:t>
            </w:r>
            <w:r w:rsidR="00223E44">
              <w:rPr>
                <w:rFonts w:eastAsiaTheme="minorEastAsia"/>
                <w:noProof/>
              </w:rPr>
              <w:tab/>
            </w:r>
            <w:r w:rsidR="00223E44" w:rsidRPr="00163C9C">
              <w:rPr>
                <w:rStyle w:val="Hyperlink"/>
                <w:noProof/>
              </w:rPr>
              <w:t>CNA On-Boarding Process</w:t>
            </w:r>
            <w:r w:rsidR="00223E44">
              <w:rPr>
                <w:noProof/>
                <w:webHidden/>
              </w:rPr>
              <w:tab/>
            </w:r>
            <w:r w:rsidR="00223E44">
              <w:rPr>
                <w:noProof/>
                <w:webHidden/>
              </w:rPr>
              <w:fldChar w:fldCharType="begin"/>
            </w:r>
            <w:r w:rsidR="00223E44">
              <w:rPr>
                <w:noProof/>
                <w:webHidden/>
              </w:rPr>
              <w:instrText xml:space="preserve"> PAGEREF _Toc461543267 \h </w:instrText>
            </w:r>
            <w:r w:rsidR="00223E44">
              <w:rPr>
                <w:noProof/>
                <w:webHidden/>
              </w:rPr>
            </w:r>
            <w:r w:rsidR="00223E44">
              <w:rPr>
                <w:noProof/>
                <w:webHidden/>
              </w:rPr>
              <w:fldChar w:fldCharType="separate"/>
            </w:r>
            <w:r w:rsidR="00223E44">
              <w:rPr>
                <w:noProof/>
                <w:webHidden/>
              </w:rPr>
              <w:t>11</w:t>
            </w:r>
            <w:r w:rsidR="00223E44">
              <w:rPr>
                <w:noProof/>
                <w:webHidden/>
              </w:rPr>
              <w:fldChar w:fldCharType="end"/>
            </w:r>
          </w:hyperlink>
        </w:p>
        <w:p w14:paraId="77A2011D" w14:textId="77777777" w:rsidR="00223E44" w:rsidRDefault="000C7EE7">
          <w:pPr>
            <w:pStyle w:val="TOC1"/>
            <w:tabs>
              <w:tab w:val="left" w:pos="480"/>
              <w:tab w:val="right" w:leader="dot" w:pos="9350"/>
            </w:tabs>
            <w:rPr>
              <w:rFonts w:eastAsiaTheme="minorEastAsia"/>
              <w:noProof/>
            </w:rPr>
          </w:pPr>
          <w:hyperlink w:anchor="_Toc461543268" w:history="1">
            <w:r w:rsidR="00223E44" w:rsidRPr="00163C9C">
              <w:rPr>
                <w:rStyle w:val="Hyperlink"/>
                <w:noProof/>
              </w:rPr>
              <w:t>5.</w:t>
            </w:r>
            <w:r w:rsidR="00223E44">
              <w:rPr>
                <w:rFonts w:eastAsiaTheme="minorEastAsia"/>
                <w:noProof/>
              </w:rPr>
              <w:tab/>
            </w:r>
            <w:r w:rsidR="00223E44" w:rsidRPr="00163C9C">
              <w:rPr>
                <w:rStyle w:val="Hyperlink"/>
                <w:noProof/>
              </w:rPr>
              <w:t>Appeals Process</w:t>
            </w:r>
            <w:r w:rsidR="00223E44">
              <w:rPr>
                <w:noProof/>
                <w:webHidden/>
              </w:rPr>
              <w:tab/>
            </w:r>
            <w:r w:rsidR="00223E44">
              <w:rPr>
                <w:noProof/>
                <w:webHidden/>
              </w:rPr>
              <w:fldChar w:fldCharType="begin"/>
            </w:r>
            <w:r w:rsidR="00223E44">
              <w:rPr>
                <w:noProof/>
                <w:webHidden/>
              </w:rPr>
              <w:instrText xml:space="preserve"> PAGEREF _Toc461543268 \h </w:instrText>
            </w:r>
            <w:r w:rsidR="00223E44">
              <w:rPr>
                <w:noProof/>
                <w:webHidden/>
              </w:rPr>
            </w:r>
            <w:r w:rsidR="00223E44">
              <w:rPr>
                <w:noProof/>
                <w:webHidden/>
              </w:rPr>
              <w:fldChar w:fldCharType="separate"/>
            </w:r>
            <w:r w:rsidR="00223E44">
              <w:rPr>
                <w:noProof/>
                <w:webHidden/>
              </w:rPr>
              <w:t>12</w:t>
            </w:r>
            <w:r w:rsidR="00223E44">
              <w:rPr>
                <w:noProof/>
                <w:webHidden/>
              </w:rPr>
              <w:fldChar w:fldCharType="end"/>
            </w:r>
          </w:hyperlink>
        </w:p>
        <w:p w14:paraId="1D11B5AA" w14:textId="77777777" w:rsidR="00223E44" w:rsidRDefault="000C7EE7">
          <w:pPr>
            <w:pStyle w:val="TOC1"/>
            <w:tabs>
              <w:tab w:val="left" w:pos="1440"/>
              <w:tab w:val="right" w:leader="dot" w:pos="9350"/>
            </w:tabs>
            <w:rPr>
              <w:rFonts w:eastAsiaTheme="minorEastAsia"/>
              <w:noProof/>
            </w:rPr>
          </w:pPr>
          <w:hyperlink w:anchor="_Toc461543269" w:history="1">
            <w:r w:rsidR="00223E44" w:rsidRPr="00163C9C">
              <w:rPr>
                <w:rStyle w:val="Hyperlink"/>
                <w:noProof/>
              </w:rPr>
              <w:t xml:space="preserve">Appendix A </w:t>
            </w:r>
            <w:r w:rsidR="00223E44">
              <w:rPr>
                <w:rFonts w:eastAsiaTheme="minorEastAsia"/>
                <w:noProof/>
              </w:rPr>
              <w:tab/>
            </w:r>
            <w:r w:rsidR="00223E44" w:rsidRPr="00163C9C">
              <w:rPr>
                <w:rStyle w:val="Hyperlink"/>
                <w:noProof/>
              </w:rPr>
              <w:t xml:space="preserve">Definitions </w:t>
            </w:r>
            <w:r w:rsidR="00223E44">
              <w:rPr>
                <w:noProof/>
                <w:webHidden/>
              </w:rPr>
              <w:tab/>
            </w:r>
            <w:r w:rsidR="00223E44">
              <w:rPr>
                <w:noProof/>
                <w:webHidden/>
              </w:rPr>
              <w:fldChar w:fldCharType="begin"/>
            </w:r>
            <w:r w:rsidR="00223E44">
              <w:rPr>
                <w:noProof/>
                <w:webHidden/>
              </w:rPr>
              <w:instrText xml:space="preserve"> PAGEREF _Toc461543269 \h </w:instrText>
            </w:r>
            <w:r w:rsidR="00223E44">
              <w:rPr>
                <w:noProof/>
                <w:webHidden/>
              </w:rPr>
            </w:r>
            <w:r w:rsidR="00223E44">
              <w:rPr>
                <w:noProof/>
                <w:webHidden/>
              </w:rPr>
              <w:fldChar w:fldCharType="separate"/>
            </w:r>
            <w:r w:rsidR="00223E44">
              <w:rPr>
                <w:noProof/>
                <w:webHidden/>
              </w:rPr>
              <w:t>13</w:t>
            </w:r>
            <w:r w:rsidR="00223E44">
              <w:rPr>
                <w:noProof/>
                <w:webHidden/>
              </w:rPr>
              <w:fldChar w:fldCharType="end"/>
            </w:r>
          </w:hyperlink>
        </w:p>
        <w:p w14:paraId="4B73059C" w14:textId="77777777" w:rsidR="00223E44" w:rsidRDefault="000C7EE7">
          <w:pPr>
            <w:pStyle w:val="TOC1"/>
            <w:tabs>
              <w:tab w:val="left" w:pos="1440"/>
              <w:tab w:val="right" w:leader="dot" w:pos="9350"/>
            </w:tabs>
            <w:rPr>
              <w:rFonts w:eastAsiaTheme="minorEastAsia"/>
              <w:noProof/>
            </w:rPr>
          </w:pPr>
          <w:hyperlink w:anchor="_Toc461543270" w:history="1">
            <w:r w:rsidR="00223E44" w:rsidRPr="00163C9C">
              <w:rPr>
                <w:rStyle w:val="Hyperlink"/>
                <w:noProof/>
              </w:rPr>
              <w:t xml:space="preserve">Appendix B </w:t>
            </w:r>
            <w:r w:rsidR="00223E44">
              <w:rPr>
                <w:rFonts w:eastAsiaTheme="minorEastAsia"/>
                <w:noProof/>
              </w:rPr>
              <w:tab/>
            </w:r>
            <w:r w:rsidR="00223E44" w:rsidRPr="00163C9C">
              <w:rPr>
                <w:rStyle w:val="Hyperlink"/>
                <w:noProof/>
              </w:rPr>
              <w:t>CVE Information Format</w:t>
            </w:r>
            <w:r w:rsidR="00223E44">
              <w:rPr>
                <w:noProof/>
                <w:webHidden/>
              </w:rPr>
              <w:tab/>
            </w:r>
            <w:r w:rsidR="00223E44">
              <w:rPr>
                <w:noProof/>
                <w:webHidden/>
              </w:rPr>
              <w:fldChar w:fldCharType="begin"/>
            </w:r>
            <w:r w:rsidR="00223E44">
              <w:rPr>
                <w:noProof/>
                <w:webHidden/>
              </w:rPr>
              <w:instrText xml:space="preserve"> PAGEREF _Toc461543270 \h </w:instrText>
            </w:r>
            <w:r w:rsidR="00223E44">
              <w:rPr>
                <w:noProof/>
                <w:webHidden/>
              </w:rPr>
            </w:r>
            <w:r w:rsidR="00223E44">
              <w:rPr>
                <w:noProof/>
                <w:webHidden/>
              </w:rPr>
              <w:fldChar w:fldCharType="separate"/>
            </w:r>
            <w:r w:rsidR="00223E44">
              <w:rPr>
                <w:noProof/>
                <w:webHidden/>
              </w:rPr>
              <w:t>15</w:t>
            </w:r>
            <w:r w:rsidR="00223E44">
              <w:rPr>
                <w:noProof/>
                <w:webHidden/>
              </w:rPr>
              <w:fldChar w:fldCharType="end"/>
            </w:r>
          </w:hyperlink>
        </w:p>
        <w:p w14:paraId="16AB1D1F" w14:textId="77777777" w:rsidR="00223E44" w:rsidRDefault="000C7EE7">
          <w:pPr>
            <w:pStyle w:val="TOC1"/>
            <w:tabs>
              <w:tab w:val="left" w:pos="1440"/>
              <w:tab w:val="right" w:leader="dot" w:pos="9350"/>
            </w:tabs>
            <w:rPr>
              <w:rFonts w:eastAsiaTheme="minorEastAsia"/>
              <w:noProof/>
            </w:rPr>
          </w:pPr>
          <w:hyperlink w:anchor="_Toc461543271" w:history="1">
            <w:r w:rsidR="00223E44" w:rsidRPr="00163C9C">
              <w:rPr>
                <w:rStyle w:val="Hyperlink"/>
                <w:noProof/>
              </w:rPr>
              <w:t xml:space="preserve">Appendix C </w:t>
            </w:r>
            <w:r w:rsidR="00223E44">
              <w:rPr>
                <w:rFonts w:eastAsiaTheme="minorEastAsia"/>
                <w:noProof/>
              </w:rPr>
              <w:tab/>
            </w:r>
            <w:r w:rsidR="00223E44" w:rsidRPr="00163C9C">
              <w:rPr>
                <w:rStyle w:val="Hyperlink"/>
                <w:noProof/>
              </w:rPr>
              <w:t>Common Vulnerabilities and Exposures (CVE) Counting Rules</w:t>
            </w:r>
            <w:r w:rsidR="00223E44">
              <w:rPr>
                <w:noProof/>
                <w:webHidden/>
              </w:rPr>
              <w:tab/>
            </w:r>
            <w:r w:rsidR="00223E44">
              <w:rPr>
                <w:noProof/>
                <w:webHidden/>
              </w:rPr>
              <w:fldChar w:fldCharType="begin"/>
            </w:r>
            <w:r w:rsidR="00223E44">
              <w:rPr>
                <w:noProof/>
                <w:webHidden/>
              </w:rPr>
              <w:instrText xml:space="preserve"> PAGEREF _Toc461543271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D88F3DF" w14:textId="77777777" w:rsidR="00223E44" w:rsidRDefault="000C7EE7">
          <w:pPr>
            <w:pStyle w:val="TOC2"/>
            <w:tabs>
              <w:tab w:val="left" w:pos="960"/>
              <w:tab w:val="right" w:leader="dot" w:pos="9350"/>
            </w:tabs>
            <w:rPr>
              <w:rFonts w:eastAsiaTheme="minorEastAsia"/>
              <w:noProof/>
            </w:rPr>
          </w:pPr>
          <w:hyperlink w:anchor="_Toc461543272" w:history="1">
            <w:r w:rsidR="00223E44" w:rsidRPr="00163C9C">
              <w:rPr>
                <w:rStyle w:val="Hyperlink"/>
                <w:noProof/>
              </w:rPr>
              <w:t>C.1.</w:t>
            </w:r>
            <w:r w:rsidR="00223E44">
              <w:rPr>
                <w:rFonts w:eastAsiaTheme="minorEastAsia"/>
                <w:noProof/>
              </w:rPr>
              <w:tab/>
            </w:r>
            <w:r w:rsidR="00223E44" w:rsidRPr="00163C9C">
              <w:rPr>
                <w:rStyle w:val="Hyperlink"/>
                <w:noProof/>
              </w:rPr>
              <w:t>Purpose</w:t>
            </w:r>
            <w:r w:rsidR="00223E44">
              <w:rPr>
                <w:noProof/>
                <w:webHidden/>
              </w:rPr>
              <w:tab/>
            </w:r>
            <w:r w:rsidR="00223E44">
              <w:rPr>
                <w:noProof/>
                <w:webHidden/>
              </w:rPr>
              <w:fldChar w:fldCharType="begin"/>
            </w:r>
            <w:r w:rsidR="00223E44">
              <w:rPr>
                <w:noProof/>
                <w:webHidden/>
              </w:rPr>
              <w:instrText xml:space="preserve"> PAGEREF _Toc461543272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4A008209" w14:textId="77777777" w:rsidR="00223E44" w:rsidRDefault="000C7EE7">
          <w:pPr>
            <w:pStyle w:val="TOC2"/>
            <w:tabs>
              <w:tab w:val="left" w:pos="960"/>
              <w:tab w:val="right" w:leader="dot" w:pos="9350"/>
            </w:tabs>
            <w:rPr>
              <w:rFonts w:eastAsiaTheme="minorEastAsia"/>
              <w:noProof/>
            </w:rPr>
          </w:pPr>
          <w:hyperlink w:anchor="_Toc461543273" w:history="1">
            <w:r w:rsidR="00223E44" w:rsidRPr="00163C9C">
              <w:rPr>
                <w:rStyle w:val="Hyperlink"/>
                <w:noProof/>
              </w:rPr>
              <w:t>C.2.</w:t>
            </w:r>
            <w:r w:rsidR="00223E44">
              <w:rPr>
                <w:rFonts w:eastAsiaTheme="minorEastAsia"/>
                <w:noProof/>
              </w:rPr>
              <w:tab/>
            </w:r>
            <w:r w:rsidR="00223E44" w:rsidRPr="00163C9C">
              <w:rPr>
                <w:rStyle w:val="Hyperlink"/>
                <w:noProof/>
              </w:rPr>
              <w:t>Introduction</w:t>
            </w:r>
            <w:r w:rsidR="00223E44">
              <w:rPr>
                <w:noProof/>
                <w:webHidden/>
              </w:rPr>
              <w:tab/>
            </w:r>
            <w:r w:rsidR="00223E44">
              <w:rPr>
                <w:noProof/>
                <w:webHidden/>
              </w:rPr>
              <w:fldChar w:fldCharType="begin"/>
            </w:r>
            <w:r w:rsidR="00223E44">
              <w:rPr>
                <w:noProof/>
                <w:webHidden/>
              </w:rPr>
              <w:instrText xml:space="preserve"> PAGEREF _Toc461543273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10896CD0" w14:textId="77777777" w:rsidR="00223E44" w:rsidRDefault="000C7EE7">
          <w:pPr>
            <w:pStyle w:val="TOC2"/>
            <w:tabs>
              <w:tab w:val="left" w:pos="960"/>
              <w:tab w:val="right" w:leader="dot" w:pos="9350"/>
            </w:tabs>
            <w:rPr>
              <w:rFonts w:eastAsiaTheme="minorEastAsia"/>
              <w:noProof/>
            </w:rPr>
          </w:pPr>
          <w:hyperlink w:anchor="_Toc461543274" w:history="1">
            <w:r w:rsidR="00223E44" w:rsidRPr="00163C9C">
              <w:rPr>
                <w:rStyle w:val="Hyperlink"/>
                <w:noProof/>
              </w:rPr>
              <w:t>C.3.</w:t>
            </w:r>
            <w:r w:rsidR="00223E44">
              <w:rPr>
                <w:rFonts w:eastAsiaTheme="minorEastAsia"/>
                <w:noProof/>
              </w:rPr>
              <w:tab/>
            </w:r>
            <w:r w:rsidR="00223E44" w:rsidRPr="00163C9C">
              <w:rPr>
                <w:rStyle w:val="Hyperlink"/>
                <w:noProof/>
              </w:rPr>
              <w:t>Definitions</w:t>
            </w:r>
            <w:r w:rsidR="00223E44">
              <w:rPr>
                <w:noProof/>
                <w:webHidden/>
              </w:rPr>
              <w:tab/>
            </w:r>
            <w:r w:rsidR="00223E44">
              <w:rPr>
                <w:noProof/>
                <w:webHidden/>
              </w:rPr>
              <w:fldChar w:fldCharType="begin"/>
            </w:r>
            <w:r w:rsidR="00223E44">
              <w:rPr>
                <w:noProof/>
                <w:webHidden/>
              </w:rPr>
              <w:instrText xml:space="preserve"> PAGEREF _Toc461543274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3201D5D" w14:textId="77777777" w:rsidR="00223E44" w:rsidRDefault="000C7EE7">
          <w:pPr>
            <w:pStyle w:val="TOC2"/>
            <w:tabs>
              <w:tab w:val="left" w:pos="960"/>
              <w:tab w:val="right" w:leader="dot" w:pos="9350"/>
            </w:tabs>
            <w:rPr>
              <w:rFonts w:eastAsiaTheme="minorEastAsia"/>
              <w:noProof/>
            </w:rPr>
          </w:pPr>
          <w:hyperlink w:anchor="_Toc461543275" w:history="1">
            <w:r w:rsidR="00223E44" w:rsidRPr="00163C9C">
              <w:rPr>
                <w:rStyle w:val="Hyperlink"/>
                <w:noProof/>
              </w:rPr>
              <w:t>C.4.</w:t>
            </w:r>
            <w:r w:rsidR="00223E44">
              <w:rPr>
                <w:rFonts w:eastAsiaTheme="minorEastAsia"/>
                <w:noProof/>
              </w:rPr>
              <w:tab/>
            </w:r>
            <w:r w:rsidR="00223E44" w:rsidRPr="00163C9C">
              <w:rPr>
                <w:rStyle w:val="Hyperlink"/>
                <w:noProof/>
              </w:rPr>
              <w:t>Vulnerability Report</w:t>
            </w:r>
            <w:r w:rsidR="00223E44">
              <w:rPr>
                <w:noProof/>
                <w:webHidden/>
              </w:rPr>
              <w:tab/>
            </w:r>
            <w:r w:rsidR="00223E44">
              <w:rPr>
                <w:noProof/>
                <w:webHidden/>
              </w:rPr>
              <w:fldChar w:fldCharType="begin"/>
            </w:r>
            <w:r w:rsidR="00223E44">
              <w:rPr>
                <w:noProof/>
                <w:webHidden/>
              </w:rPr>
              <w:instrText xml:space="preserve"> PAGEREF _Toc461543275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2133C4D" w14:textId="77777777" w:rsidR="00223E44" w:rsidRDefault="000C7EE7">
          <w:pPr>
            <w:pStyle w:val="TOC2"/>
            <w:tabs>
              <w:tab w:val="left" w:pos="960"/>
              <w:tab w:val="right" w:leader="dot" w:pos="9350"/>
            </w:tabs>
            <w:rPr>
              <w:rFonts w:eastAsiaTheme="minorEastAsia"/>
              <w:noProof/>
            </w:rPr>
          </w:pPr>
          <w:hyperlink w:anchor="_Toc461543276" w:history="1">
            <w:r w:rsidR="00223E44" w:rsidRPr="00163C9C">
              <w:rPr>
                <w:rStyle w:val="Hyperlink"/>
                <w:noProof/>
              </w:rPr>
              <w:t>C.5.</w:t>
            </w:r>
            <w:r w:rsidR="00223E44">
              <w:rPr>
                <w:rFonts w:eastAsiaTheme="minorEastAsia"/>
                <w:noProof/>
              </w:rPr>
              <w:tab/>
            </w:r>
            <w:r w:rsidR="00223E44" w:rsidRPr="00163C9C">
              <w:rPr>
                <w:rStyle w:val="Hyperlink"/>
                <w:noProof/>
              </w:rPr>
              <w:t>Inclusion Decisions</w:t>
            </w:r>
            <w:r w:rsidR="00223E44">
              <w:rPr>
                <w:noProof/>
                <w:webHidden/>
              </w:rPr>
              <w:tab/>
            </w:r>
            <w:r w:rsidR="00223E44">
              <w:rPr>
                <w:noProof/>
                <w:webHidden/>
              </w:rPr>
              <w:fldChar w:fldCharType="begin"/>
            </w:r>
            <w:r w:rsidR="00223E44">
              <w:rPr>
                <w:noProof/>
                <w:webHidden/>
              </w:rPr>
              <w:instrText xml:space="preserve"> PAGEREF _Toc461543276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6FCFC57" w14:textId="77777777" w:rsidR="00223E44" w:rsidRDefault="000C7EE7">
          <w:pPr>
            <w:pStyle w:val="TOC2"/>
            <w:tabs>
              <w:tab w:val="left" w:pos="960"/>
              <w:tab w:val="right" w:leader="dot" w:pos="9350"/>
            </w:tabs>
            <w:rPr>
              <w:rFonts w:eastAsiaTheme="minorEastAsia"/>
              <w:noProof/>
            </w:rPr>
          </w:pPr>
          <w:hyperlink w:anchor="_Toc461543277" w:history="1">
            <w:r w:rsidR="00223E44" w:rsidRPr="00163C9C">
              <w:rPr>
                <w:rStyle w:val="Hyperlink"/>
                <w:noProof/>
              </w:rPr>
              <w:t>C.6.</w:t>
            </w:r>
            <w:r w:rsidR="00223E44">
              <w:rPr>
                <w:rFonts w:eastAsiaTheme="minorEastAsia"/>
                <w:noProof/>
              </w:rPr>
              <w:tab/>
            </w:r>
            <w:r w:rsidR="00223E44" w:rsidRPr="00163C9C">
              <w:rPr>
                <w:rStyle w:val="Hyperlink"/>
                <w:noProof/>
              </w:rPr>
              <w:t>Counting Decisions</w:t>
            </w:r>
            <w:r w:rsidR="00223E44">
              <w:rPr>
                <w:noProof/>
                <w:webHidden/>
              </w:rPr>
              <w:tab/>
            </w:r>
            <w:r w:rsidR="00223E44">
              <w:rPr>
                <w:noProof/>
                <w:webHidden/>
              </w:rPr>
              <w:fldChar w:fldCharType="begin"/>
            </w:r>
            <w:r w:rsidR="00223E44">
              <w:rPr>
                <w:noProof/>
                <w:webHidden/>
              </w:rPr>
              <w:instrText xml:space="preserve"> PAGEREF _Toc461543277 \h </w:instrText>
            </w:r>
            <w:r w:rsidR="00223E44">
              <w:rPr>
                <w:noProof/>
                <w:webHidden/>
              </w:rPr>
            </w:r>
            <w:r w:rsidR="00223E44">
              <w:rPr>
                <w:noProof/>
                <w:webHidden/>
              </w:rPr>
              <w:fldChar w:fldCharType="separate"/>
            </w:r>
            <w:r w:rsidR="00223E44">
              <w:rPr>
                <w:noProof/>
                <w:webHidden/>
              </w:rPr>
              <w:t>18</w:t>
            </w:r>
            <w:r w:rsidR="00223E44">
              <w:rPr>
                <w:noProof/>
                <w:webHidden/>
              </w:rPr>
              <w:fldChar w:fldCharType="end"/>
            </w:r>
          </w:hyperlink>
        </w:p>
        <w:p w14:paraId="22696015" w14:textId="77777777" w:rsidR="00223E44" w:rsidRDefault="000C7EE7">
          <w:pPr>
            <w:pStyle w:val="TOC1"/>
            <w:tabs>
              <w:tab w:val="left" w:pos="1440"/>
              <w:tab w:val="right" w:leader="dot" w:pos="9350"/>
            </w:tabs>
            <w:rPr>
              <w:rFonts w:eastAsiaTheme="minorEastAsia"/>
              <w:noProof/>
            </w:rPr>
          </w:pPr>
          <w:hyperlink w:anchor="_Toc461543278" w:history="1">
            <w:r w:rsidR="00223E44" w:rsidRPr="00163C9C">
              <w:rPr>
                <w:rStyle w:val="Hyperlink"/>
                <w:noProof/>
              </w:rPr>
              <w:t xml:space="preserve">Appendix D </w:t>
            </w:r>
            <w:r w:rsidR="00223E44">
              <w:rPr>
                <w:rFonts w:eastAsiaTheme="minorEastAsia"/>
                <w:noProof/>
              </w:rPr>
              <w:tab/>
            </w:r>
            <w:r w:rsidR="00223E44" w:rsidRPr="00163C9C">
              <w:rPr>
                <w:rStyle w:val="Hyperlink"/>
                <w:noProof/>
              </w:rPr>
              <w:t>Terms of Use</w:t>
            </w:r>
            <w:r w:rsidR="00223E44">
              <w:rPr>
                <w:noProof/>
                <w:webHidden/>
              </w:rPr>
              <w:tab/>
            </w:r>
            <w:r w:rsidR="00223E44">
              <w:rPr>
                <w:noProof/>
                <w:webHidden/>
              </w:rPr>
              <w:fldChar w:fldCharType="begin"/>
            </w:r>
            <w:r w:rsidR="00223E44">
              <w:rPr>
                <w:noProof/>
                <w:webHidden/>
              </w:rPr>
              <w:instrText xml:space="preserve"> PAGEREF _Toc461543278 \h </w:instrText>
            </w:r>
            <w:r w:rsidR="00223E44">
              <w:rPr>
                <w:noProof/>
                <w:webHidden/>
              </w:rPr>
            </w:r>
            <w:r w:rsidR="00223E44">
              <w:rPr>
                <w:noProof/>
                <w:webHidden/>
              </w:rPr>
              <w:fldChar w:fldCharType="separate"/>
            </w:r>
            <w:r w:rsidR="00223E44">
              <w:rPr>
                <w:noProof/>
                <w:webHidden/>
              </w:rPr>
              <w:t>21</w:t>
            </w:r>
            <w:r w:rsidR="00223E44">
              <w:rPr>
                <w:noProof/>
                <w:webHidden/>
              </w:rPr>
              <w:fldChar w:fldCharType="end"/>
            </w:r>
          </w:hyperlink>
        </w:p>
        <w:p w14:paraId="3F97C698" w14:textId="77777777" w:rsidR="00223E44" w:rsidRDefault="000C7EE7">
          <w:pPr>
            <w:pStyle w:val="TOC1"/>
            <w:tabs>
              <w:tab w:val="left" w:pos="1440"/>
              <w:tab w:val="right" w:leader="dot" w:pos="9350"/>
            </w:tabs>
            <w:rPr>
              <w:rFonts w:eastAsiaTheme="minorEastAsia"/>
              <w:noProof/>
            </w:rPr>
          </w:pPr>
          <w:hyperlink w:anchor="_Toc461543279" w:history="1">
            <w:r w:rsidR="00223E44" w:rsidRPr="00163C9C">
              <w:rPr>
                <w:rStyle w:val="Hyperlink"/>
                <w:noProof/>
              </w:rPr>
              <w:t xml:space="preserve">Appendix E </w:t>
            </w:r>
            <w:r w:rsidR="00223E44">
              <w:rPr>
                <w:rFonts w:eastAsiaTheme="minorEastAsia"/>
                <w:noProof/>
              </w:rPr>
              <w:tab/>
            </w:r>
            <w:r w:rsidR="00223E44" w:rsidRPr="00163C9C">
              <w:rPr>
                <w:rStyle w:val="Hyperlink"/>
                <w:noProof/>
              </w:rPr>
              <w:t>Process to Correct Counting Issues</w:t>
            </w:r>
            <w:r w:rsidR="00223E44">
              <w:rPr>
                <w:noProof/>
                <w:webHidden/>
              </w:rPr>
              <w:tab/>
            </w:r>
            <w:r w:rsidR="00223E44">
              <w:rPr>
                <w:noProof/>
                <w:webHidden/>
              </w:rPr>
              <w:fldChar w:fldCharType="begin"/>
            </w:r>
            <w:r w:rsidR="00223E44">
              <w:rPr>
                <w:noProof/>
                <w:webHidden/>
              </w:rPr>
              <w:instrText xml:space="preserve"> PAGEREF _Toc461543279 \h </w:instrText>
            </w:r>
            <w:r w:rsidR="00223E44">
              <w:rPr>
                <w:noProof/>
                <w:webHidden/>
              </w:rPr>
            </w:r>
            <w:r w:rsidR="00223E44">
              <w:rPr>
                <w:noProof/>
                <w:webHidden/>
              </w:rPr>
              <w:fldChar w:fldCharType="separate"/>
            </w:r>
            <w:r w:rsidR="00223E44">
              <w:rPr>
                <w:noProof/>
                <w:webHidden/>
              </w:rPr>
              <w:t>22</w:t>
            </w:r>
            <w:r w:rsidR="00223E44">
              <w:rPr>
                <w:noProof/>
                <w:webHidden/>
              </w:rPr>
              <w:fldChar w:fldCharType="end"/>
            </w:r>
          </w:hyperlink>
        </w:p>
        <w:p w14:paraId="3CAA7B34" w14:textId="77777777" w:rsidR="00223E44" w:rsidRDefault="000C7EE7">
          <w:pPr>
            <w:pStyle w:val="TOC1"/>
            <w:tabs>
              <w:tab w:val="left" w:pos="1440"/>
              <w:tab w:val="right" w:leader="dot" w:pos="9350"/>
            </w:tabs>
            <w:rPr>
              <w:rFonts w:eastAsiaTheme="minorEastAsia"/>
              <w:noProof/>
            </w:rPr>
          </w:pPr>
          <w:hyperlink w:anchor="_Toc461543280" w:history="1">
            <w:r w:rsidR="00223E44" w:rsidRPr="00163C9C">
              <w:rPr>
                <w:rStyle w:val="Hyperlink"/>
                <w:noProof/>
              </w:rPr>
              <w:t xml:space="preserve">Appendix F </w:t>
            </w:r>
            <w:r w:rsidR="00223E44">
              <w:rPr>
                <w:rFonts w:eastAsiaTheme="minorEastAsia"/>
                <w:noProof/>
              </w:rPr>
              <w:tab/>
            </w:r>
            <w:r w:rsidR="00223E44" w:rsidRPr="00163C9C">
              <w:rPr>
                <w:rStyle w:val="Hyperlink"/>
                <w:noProof/>
              </w:rPr>
              <w:t>Acronyms</w:t>
            </w:r>
            <w:r w:rsidR="00223E44">
              <w:rPr>
                <w:noProof/>
                <w:webHidden/>
              </w:rPr>
              <w:tab/>
            </w:r>
            <w:r w:rsidR="00223E44">
              <w:rPr>
                <w:noProof/>
                <w:webHidden/>
              </w:rPr>
              <w:fldChar w:fldCharType="begin"/>
            </w:r>
            <w:r w:rsidR="00223E44">
              <w:rPr>
                <w:noProof/>
                <w:webHidden/>
              </w:rPr>
              <w:instrText xml:space="preserve"> PAGEREF _Toc461543280 \h </w:instrText>
            </w:r>
            <w:r w:rsidR="00223E44">
              <w:rPr>
                <w:noProof/>
                <w:webHidden/>
              </w:rPr>
            </w:r>
            <w:r w:rsidR="00223E44">
              <w:rPr>
                <w:noProof/>
                <w:webHidden/>
              </w:rPr>
              <w:fldChar w:fldCharType="separate"/>
            </w:r>
            <w:r w:rsidR="00223E44">
              <w:rPr>
                <w:noProof/>
                <w:webHidden/>
              </w:rPr>
              <w:t>24</w:t>
            </w:r>
            <w:r w:rsidR="00223E44">
              <w:rPr>
                <w:noProof/>
                <w:webHidden/>
              </w:rPr>
              <w:fldChar w:fldCharType="end"/>
            </w:r>
          </w:hyperlink>
        </w:p>
        <w:p w14:paraId="49D63663" w14:textId="2631A8D8"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5" w:name="_Toc459716208"/>
      <w:bookmarkStart w:id="6" w:name="_Toc461543247"/>
      <w:r w:rsidRPr="00936CB4">
        <w:lastRenderedPageBreak/>
        <w:t>Overview</w:t>
      </w:r>
      <w:bookmarkEnd w:id="5"/>
      <w:bookmarkEnd w:id="6"/>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7" w:name="_Toc459716209"/>
      <w:bookmarkStart w:id="8" w:name="_Toc461543248"/>
      <w:r w:rsidRPr="00F038DA">
        <w:t>CVE Numbering Authorities (CNAs)</w:t>
      </w:r>
      <w:bookmarkEnd w:id="7"/>
      <w:bookmarkEnd w:id="8"/>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9" w:name="_Toc459716210"/>
      <w:bookmarkStart w:id="10" w:name="_Toc461543249"/>
      <w:r>
        <w:t>Federated CNA Structure</w:t>
      </w:r>
      <w:bookmarkEnd w:id="9"/>
      <w:bookmarkEnd w:id="10"/>
    </w:p>
    <w:p w14:paraId="77720D5F" w14:textId="672F4CD2" w:rsidR="00F04DFC" w:rsidRPr="00885A1F" w:rsidRDefault="00F04DFC" w:rsidP="00F30218">
      <w:pPr>
        <w:pStyle w:val="BodyText"/>
      </w:pPr>
      <w:r w:rsidRPr="00885A1F">
        <w:t xml:space="preserve">In a federated CNA structure, </w:t>
      </w:r>
      <w:r w:rsidR="005A61D1">
        <w:t>CNAs are categorized as Primary, Root, and Sub-CNAs. M</w:t>
      </w:r>
      <w:r w:rsidRPr="00885A1F">
        <w:t xml:space="preserve">ultiple Sub-CNAs </w:t>
      </w:r>
      <w:r w:rsidR="005C0272">
        <w:t xml:space="preserve">may </w:t>
      </w:r>
      <w:r w:rsidRPr="00885A1F">
        <w:t>operate under the oversight of a Root CNA, while the Root CNAs operate under the oversight of a single, Primary CNA.</w:t>
      </w:r>
      <w:r w:rsidR="0065512E">
        <w:t xml:space="preserve"> </w:t>
      </w:r>
      <w:r w:rsidRPr="00885A1F">
        <w:t>Sub-CNAs only assign CVE</w:t>
      </w:r>
      <w:r>
        <w:t>s</w:t>
      </w:r>
      <w:r w:rsidRPr="00885A1F">
        <w:t xml:space="preserve"> </w:t>
      </w:r>
      <w:r>
        <w:t>f</w:t>
      </w:r>
      <w:r w:rsidRPr="00885A1F">
        <w:t>or vulnerabilities in their own products or their domain of responsibility</w:t>
      </w:r>
      <w:r w:rsidR="000F4D16">
        <w:t>, here</w:t>
      </w:r>
      <w:r w:rsidR="00FB1893">
        <w:t>in</w:t>
      </w:r>
      <w:r w:rsidR="000F4D16">
        <w:t>after referred to as scope</w:t>
      </w:r>
      <w:r>
        <w:t>.</w:t>
      </w:r>
      <w:r w:rsidR="0065512E">
        <w:t xml:space="preserve"> </w:t>
      </w:r>
      <w:r>
        <w:t>Root CNAs manage a group of Sub-CNAs within a given domain or community, train and admit new Sub-CNAs, and are the assigners of last resort</w:t>
      </w:r>
      <w:r w:rsidR="001E4330">
        <w:t xml:space="preserve"> (i.e., no Sub-CNA exists for the scope)</w:t>
      </w:r>
      <w:r>
        <w:t xml:space="preserve"> within that domain or community.</w:t>
      </w:r>
      <w:r w:rsidR="0065512E">
        <w:t xml:space="preserve"> </w:t>
      </w:r>
      <w:r>
        <w:t>The Primary CNA operates the CVE Program, manages Root CNAs</w:t>
      </w:r>
      <w:r w:rsidR="005E1143">
        <w:t xml:space="preserve"> and Sub-CNAs</w:t>
      </w:r>
      <w:r>
        <w:t>, trains and admits new Root CNAs</w:t>
      </w:r>
      <w:r w:rsidR="005E1143">
        <w:t xml:space="preserve"> and Sub-CNAs</w:t>
      </w:r>
      <w:r>
        <w:t>, and is the assigner of last resort for requesters that are unable to have CVEs assigned at the Sub</w:t>
      </w:r>
      <w:r w:rsidR="007F10A5">
        <w:t>-</w:t>
      </w:r>
      <w:r>
        <w:t xml:space="preserve"> or Root CNA levels.</w:t>
      </w:r>
      <w:r w:rsidR="005E1143">
        <w:t xml:space="preserve"> </w:t>
      </w:r>
    </w:p>
    <w:p w14:paraId="2B937C67" w14:textId="77777777" w:rsidR="00F04DFC" w:rsidRDefault="00F04DFC" w:rsidP="00F30218">
      <w:pPr>
        <w:pStyle w:val="BodyText"/>
      </w:pPr>
      <w:r>
        <w:rPr>
          <w:noProof/>
        </w:rPr>
        <w:lastRenderedPageBreak/>
        <w:drawing>
          <wp:inline distT="0" distB="0" distL="0" distR="0" wp14:anchorId="35EC046A" wp14:editId="3A72318C">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2A584A2C" w14:textId="648D273B" w:rsidR="00EB30B4" w:rsidRDefault="00F04DFC" w:rsidP="00F30218">
      <w:pPr>
        <w:pStyle w:val="BodyText"/>
      </w:pPr>
      <w:r>
        <w:t xml:space="preserve">In cases where requests or issues cannot be resolved by a given CNA, the issues are escalated to the </w:t>
      </w:r>
      <w:r w:rsidR="00277C60">
        <w:t xml:space="preserve">next </w:t>
      </w:r>
      <w:r>
        <w:t>higher level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11" w:name="_Toc459716211"/>
      <w:bookmarkStart w:id="12" w:name="_Toc461543250"/>
      <w:r w:rsidRPr="00936CB4">
        <w:t>Purpose and Goal of the</w:t>
      </w:r>
      <w:r>
        <w:t xml:space="preserve"> CNA Rules</w:t>
      </w:r>
      <w:bookmarkEnd w:id="11"/>
      <w:bookmarkEnd w:id="12"/>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 xml:space="preserve">enforcement mechanism of last resort. </w:t>
      </w:r>
      <w:commentRangeStart w:id="13"/>
      <w:r w:rsidRPr="00B55439">
        <w:t>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 xml:space="preserve">centralized governance approach. </w:t>
      </w:r>
      <w:commentRangeEnd w:id="13"/>
      <w:r w:rsidR="00695095">
        <w:rPr>
          <w:rStyle w:val="CommentReference"/>
          <w:rFonts w:asciiTheme="minorHAnsi" w:eastAsiaTheme="minorHAnsi" w:hAnsiTheme="minorHAnsi" w:cstheme="minorBidi"/>
        </w:rPr>
        <w:commentReference w:id="13"/>
      </w:r>
      <w:commentRangeStart w:id="14"/>
      <w:r w:rsidRPr="00B55439">
        <w:t>Examples of remediation and sanctions include, but are not limited to:</w:t>
      </w:r>
      <w:commentRangeEnd w:id="14"/>
      <w:r w:rsidR="00445D3B">
        <w:rPr>
          <w:rStyle w:val="CommentReference"/>
          <w:rFonts w:asciiTheme="minorHAnsi" w:eastAsiaTheme="minorHAnsi" w:hAnsiTheme="minorHAnsi" w:cstheme="minorBidi"/>
        </w:rPr>
        <w:commentReference w:id="14"/>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t>The CNA rules, once adopted, will be reviewed at least annually, and more frequently based on lessons learned, if necessary.</w:t>
      </w:r>
    </w:p>
    <w:p w14:paraId="1BD21D6A" w14:textId="67E33F9A" w:rsidR="00B55439" w:rsidRDefault="00B55439" w:rsidP="00D24399">
      <w:pPr>
        <w:pStyle w:val="Heading2"/>
      </w:pPr>
      <w:bookmarkStart w:id="15" w:name="_Toc459716212"/>
      <w:bookmarkStart w:id="16" w:name="_Toc461543251"/>
      <w:r>
        <w:t>Document Structure</w:t>
      </w:r>
      <w:bookmarkEnd w:id="15"/>
      <w:bookmarkEnd w:id="16"/>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17" w:name="_Toc459716213"/>
      <w:bookmarkStart w:id="18" w:name="_Toc461543252"/>
      <w:r>
        <w:lastRenderedPageBreak/>
        <w:t xml:space="preserve">Rules for </w:t>
      </w:r>
      <w:r w:rsidR="00B55439">
        <w:t xml:space="preserve">All </w:t>
      </w:r>
      <w:r>
        <w:t>CNAs</w:t>
      </w:r>
      <w:bookmarkEnd w:id="17"/>
      <w:bookmarkEnd w:id="18"/>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19" w:name="_Toc459716214"/>
      <w:bookmarkStart w:id="20" w:name="_Toc461543253"/>
      <w:r w:rsidRPr="00D24399">
        <w:t>Assignment Rules</w:t>
      </w:r>
      <w:bookmarkEnd w:id="19"/>
      <w:bookmarkEnd w:id="20"/>
    </w:p>
    <w:p w14:paraId="4D4C1AC7" w14:textId="7BF0BFAB" w:rsidR="00D84AB2" w:rsidRDefault="00D84AB2" w:rsidP="00F30218">
      <w:pPr>
        <w:pStyle w:val="BodyText"/>
        <w:numPr>
          <w:ilvl w:val="0"/>
          <w:numId w:val="12"/>
        </w:num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Pr>
          <w:rStyle w:val="FootnoteReference"/>
        </w:rPr>
        <w:footnoteReference w:id="3"/>
      </w:r>
      <w:r w:rsidR="00F531A4">
        <w:t xml:space="preserve"> </w:t>
      </w:r>
      <w:r w:rsidR="00E336D0">
        <w:t>Vulnerabilities that will not be made public do not receive CVE IDs.</w:t>
      </w: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0A9074FB" w:rsidR="00D84AB2" w:rsidRDefault="00D84AB2" w:rsidP="00F30218">
      <w:pPr>
        <w:pStyle w:val="BodyText"/>
        <w:numPr>
          <w:ilvl w:val="0"/>
          <w:numId w:val="12"/>
        </w:num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3AF97AA2" w14:textId="277CC44A" w:rsidR="00D84AB2" w:rsidRDefault="00D84AB2" w:rsidP="00D24399">
      <w:pPr>
        <w:pStyle w:val="Heading2"/>
      </w:pPr>
      <w:bookmarkStart w:id="21" w:name="_Toc459716215"/>
      <w:bookmarkStart w:id="22" w:name="_Toc461543254"/>
      <w:r>
        <w:t>Communication Rules</w:t>
      </w:r>
      <w:bookmarkEnd w:id="21"/>
      <w:bookmarkEnd w:id="22"/>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9BB3D8F" w:rsidR="00D84AB2" w:rsidRDefault="00A170EC" w:rsidP="00F30218">
      <w:pPr>
        <w:pStyle w:val="BodyText"/>
        <w:numPr>
          <w:ilvl w:val="0"/>
          <w:numId w:val="13"/>
        </w:numPr>
      </w:pPr>
      <w:r>
        <w:t>Publish a disclosure (embargo) policy and a description of its scope.</w:t>
      </w:r>
      <w:r w:rsidR="00D84AB2">
        <w:t xml:space="preserve"> </w:t>
      </w:r>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339AAB5D" w:rsidR="002247C9" w:rsidRDefault="002247C9" w:rsidP="00F30218">
      <w:pPr>
        <w:pStyle w:val="BodyText"/>
        <w:numPr>
          <w:ilvl w:val="0"/>
          <w:numId w:val="13"/>
        </w:numPr>
      </w:pPr>
      <w:r w:rsidRPr="002247C9">
        <w:t xml:space="preserve">Notify the next higher 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546D9740" w:rsidR="00D24399" w:rsidRDefault="005C0041" w:rsidP="00F30218">
      <w:pPr>
        <w:pStyle w:val="BodyText"/>
        <w:numPr>
          <w:ilvl w:val="0"/>
          <w:numId w:val="13"/>
        </w:numPr>
      </w:pPr>
      <w:r>
        <w:lastRenderedPageBreak/>
        <w:t xml:space="preserve">Provide CVE information to the </w:t>
      </w:r>
      <w:r w:rsidR="00EB30B4">
        <w:t xml:space="preserve">next </w:t>
      </w:r>
      <w:r>
        <w:t>higher 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661FFA1E" w14:textId="2AEE016F" w:rsidR="00A170EC" w:rsidRDefault="00A170EC" w:rsidP="00BA2E27">
      <w:pPr>
        <w:pStyle w:val="BodyText"/>
        <w:numPr>
          <w:ilvl w:val="0"/>
          <w:numId w:val="13"/>
        </w:numPr>
      </w:pPr>
      <w:commentRangeStart w:id="23"/>
      <w:r>
        <w:t>Publish required CVE information in a standard format and presentation, to be determined and managed by the CVE Project (CNAs, board?)</w:t>
      </w:r>
      <w:commentRangeEnd w:id="23"/>
      <w:r w:rsidR="00695095">
        <w:rPr>
          <w:rStyle w:val="CommentReference"/>
          <w:rFonts w:asciiTheme="minorHAnsi" w:eastAsiaTheme="minorHAnsi" w:hAnsiTheme="minorHAnsi" w:cstheme="minorBidi"/>
        </w:rPr>
        <w:commentReference w:id="23"/>
      </w:r>
    </w:p>
    <w:p w14:paraId="776884B6" w14:textId="0295BAC6" w:rsidR="00D84AB2" w:rsidRDefault="00D84AB2" w:rsidP="00D83C8F">
      <w:pPr>
        <w:pStyle w:val="Heading2"/>
      </w:pPr>
      <w:bookmarkStart w:id="24" w:name="_Administration_Rules"/>
      <w:bookmarkStart w:id="25" w:name="_Toc459716216"/>
      <w:bookmarkStart w:id="26" w:name="_Toc461543255"/>
      <w:bookmarkEnd w:id="24"/>
      <w:r>
        <w:t>Administration Rules</w:t>
      </w:r>
      <w:bookmarkEnd w:id="25"/>
      <w:bookmarkEnd w:id="26"/>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12C3800E" w:rsidR="00A6137B" w:rsidRPr="00090F74" w:rsidRDefault="00D84AB2" w:rsidP="00F30218">
      <w:pPr>
        <w:pStyle w:val="BodyText"/>
        <w:numPr>
          <w:ilvl w:val="0"/>
          <w:numId w:val="14"/>
        </w:numPr>
      </w:pPr>
      <w:r>
        <w:t>Track and provide metrics related to responsiveness</w:t>
      </w:r>
      <w:r w:rsidR="001412B3">
        <w:rPr>
          <w:rStyle w:val="FootnoteReference"/>
        </w:rPr>
        <w:footnoteReference w:id="5"/>
      </w:r>
      <w:r>
        <w:t xml:space="preserve"> </w:t>
      </w:r>
      <w:r w:rsidR="0039056B">
        <w:t xml:space="preserve">to </w:t>
      </w:r>
      <w:r w:rsidR="00646D3F">
        <w:t>higher level CNAs</w:t>
      </w:r>
      <w:r>
        <w:t xml:space="preserve">. These </w:t>
      </w:r>
      <w:r w:rsidR="00646D3F">
        <w:t xml:space="preserve">metrics shall </w:t>
      </w:r>
      <w:r>
        <w:t xml:space="preserve">be provided quarterly to </w:t>
      </w:r>
      <w:r w:rsidR="00090F74">
        <w:t>the next higher level CNA</w:t>
      </w:r>
      <w:r w:rsidRPr="00090F74">
        <w:t>.</w:t>
      </w:r>
    </w:p>
    <w:p w14:paraId="600A0AE5" w14:textId="7EE828F0" w:rsidR="00AA62E8" w:rsidRPr="00090F74" w:rsidRDefault="00AA62E8" w:rsidP="00F30218">
      <w:pPr>
        <w:pStyle w:val="BodyText"/>
        <w:numPr>
          <w:ilvl w:val="0"/>
          <w:numId w:val="14"/>
        </w:numPr>
      </w:pPr>
      <w:r w:rsidRPr="00090F74">
        <w:t>Provide any documentation required to adjudicate disputes to the higher level CNA.</w:t>
      </w:r>
    </w:p>
    <w:p w14:paraId="5E02B045" w14:textId="6242A499" w:rsidR="00B3260C" w:rsidRDefault="00676E95" w:rsidP="00936CB4">
      <w:pPr>
        <w:pStyle w:val="Heading1"/>
      </w:pPr>
      <w:bookmarkStart w:id="27" w:name="_Toc459716217"/>
      <w:bookmarkStart w:id="28" w:name="_Toc461543256"/>
      <w:r>
        <w:t xml:space="preserve">Responsibilities </w:t>
      </w:r>
      <w:r w:rsidR="005A2D38">
        <w:t>of</w:t>
      </w:r>
      <w:r>
        <w:t xml:space="preserve"> Root and Primary CNAs</w:t>
      </w:r>
      <w:bookmarkEnd w:id="27"/>
      <w:bookmarkEnd w:id="28"/>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29" w:name="_Toc459716218"/>
      <w:bookmarkStart w:id="30" w:name="_Toc461543257"/>
      <w:r w:rsidRPr="0043096B">
        <w:t>Root CNA</w:t>
      </w:r>
      <w:bookmarkEnd w:id="29"/>
      <w:r w:rsidRPr="0043096B">
        <w:t>s</w:t>
      </w:r>
      <w:bookmarkEnd w:id="30"/>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31" w:name="_Assignment_Rules"/>
      <w:bookmarkStart w:id="32" w:name="_Toc459712492"/>
      <w:bookmarkStart w:id="33" w:name="_Toc459716784"/>
      <w:bookmarkStart w:id="34" w:name="_Toc459719863"/>
      <w:bookmarkStart w:id="35" w:name="_Toc459719891"/>
      <w:bookmarkStart w:id="36" w:name="_Toc461543258"/>
      <w:bookmarkEnd w:id="31"/>
      <w:r w:rsidRPr="00F30218">
        <w:lastRenderedPageBreak/>
        <w:t>Assignment Rules</w:t>
      </w:r>
      <w:bookmarkEnd w:id="32"/>
      <w:bookmarkEnd w:id="33"/>
      <w:bookmarkEnd w:id="34"/>
      <w:bookmarkEnd w:id="35"/>
      <w:bookmarkEnd w:id="36"/>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2A84CF62"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r w:rsidR="008F3A55">
        <w:t>.</w:t>
      </w:r>
    </w:p>
    <w:p w14:paraId="0CD31260" w14:textId="007EBC16" w:rsidR="0017327E" w:rsidRPr="007767F3" w:rsidRDefault="0017327E" w:rsidP="00F30218">
      <w:pPr>
        <w:pStyle w:val="BodyText"/>
        <w:numPr>
          <w:ilvl w:val="0"/>
          <w:numId w:val="15"/>
        </w:numPr>
      </w:pPr>
      <w:r>
        <w:t xml:space="preserve">Address CVE </w:t>
      </w:r>
      <w:r w:rsidRPr="00BB5A92">
        <w:t>assignment issues</w:t>
      </w:r>
      <w:r>
        <w:t xml:space="preserve"> from its Sub</w:t>
      </w:r>
      <w:r w:rsidR="00EB23B1">
        <w:t>-</w:t>
      </w:r>
      <w:r>
        <w:t>CNAs</w:t>
      </w:r>
      <w:r w:rsidRPr="00BB5A92">
        <w:t xml:space="preserve"> that require escalation.</w:t>
      </w:r>
    </w:p>
    <w:p w14:paraId="205287D5" w14:textId="583CADF0" w:rsidR="007767F3" w:rsidRPr="007767F3" w:rsidRDefault="007767F3" w:rsidP="00484683">
      <w:pPr>
        <w:pStyle w:val="Heading3"/>
      </w:pPr>
      <w:bookmarkStart w:id="37" w:name="_Communications_Rules"/>
      <w:bookmarkStart w:id="38" w:name="_Toc459716219"/>
      <w:bookmarkStart w:id="39" w:name="_Toc461543259"/>
      <w:bookmarkEnd w:id="37"/>
      <w:r w:rsidRPr="007767F3">
        <w:t>Communications Rules</w:t>
      </w:r>
      <w:bookmarkEnd w:id="38"/>
      <w:bookmarkEnd w:id="39"/>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40" w:name="_Toc459716220"/>
      <w:bookmarkStart w:id="41" w:name="_Toc461543260"/>
      <w:r w:rsidRPr="007767F3">
        <w:t>Administration Rules</w:t>
      </w:r>
      <w:bookmarkEnd w:id="40"/>
      <w:bookmarkEnd w:id="41"/>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42" w:name="_Toc461543261"/>
      <w:bookmarkStart w:id="43" w:name="_Toc459716221"/>
      <w:r>
        <w:t>Primary CNA</w:t>
      </w:r>
      <w:bookmarkEnd w:id="42"/>
      <w:r>
        <w:t xml:space="preserve"> </w:t>
      </w:r>
      <w:bookmarkEnd w:id="43"/>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4" w:name="_Toc459712496"/>
      <w:bookmarkStart w:id="45" w:name="_Toc459716788"/>
      <w:bookmarkStart w:id="46" w:name="_Toc459719867"/>
      <w:bookmarkStart w:id="47" w:name="_Toc459719895"/>
      <w:bookmarkStart w:id="48" w:name="_Toc461543262"/>
      <w:r w:rsidRPr="00BB5A92">
        <w:t>Assignment Rules</w:t>
      </w:r>
      <w:bookmarkEnd w:id="44"/>
      <w:bookmarkEnd w:id="45"/>
      <w:bookmarkEnd w:id="46"/>
      <w:bookmarkEnd w:id="47"/>
      <w:bookmarkEnd w:id="48"/>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pPr>
      <w:r>
        <w:lastRenderedPageBreak/>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67DD5349" w14:textId="056D2255" w:rsidR="00BB5A92" w:rsidRPr="00BB5A92" w:rsidRDefault="00BB5A92" w:rsidP="00484683">
      <w:pPr>
        <w:pStyle w:val="Heading3"/>
      </w:pPr>
      <w:bookmarkStart w:id="49" w:name="_Toc459716222"/>
      <w:bookmarkStart w:id="50" w:name="_Toc461543263"/>
      <w:r w:rsidRPr="00BB5A92">
        <w:t>Communications Rules</w:t>
      </w:r>
      <w:bookmarkEnd w:id="49"/>
      <w:bookmarkEnd w:id="50"/>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51" w:name="_Toc459716223"/>
      <w:bookmarkStart w:id="52" w:name="_Toc461543264"/>
      <w:r w:rsidRPr="00BB5A92">
        <w:t>Administration Rules</w:t>
      </w:r>
      <w:bookmarkEnd w:id="51"/>
      <w:bookmarkEnd w:id="52"/>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53" w:name="_Toc459716224"/>
      <w:bookmarkStart w:id="54" w:name="_Toc461543265"/>
      <w:r>
        <w:t>CNA Candidate Process</w:t>
      </w:r>
      <w:bookmarkEnd w:id="53"/>
      <w:bookmarkEnd w:id="54"/>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5" w:name="_Toc459716225"/>
      <w:bookmarkStart w:id="56" w:name="_Toc461543266"/>
      <w:r>
        <w:t>CNA Qualifications</w:t>
      </w:r>
      <w:bookmarkEnd w:id="55"/>
      <w:bookmarkEnd w:id="56"/>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lastRenderedPageBreak/>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1B7CC3F1" w:rsidR="002247C9" w:rsidRDefault="005B7CB0" w:rsidP="002247C9">
      <w:pPr>
        <w:pStyle w:val="BodyText"/>
        <w:numPr>
          <w:ilvl w:val="1"/>
          <w:numId w:val="23"/>
        </w:numPr>
      </w:pPr>
      <w:r>
        <w:t xml:space="preserve">an established entity </w:t>
      </w:r>
      <w:r w:rsidR="006503FF">
        <w:t xml:space="preserve">with an established security advisory capability </w:t>
      </w:r>
      <w:r>
        <w:t>that typically acts as a neutral interface between researchers and vendors.</w:t>
      </w:r>
      <w:r w:rsidR="00CD7F36" w:rsidRPr="00CD7F36">
        <w:t xml:space="preserve"> </w:t>
      </w:r>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3AE26E29"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r w:rsidR="00FD3795">
        <w:t>(Refer to the definition of “vulnerability” in Appendix A for clarification on what products should and should not be considered when assigning a CVE ID.)</w:t>
      </w:r>
    </w:p>
    <w:p w14:paraId="5A529609" w14:textId="5D704C60" w:rsidR="005B7CB0" w:rsidRDefault="00CD7F36" w:rsidP="00CD7F36">
      <w:pPr>
        <w:pStyle w:val="BodyText"/>
        <w:numPr>
          <w:ilvl w:val="0"/>
          <w:numId w:val="23"/>
        </w:numPr>
      </w:pPr>
      <w:r>
        <w:t xml:space="preserve">The CNA </w:t>
      </w:r>
      <w:r w:rsidR="005B7CB0">
        <w:t xml:space="preserve">must 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7" w:name="_Toc459716226"/>
      <w:bookmarkStart w:id="58" w:name="_Toc461543267"/>
      <w:r>
        <w:t xml:space="preserve">CNA </w:t>
      </w:r>
      <w:r w:rsidR="005B7CB0">
        <w:t xml:space="preserve">On-Boarding </w:t>
      </w:r>
      <w:r>
        <w:t>Process</w:t>
      </w:r>
      <w:bookmarkEnd w:id="57"/>
      <w:bookmarkEnd w:id="58"/>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The candidate's documentation will include how they will process new requests for CVE IDs, internally and externally. If the candidate will process external CVE </w:t>
      </w:r>
      <w:r w:rsidRPr="00F30218">
        <w:rPr>
          <w:rFonts w:ascii="Times New Roman" w:hAnsi="Times New Roman" w:cs="Times New Roman"/>
        </w:rPr>
        <w:lastRenderedPageBreak/>
        <w:t>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9" w:name="_Toc459716227"/>
      <w:bookmarkStart w:id="60" w:name="_Toc461543268"/>
      <w:r>
        <w:t>Appeals Process</w:t>
      </w:r>
      <w:bookmarkEnd w:id="59"/>
      <w:bookmarkEnd w:id="60"/>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19"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61" w:name="_Toc459716228"/>
      <w:bookmarkStart w:id="62" w:name="_Toc461543269"/>
      <w:r>
        <w:lastRenderedPageBreak/>
        <w:t xml:space="preserve">Appendix A </w:t>
      </w:r>
      <w:r w:rsidR="00E77FAB">
        <w:tab/>
      </w:r>
      <w:r w:rsidR="00ED689A">
        <w:t>Definitions</w:t>
      </w:r>
      <w:bookmarkEnd w:id="61"/>
      <w:r w:rsidR="00ED689A">
        <w:t xml:space="preserve"> </w:t>
      </w:r>
      <w:bookmarkEnd w:id="62"/>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lastRenderedPageBreak/>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63" w:name="_Toc461543270"/>
      <w:bookmarkStart w:id="64" w:name="_Toc459716229"/>
      <w:r>
        <w:lastRenderedPageBreak/>
        <w:t xml:space="preserve">Appendix B </w:t>
      </w:r>
      <w:bookmarkStart w:id="65" w:name="AppendixB"/>
      <w:bookmarkEnd w:id="65"/>
      <w:r w:rsidR="00E77FAB">
        <w:tab/>
      </w:r>
      <w:r w:rsidR="00E41DF9">
        <w:t>CVE Information Format</w:t>
      </w:r>
      <w:bookmarkEnd w:id="63"/>
    </w:p>
    <w:bookmarkEnd w:id="64"/>
    <w:p w14:paraId="0D6AE2A8" w14:textId="40942803" w:rsidR="00E41DF9" w:rsidRDefault="00E41DF9" w:rsidP="00F30218">
      <w:pPr>
        <w:pStyle w:val="BodyText"/>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 the following format</w:t>
      </w:r>
      <w:r w:rsidR="0077370E">
        <w:t>.</w:t>
      </w:r>
      <w:r>
        <w:t xml:space="preserve"> </w:t>
      </w:r>
      <w:r w:rsidR="0077370E">
        <w:t xml:space="preserve">The use of this format </w:t>
      </w:r>
      <w:r>
        <w:t>facilitat</w:t>
      </w:r>
      <w:r w:rsidR="0077370E">
        <w:t>es the</w:t>
      </w:r>
      <w:r>
        <w:t xml:space="preserve"> automation </w:t>
      </w:r>
      <w:r w:rsidR="0077370E">
        <w:t>of CVE assignment</w:t>
      </w:r>
      <w:r>
        <w:t>.</w:t>
      </w:r>
      <w:r w:rsidR="0077370E">
        <w:t xml:space="preserve"> </w:t>
      </w:r>
      <w:commentRangeStart w:id="66"/>
      <w:commentRangeStart w:id="67"/>
      <w:commentRangeStart w:id="68"/>
      <w:commentRangeStart w:id="69"/>
      <w:commentRangeStart w:id="70"/>
      <w:commentRangeStart w:id="71"/>
      <w:commentRangeStart w:id="72"/>
      <w:commentRangeStart w:id="73"/>
      <w:r w:rsidR="008E3888">
        <w:t>In a flat file,</w:t>
      </w:r>
      <w:commentRangeEnd w:id="66"/>
      <w:r w:rsidR="00695095">
        <w:rPr>
          <w:rStyle w:val="CommentReference"/>
          <w:rFonts w:asciiTheme="minorHAnsi" w:eastAsiaTheme="minorHAnsi" w:hAnsiTheme="minorHAnsi" w:cstheme="minorBidi"/>
        </w:rPr>
        <w:commentReference w:id="66"/>
      </w:r>
      <w:commentRangeEnd w:id="67"/>
      <w:r w:rsidR="008F7AE1">
        <w:rPr>
          <w:rStyle w:val="CommentReference"/>
          <w:rFonts w:asciiTheme="minorHAnsi" w:eastAsiaTheme="minorHAnsi" w:hAnsiTheme="minorHAnsi" w:cstheme="minorBidi"/>
        </w:rPr>
        <w:commentReference w:id="67"/>
      </w:r>
      <w:commentRangeEnd w:id="68"/>
      <w:r w:rsidR="008F7AE1">
        <w:rPr>
          <w:rStyle w:val="CommentReference"/>
          <w:rFonts w:asciiTheme="minorHAnsi" w:eastAsiaTheme="minorHAnsi" w:hAnsiTheme="minorHAnsi" w:cstheme="minorBidi"/>
        </w:rPr>
        <w:commentReference w:id="68"/>
      </w:r>
      <w:commentRangeEnd w:id="69"/>
      <w:r w:rsidR="008F7AE1">
        <w:rPr>
          <w:rStyle w:val="CommentReference"/>
          <w:rFonts w:asciiTheme="minorHAnsi" w:eastAsiaTheme="minorHAnsi" w:hAnsiTheme="minorHAnsi" w:cstheme="minorBidi"/>
        </w:rPr>
        <w:commentReference w:id="69"/>
      </w:r>
      <w:commentRangeEnd w:id="70"/>
      <w:r w:rsidR="008F7AE1">
        <w:rPr>
          <w:rStyle w:val="CommentReference"/>
          <w:rFonts w:asciiTheme="minorHAnsi" w:eastAsiaTheme="minorHAnsi" w:hAnsiTheme="minorHAnsi" w:cstheme="minorBidi"/>
        </w:rPr>
        <w:commentReference w:id="70"/>
      </w:r>
      <w:commentRangeEnd w:id="71"/>
      <w:r w:rsidR="008F7AE1">
        <w:rPr>
          <w:rStyle w:val="CommentReference"/>
          <w:rFonts w:asciiTheme="minorHAnsi" w:eastAsiaTheme="minorHAnsi" w:hAnsiTheme="minorHAnsi" w:cstheme="minorBidi"/>
        </w:rPr>
        <w:commentReference w:id="71"/>
      </w:r>
      <w:commentRangeEnd w:id="72"/>
      <w:r w:rsidR="008F7AE1">
        <w:rPr>
          <w:rStyle w:val="CommentReference"/>
          <w:rFonts w:asciiTheme="minorHAnsi" w:eastAsiaTheme="minorHAnsi" w:hAnsiTheme="minorHAnsi" w:cstheme="minorBidi"/>
        </w:rPr>
        <w:commentReference w:id="72"/>
      </w:r>
      <w:commentRangeEnd w:id="73"/>
      <w:r w:rsidR="008F7AE1">
        <w:rPr>
          <w:rStyle w:val="CommentReference"/>
          <w:rFonts w:asciiTheme="minorHAnsi" w:eastAsiaTheme="minorHAnsi" w:hAnsiTheme="minorHAnsi" w:cstheme="minorBidi"/>
        </w:rPr>
        <w:commentReference w:id="73"/>
      </w:r>
      <w:r w:rsidR="008E3888">
        <w:t xml:space="preserve"> use this format.</w:t>
      </w:r>
    </w:p>
    <w:p w14:paraId="6BCED508" w14:textId="22DEA5A7" w:rsidR="00E41DF9" w:rsidRDefault="000120FE" w:rsidP="00EB30B4">
      <w:pPr>
        <w:pStyle w:val="BodyText"/>
        <w:spacing w:after="0"/>
      </w:pPr>
      <w:commentRangeStart w:id="74"/>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commentRangeStart w:id="75"/>
      <w:r>
        <w:t>[</w:t>
      </w:r>
      <w:r w:rsidR="000A73B9">
        <w:t>VERSION</w:t>
      </w:r>
      <w:r>
        <w:t>]</w:t>
      </w:r>
      <w:r w:rsidR="00E41DF9">
        <w:t>:</w:t>
      </w:r>
      <w:commentRangeEnd w:id="75"/>
      <w:r w:rsidR="00695095">
        <w:rPr>
          <w:rStyle w:val="CommentReference"/>
          <w:rFonts w:asciiTheme="minorHAnsi" w:eastAsiaTheme="minorHAnsi" w:hAnsiTheme="minorHAnsi" w:cstheme="minorBidi"/>
        </w:rPr>
        <w:commentReference w:id="75"/>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commentRangeStart w:id="76"/>
      <w:r>
        <w:t>[</w:t>
      </w:r>
      <w:r w:rsidR="000A73B9">
        <w:t>REFERENCES</w:t>
      </w:r>
      <w:r>
        <w:t>]</w:t>
      </w:r>
      <w:r w:rsidR="004F741E">
        <w:t>:</w:t>
      </w:r>
      <w:commentRangeEnd w:id="76"/>
      <w:r w:rsidR="00695095">
        <w:rPr>
          <w:rStyle w:val="CommentReference"/>
          <w:rFonts w:asciiTheme="minorHAnsi" w:eastAsiaTheme="minorHAnsi" w:hAnsiTheme="minorHAnsi" w:cstheme="minorBidi"/>
        </w:rPr>
        <w:commentReference w:id="76"/>
      </w:r>
    </w:p>
    <w:p w14:paraId="3F60171C" w14:textId="20B5D622" w:rsidR="000A73B9" w:rsidRDefault="000A73B9" w:rsidP="00EB30B4">
      <w:pPr>
        <w:pStyle w:val="BodyText"/>
        <w:spacing w:after="0"/>
      </w:pPr>
      <w:r>
        <w:t>[</w:t>
      </w:r>
      <w:commentRangeStart w:id="77"/>
      <w:r>
        <w:t>DESCRIPTION</w:t>
      </w:r>
      <w:commentRangeEnd w:id="77"/>
      <w:r w:rsidR="00695095">
        <w:rPr>
          <w:rStyle w:val="CommentReference"/>
          <w:rFonts w:asciiTheme="minorHAnsi" w:eastAsiaTheme="minorHAnsi" w:hAnsiTheme="minorHAnsi" w:cstheme="minorBidi"/>
        </w:rPr>
        <w:commentReference w:id="77"/>
      </w:r>
      <w:r>
        <w:t>]:</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commentRangeEnd w:id="74"/>
      <w:r w:rsidR="00695095">
        <w:rPr>
          <w:rStyle w:val="CommentReference"/>
          <w:rFonts w:asciiTheme="minorHAnsi" w:eastAsiaTheme="minorHAnsi" w:hAnsiTheme="minorHAnsi" w:cstheme="minorBidi"/>
        </w:rPr>
        <w:commentReference w:id="74"/>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2D9BBE00" w14:textId="77777777" w:rsidR="003625A2" w:rsidRDefault="003625A2" w:rsidP="003625A2">
      <w:pPr>
        <w:pStyle w:val="BodyText"/>
      </w:pPr>
      <w:commentRangeStart w:id="78"/>
      <w:r>
        <w:t>The [DESCRIPTION]: field is a plain language field that should describe the vulnerability to the greatest level of detail available</w:t>
      </w:r>
      <w:commentRangeEnd w:id="78"/>
      <w:r w:rsidR="00695095">
        <w:rPr>
          <w:rStyle w:val="CommentReference"/>
          <w:rFonts w:asciiTheme="minorHAnsi" w:eastAsiaTheme="minorHAnsi" w:hAnsiTheme="minorHAnsi" w:cstheme="minorBidi"/>
        </w:rPr>
        <w:commentReference w:id="78"/>
      </w:r>
      <w:r>
        <w:t xml:space="preserve">. In addition to the required information listed above, the description should include any other detail available. </w:t>
      </w:r>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commentRangeStart w:id="79"/>
      <w:commentRangeStart w:id="80"/>
      <w:r>
        <w:t xml:space="preserve">Following </w:t>
      </w:r>
      <w:r w:rsidRPr="00367EA6">
        <w:t xml:space="preserve">is an example </w:t>
      </w:r>
      <w:commentRangeEnd w:id="79"/>
      <w:r w:rsidR="005B3E35">
        <w:rPr>
          <w:rStyle w:val="CommentReference"/>
          <w:rFonts w:asciiTheme="minorHAnsi" w:eastAsiaTheme="minorHAnsi" w:hAnsiTheme="minorHAnsi" w:cstheme="minorBidi"/>
        </w:rPr>
        <w:commentReference w:id="79"/>
      </w:r>
      <w:commentRangeEnd w:id="80"/>
      <w:r w:rsidR="005B3E35">
        <w:rPr>
          <w:rStyle w:val="CommentReference"/>
          <w:rFonts w:asciiTheme="minorHAnsi" w:eastAsiaTheme="minorHAnsi" w:hAnsiTheme="minorHAnsi" w:cstheme="minorBidi"/>
        </w:rPr>
        <w:commentReference w:id="80"/>
      </w:r>
      <w:r w:rsidRPr="00367EA6">
        <w:t xml:space="preserve">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5370D3ED" w14:textId="684BB976" w:rsidR="00E41DF9" w:rsidRDefault="0077370E" w:rsidP="003625A2">
      <w:pPr>
        <w:pStyle w:val="BodyText"/>
      </w:pPr>
      <w:r>
        <w:lastRenderedPageBreak/>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r w:rsidR="00083AD5">
        <w:t>…</w:t>
      </w:r>
      <w:r>
        <w:t>.</w:t>
      </w:r>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81" w:name="_Toc459716230"/>
      <w:bookmarkStart w:id="82" w:name="_Ref460314784"/>
      <w:bookmarkStart w:id="83" w:name="_Toc461543271"/>
      <w:r>
        <w:lastRenderedPageBreak/>
        <w:t xml:space="preserve">Appendix </w:t>
      </w:r>
      <w:r w:rsidR="00ED689A">
        <w:t>C</w:t>
      </w:r>
      <w:r>
        <w:t xml:space="preserve"> </w:t>
      </w:r>
      <w:r w:rsidR="00EB23B1">
        <w:tab/>
      </w:r>
      <w:bookmarkStart w:id="84" w:name="AppendixC"/>
      <w:bookmarkEnd w:id="84"/>
      <w:r w:rsidR="00B31551" w:rsidRPr="00B31551">
        <w:t>Common Vulnerabilities and Exposures (CVE)</w:t>
      </w:r>
      <w:r w:rsidR="00B31551">
        <w:t xml:space="preserve"> </w:t>
      </w:r>
      <w:r>
        <w:t>Counting Rules</w:t>
      </w:r>
      <w:bookmarkEnd w:id="81"/>
      <w:bookmarkEnd w:id="82"/>
      <w:bookmarkEnd w:id="83"/>
    </w:p>
    <w:p w14:paraId="46F8993D" w14:textId="36F12B79" w:rsidR="00EB30B4" w:rsidRDefault="00B31551" w:rsidP="00B31551">
      <w:pPr>
        <w:pStyle w:val="Heading2"/>
        <w:numPr>
          <w:ilvl w:val="0"/>
          <w:numId w:val="0"/>
        </w:numPr>
        <w:ind w:left="450" w:hanging="432"/>
      </w:pPr>
      <w:bookmarkStart w:id="85" w:name="_Toc457228271"/>
      <w:bookmarkStart w:id="86" w:name="_Toc461543272"/>
      <w:r>
        <w:t>C.1.</w:t>
      </w:r>
      <w:r>
        <w:tab/>
      </w:r>
      <w:r w:rsidR="00EB30B4">
        <w:t>Purpose</w:t>
      </w:r>
      <w:bookmarkEnd w:id="85"/>
      <w:bookmarkEnd w:id="86"/>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87" w:name="_Toc457228272"/>
      <w:bookmarkStart w:id="88" w:name="_Toc461543273"/>
      <w:r>
        <w:t>C.2.</w:t>
      </w:r>
      <w:r>
        <w:tab/>
      </w:r>
      <w:r w:rsidR="00EB30B4">
        <w:t>Introduction</w:t>
      </w:r>
      <w:bookmarkEnd w:id="87"/>
      <w:bookmarkEnd w:id="88"/>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89" w:name="_Toc457228274"/>
      <w:bookmarkStart w:id="90" w:name="_Toc461543275"/>
      <w:r>
        <w:t>C.3</w:t>
      </w:r>
      <w:r w:rsidR="00B31551">
        <w:t>.</w:t>
      </w:r>
      <w:r w:rsidR="00B31551">
        <w:tab/>
      </w:r>
      <w:r w:rsidR="00EB30B4">
        <w:t>Vulnerability Report</w:t>
      </w:r>
      <w:bookmarkEnd w:id="89"/>
      <w:bookmarkEnd w:id="90"/>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91" w:name="_Toc457228276"/>
      <w:bookmarkStart w:id="92" w:name="_Toc461543277"/>
      <w:r>
        <w:t>C.4.</w:t>
      </w:r>
      <w:r>
        <w:tab/>
        <w:t xml:space="preserve">Counting </w:t>
      </w:r>
      <w:r w:rsidRPr="00B31551">
        <w:t>Decisions</w:t>
      </w:r>
      <w:bookmarkEnd w:id="91"/>
      <w:bookmarkEnd w:id="92"/>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5"/>
        <w:gridCol w:w="578"/>
        <w:gridCol w:w="7992"/>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6"/>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proofErr w:type="gramStart"/>
                  <w:r>
                    <w:rPr>
                      <w:rFonts w:ascii="Times New Roman" w:eastAsia="Times New Roman" w:hAnsi="Times New Roman" w:cs="Times New Roman"/>
                      <w:color w:val="FF0000"/>
                    </w:rPr>
                    <w:t>OR</w:t>
                  </w:r>
                  <w:proofErr w:type="gramEnd"/>
                  <w:r>
                    <w:rPr>
                      <w:rFonts w:ascii="Times New Roman" w:eastAsia="Times New Roman" w:hAnsi="Times New Roman" w:cs="Times New Roman"/>
                      <w:color w:val="FF0000"/>
                    </w:rPr>
                    <w:t xml:space="preserve">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proofErr w:type="gramStart"/>
                  <w:r>
                    <w:rPr>
                      <w:rFonts w:ascii="Times New Roman" w:eastAsia="Times New Roman" w:hAnsi="Times New Roman" w:cs="Times New Roman"/>
                      <w:color w:val="FF0000"/>
                    </w:rPr>
                    <w:t>OR</w:t>
                  </w:r>
                  <w:proofErr w:type="gramEnd"/>
                  <w:r>
                    <w:rPr>
                      <w:rFonts w:ascii="Times New Roman" w:eastAsia="Times New Roman" w:hAnsi="Times New Roman" w:cs="Times New Roman"/>
                      <w:color w:val="FF0000"/>
                    </w:rPr>
                    <w:t xml:space="preserve">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commentRangeStart w:id="93"/>
            <w:commentRangeStart w:id="94"/>
            <w:commentRangeStart w:id="95"/>
            <w:commentRangeStart w:id="96"/>
            <w:commentRangeStart w:id="97"/>
            <w:commentRangeStart w:id="98"/>
            <w:commentRangeStart w:id="99"/>
            <w:commentRangeStart w:id="100"/>
            <w:commentRangeStart w:id="101"/>
            <w:commentRangeStart w:id="102"/>
            <w:commentRangeStart w:id="103"/>
            <w:commentRangeStart w:id="104"/>
            <w:commentRangeStart w:id="105"/>
            <w:commentRangeStart w:id="106"/>
            <w:commentRangeStart w:id="107"/>
            <w:commentRangeStart w:id="108"/>
            <w:commentRangeStart w:id="109"/>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 xml:space="preserve">shared codebase, library, or </w:t>
            </w:r>
            <w:commentRangeStart w:id="110"/>
            <w:r w:rsidRPr="00370CF5">
              <w:rPr>
                <w:rFonts w:ascii="Times New Roman" w:hAnsi="Times New Roman" w:cs="Times New Roman"/>
                <w:color w:val="000000"/>
                <w:shd w:val="clear" w:color="auto" w:fill="D9D9D9" w:themeFill="background1" w:themeFillShade="D9"/>
              </w:rPr>
              <w:t>protocol implementation issue</w:t>
            </w:r>
            <w:commentRangeEnd w:id="110"/>
            <w:r w:rsidR="00695095">
              <w:rPr>
                <w:rStyle w:val="CommentReference"/>
              </w:rPr>
              <w:commentReference w:id="110"/>
            </w:r>
            <w:r w:rsidRPr="00370CF5">
              <w:rPr>
                <w:rFonts w:ascii="Times New Roman" w:hAnsi="Times New Roman" w:cs="Times New Roman"/>
                <w:color w:val="000000"/>
                <w:shd w:val="clear" w:color="auto" w:fill="D9D9D9" w:themeFill="background1" w:themeFillShade="D9"/>
              </w:rPr>
              <w:t>?</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commentRangeEnd w:id="93"/>
            <w:r w:rsidR="00695095">
              <w:rPr>
                <w:rStyle w:val="CommentReference"/>
              </w:rPr>
              <w:commentReference w:id="93"/>
            </w:r>
            <w:commentRangeEnd w:id="94"/>
            <w:r w:rsidR="00DC5D5A">
              <w:rPr>
                <w:rStyle w:val="CommentReference"/>
              </w:rPr>
              <w:commentReference w:id="94"/>
            </w:r>
            <w:commentRangeEnd w:id="95"/>
            <w:r w:rsidR="00DC5D5A">
              <w:rPr>
                <w:rStyle w:val="CommentReference"/>
              </w:rPr>
              <w:commentReference w:id="95"/>
            </w:r>
            <w:commentRangeEnd w:id="96"/>
            <w:r w:rsidR="00DC5D5A">
              <w:rPr>
                <w:rStyle w:val="CommentReference"/>
              </w:rPr>
              <w:commentReference w:id="96"/>
            </w:r>
            <w:commentRangeEnd w:id="97"/>
            <w:r w:rsidR="00450459">
              <w:rPr>
                <w:rStyle w:val="CommentReference"/>
              </w:rPr>
              <w:commentReference w:id="97"/>
            </w:r>
            <w:commentRangeEnd w:id="98"/>
            <w:r w:rsidR="00450459">
              <w:rPr>
                <w:rStyle w:val="CommentReference"/>
              </w:rPr>
              <w:commentReference w:id="98"/>
            </w:r>
            <w:commentRangeEnd w:id="99"/>
            <w:r w:rsidR="00450459">
              <w:rPr>
                <w:rStyle w:val="CommentReference"/>
              </w:rPr>
              <w:commentReference w:id="99"/>
            </w:r>
            <w:commentRangeEnd w:id="100"/>
            <w:r w:rsidR="00450459">
              <w:rPr>
                <w:rStyle w:val="CommentReference"/>
              </w:rPr>
              <w:commentReference w:id="100"/>
            </w:r>
            <w:commentRangeEnd w:id="101"/>
            <w:r w:rsidR="00571759">
              <w:rPr>
                <w:rStyle w:val="CommentReference"/>
              </w:rPr>
              <w:commentReference w:id="101"/>
            </w:r>
            <w:commentRangeEnd w:id="102"/>
            <w:r w:rsidR="00571759">
              <w:rPr>
                <w:rStyle w:val="CommentReference"/>
              </w:rPr>
              <w:commentReference w:id="102"/>
            </w:r>
            <w:commentRangeEnd w:id="103"/>
            <w:r w:rsidR="00571759">
              <w:rPr>
                <w:rStyle w:val="CommentReference"/>
              </w:rPr>
              <w:commentReference w:id="103"/>
            </w:r>
            <w:commentRangeEnd w:id="104"/>
            <w:r w:rsidR="00571759">
              <w:rPr>
                <w:rStyle w:val="CommentReference"/>
              </w:rPr>
              <w:commentReference w:id="104"/>
            </w:r>
            <w:commentRangeEnd w:id="105"/>
            <w:r w:rsidR="00934478">
              <w:rPr>
                <w:rStyle w:val="CommentReference"/>
              </w:rPr>
              <w:commentReference w:id="105"/>
            </w:r>
            <w:commentRangeEnd w:id="106"/>
            <w:r w:rsidR="00934478">
              <w:rPr>
                <w:rStyle w:val="CommentReference"/>
              </w:rPr>
              <w:commentReference w:id="106"/>
            </w:r>
            <w:commentRangeEnd w:id="107"/>
            <w:r w:rsidR="00934478">
              <w:rPr>
                <w:rStyle w:val="CommentReference"/>
              </w:rPr>
              <w:commentReference w:id="107"/>
            </w:r>
            <w:commentRangeEnd w:id="108"/>
            <w:r w:rsidR="00934478">
              <w:rPr>
                <w:rStyle w:val="CommentReference"/>
              </w:rPr>
              <w:commentReference w:id="108"/>
            </w:r>
            <w:commentRangeEnd w:id="109"/>
            <w:r w:rsidR="00934478">
              <w:rPr>
                <w:rStyle w:val="CommentReference"/>
              </w:rPr>
              <w:commentReference w:id="109"/>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111" w:name="_Toc457228275"/>
      <w:bookmarkStart w:id="112" w:name="_Toc461543276"/>
      <w:r>
        <w:lastRenderedPageBreak/>
        <w:t>C.5</w:t>
      </w:r>
      <w:r w:rsidR="00B31551">
        <w:t>.</w:t>
      </w:r>
      <w:r w:rsidR="00B31551">
        <w:tab/>
      </w:r>
      <w:r w:rsidR="00EB30B4" w:rsidRPr="00B31551">
        <w:t>Inclusion</w:t>
      </w:r>
      <w:r w:rsidR="00EB30B4">
        <w:t xml:space="preserve"> Decisions</w:t>
      </w:r>
      <w:bookmarkEnd w:id="111"/>
      <w:bookmarkEnd w:id="112"/>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commentRangeStart w:id="113"/>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commentRangeEnd w:id="113"/>
            <w:r w:rsidR="002127BD">
              <w:rPr>
                <w:rStyle w:val="CommentReference"/>
              </w:rPr>
              <w:commentReference w:id="113"/>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commentRangeStart w:id="114"/>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commentRangeEnd w:id="114"/>
            <w:r w:rsidR="002127BD">
              <w:rPr>
                <w:rStyle w:val="CommentReference"/>
              </w:rPr>
              <w:commentReference w:id="114"/>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115" w:name="_Toc461543278"/>
      <w:r>
        <w:lastRenderedPageBreak/>
        <w:t xml:space="preserve">Appendix D </w:t>
      </w:r>
      <w:r>
        <w:tab/>
      </w:r>
      <w:bookmarkStart w:id="116" w:name="AppendixD"/>
      <w:bookmarkEnd w:id="116"/>
      <w:r>
        <w:t>Terms of Use</w:t>
      </w:r>
      <w:bookmarkEnd w:id="115"/>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materials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w:t>
      </w:r>
      <w:commentRangeStart w:id="117"/>
      <w:r w:rsidRPr="00D60051">
        <w:rPr>
          <w:rFonts w:ascii="Times New Roman" w:eastAsia="Times New Roman" w:hAnsi="Times New Roman" w:cs="Times New Roman"/>
        </w:rPr>
        <w:t xml:space="preserve">Any copy you make for such purposes is authorized provided that you reproduce MITRE's copyright designation and this license in any such copy. </w:t>
      </w:r>
      <w:commentRangeEnd w:id="117"/>
      <w:r w:rsidR="002127BD">
        <w:rPr>
          <w:rStyle w:val="CommentReference"/>
        </w:rPr>
        <w:commentReference w:id="117"/>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118" w:name="_Toc461543279"/>
      <w:r>
        <w:lastRenderedPageBreak/>
        <w:t xml:space="preserve">Appendix E </w:t>
      </w:r>
      <w:r w:rsidR="00770E46">
        <w:tab/>
      </w:r>
      <w:r>
        <w:t>Process to Correct Counting Issues</w:t>
      </w:r>
      <w:bookmarkEnd w:id="118"/>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119" w:name="_Toc456352035"/>
      <w:r>
        <w:t>Reject: A CVE ID Should Not Have Been Assigned</w:t>
      </w:r>
      <w:bookmarkEnd w:id="119"/>
    </w:p>
    <w:p w14:paraId="41173488" w14:textId="77777777"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proofErr w:type="gramStart"/>
      <w:r>
        <w:t>instances</w:t>
      </w:r>
      <w:proofErr w:type="gramEnd"/>
      <w:r>
        <w:t xml:space="preserve">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120" w:name="_Toc456352036"/>
      <w:r>
        <w:t>Merge: Multiple CVE IDs Assigned to One Vulnerability</w:t>
      </w:r>
      <w:bookmarkEnd w:id="120"/>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121" w:name="_Toc456352037"/>
      <w:r>
        <w:t>Split: A Single CVE ID is Assigned when More than One is Required</w:t>
      </w:r>
      <w:bookmarkEnd w:id="121"/>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122" w:name="_Toc456352038"/>
      <w:r>
        <w:t>Dispute: Validity of the Vulnerability is Questioned</w:t>
      </w:r>
      <w:bookmarkEnd w:id="122"/>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Pr="00333D53" w:rsidRDefault="00455174" w:rsidP="00455174">
      <w:pPr>
        <w:pStyle w:val="BodyText"/>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7D4768FB" w:rsidR="00423A4C" w:rsidRDefault="00C934A7" w:rsidP="00423A4C">
      <w:pPr>
        <w:pStyle w:val="Heading1"/>
        <w:numPr>
          <w:ilvl w:val="0"/>
          <w:numId w:val="0"/>
        </w:numPr>
        <w:tabs>
          <w:tab w:val="clear" w:pos="450"/>
          <w:tab w:val="left" w:pos="1800"/>
        </w:tabs>
        <w:ind w:left="1800" w:hanging="1800"/>
      </w:pPr>
      <w:bookmarkStart w:id="123" w:name="_Toc461543280"/>
      <w:r>
        <w:lastRenderedPageBreak/>
        <w:t>Appendix F</w:t>
      </w:r>
      <w:r w:rsidR="00423A4C">
        <w:t xml:space="preserve"> </w:t>
      </w:r>
      <w:r w:rsidR="00423A4C">
        <w:tab/>
        <w:t>Acronyms</w:t>
      </w:r>
      <w:bookmarkEnd w:id="12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012CA8FF" w:rsidR="00423A4C" w:rsidRPr="00EB30B4" w:rsidRDefault="00423A4C" w:rsidP="00D60051">
      <w:pPr>
        <w:rPr>
          <w:rFonts w:ascii="Times New Roman" w:eastAsia="Times New Roman" w:hAnsi="Times New Roman" w:cs="Times New Roman"/>
        </w:rPr>
      </w:pPr>
    </w:p>
    <w:sectPr w:rsidR="00423A4C" w:rsidRPr="00EB30B4" w:rsidSect="00C822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Evans, Jonathan L." w:date="2016-10-18T11:08:00Z" w:initials="EJL">
    <w:p w14:paraId="5AD6F1BF" w14:textId="154CEE18" w:rsidR="00695095" w:rsidRDefault="00695095">
      <w:pPr>
        <w:pStyle w:val="CommentText"/>
      </w:pPr>
      <w:r>
        <w:rPr>
          <w:rStyle w:val="CommentReference"/>
        </w:rPr>
        <w:annotationRef/>
      </w:r>
      <w:r>
        <w:t>Martin: How should we approach CNAs that are violating these rules</w:t>
      </w:r>
    </w:p>
  </w:comment>
  <w:comment w:id="14" w:author="Evans, Jonathan L." w:date="2016-10-18T11:00:00Z" w:initials="EJL">
    <w:p w14:paraId="5BBC9542" w14:textId="527062FC" w:rsidR="00445D3B" w:rsidRDefault="00445D3B" w:rsidP="00445D3B">
      <w:r>
        <w:rPr>
          <w:rStyle w:val="CommentReference"/>
        </w:rPr>
        <w:annotationRef/>
      </w:r>
      <w:r>
        <w:t>Seifried: Can I for example impose monetary fines? I think this section needs a LOT more work before it is adopted officially.</w:t>
      </w:r>
    </w:p>
  </w:comment>
  <w:comment w:id="23" w:author="Evans, Jonathan L." w:date="2016-10-18T11:09:00Z" w:initials="EJL">
    <w:p w14:paraId="79269DBF" w14:textId="440E2698" w:rsidR="00695095" w:rsidRDefault="00695095" w:rsidP="00695095">
      <w:pPr>
        <w:pStyle w:val="PlainText"/>
      </w:pPr>
      <w:r>
        <w:rPr>
          <w:rStyle w:val="CommentReference"/>
        </w:rPr>
        <w:annotationRef/>
      </w:r>
      <w:proofErr w:type="spellStart"/>
      <w:r>
        <w:t>Nandakumaraiah</w:t>
      </w:r>
      <w:proofErr w:type="spellEnd"/>
      <w:r>
        <w:t>: Doesn't CVRF fit the bill?</w:t>
      </w:r>
    </w:p>
  </w:comment>
  <w:comment w:id="66" w:author="Evans, Jonathan L." w:date="2016-10-18T11:10:00Z" w:initials="EJL">
    <w:p w14:paraId="0AE4E3C3" w14:textId="30168D66" w:rsidR="00695095" w:rsidRDefault="00695095">
      <w:pPr>
        <w:pStyle w:val="CommentText"/>
      </w:pPr>
      <w:r>
        <w:rPr>
          <w:rStyle w:val="CommentReference"/>
        </w:rPr>
        <w:annotationRef/>
      </w:r>
      <w:proofErr w:type="spellStart"/>
      <w:r w:rsidRPr="00695095">
        <w:t>Nandakumaraiah</w:t>
      </w:r>
      <w:proofErr w:type="spellEnd"/>
      <w:r w:rsidRPr="00695095">
        <w:t xml:space="preserve">: Why does it have to be a 'flat file'? Can't one simply include them </w:t>
      </w:r>
      <w:proofErr w:type="spellStart"/>
      <w:r w:rsidRPr="00695095">
        <w:t>inline</w:t>
      </w:r>
      <w:proofErr w:type="spellEnd"/>
      <w:r w:rsidRPr="00695095">
        <w:t xml:space="preserve"> in the email body without having to attach a CSV file?</w:t>
      </w:r>
    </w:p>
  </w:comment>
  <w:comment w:id="67" w:author="Evans, Jonathan L." w:date="2016-10-18T12:35:00Z" w:initials="EJL">
    <w:p w14:paraId="44FA82F8" w14:textId="38D577FF" w:rsidR="008F7AE1" w:rsidRDefault="008F7AE1">
      <w:pPr>
        <w:pStyle w:val="CommentText"/>
      </w:pPr>
      <w:r>
        <w:rPr>
          <w:rStyle w:val="CommentReference"/>
        </w:rPr>
        <w:annotationRef/>
      </w:r>
      <w:r>
        <w:t>Booth: I assume you are referring to the submission of CVRF into OASIS, and the upcoming revision of it. The CVRF revision going into OASIS is specifically focused on creating an advisory format and not a vulnerability format. Personally, I wish it were otherwise, but that was the consensus that was developed during the development of the proposal for the TC. There is still going to be a need for a vulnerability specific format of some sort for exchanging vulnerability information and hopefully the same vocabulary can be used where it is useful to do so.</w:t>
      </w:r>
    </w:p>
  </w:comment>
  <w:comment w:id="68" w:author="Evans, Jonathan L." w:date="2016-10-18T12:35:00Z" w:initials="EJL">
    <w:p w14:paraId="34700236" w14:textId="77777777" w:rsidR="008F7AE1" w:rsidRDefault="008F7AE1" w:rsidP="008F7AE1">
      <w:pPr>
        <w:pStyle w:val="PlainText"/>
      </w:pPr>
      <w:r>
        <w:rPr>
          <w:rStyle w:val="CommentReference"/>
        </w:rPr>
        <w:annotationRef/>
      </w:r>
      <w:r>
        <w:rPr>
          <w:rStyle w:val="CommentReference"/>
        </w:rPr>
        <w:annotationRef/>
      </w:r>
      <w:proofErr w:type="spellStart"/>
      <w:r>
        <w:t>Nandakumaraiah</w:t>
      </w:r>
      <w:proofErr w:type="spellEnd"/>
      <w:r>
        <w:t>: The phrase 'vulnerability report' as used commonly or in the relevant ISO standards refers to what is used by finders to describe vulnerabilities and send it to vendors or users.</w:t>
      </w:r>
    </w:p>
    <w:p w14:paraId="48119F65" w14:textId="77777777" w:rsidR="008F7AE1" w:rsidRDefault="008F7AE1" w:rsidP="008F7AE1">
      <w:pPr>
        <w:pStyle w:val="PlainText"/>
      </w:pPr>
    </w:p>
    <w:p w14:paraId="671CADFF" w14:textId="77777777" w:rsidR="008F7AE1" w:rsidRDefault="008F7AE1" w:rsidP="008F7AE1">
      <w:pPr>
        <w:pStyle w:val="PlainText"/>
      </w:pPr>
      <w:r>
        <w:t>The name CVRF implied a limited scope than intended. It was corrected at the TC submission meeting. 'Advisory' has a more compassing scope: it can be a vulnerability report, notification about vulnerabilities with or without fixes, about security relevant but non-vulnerability fixes.</w:t>
      </w:r>
    </w:p>
    <w:p w14:paraId="524BF457" w14:textId="77777777" w:rsidR="008F7AE1" w:rsidRDefault="008F7AE1" w:rsidP="008F7AE1">
      <w:pPr>
        <w:pStyle w:val="PlainText"/>
      </w:pPr>
      <w:r>
        <w:t>There is nothing in the OASIS proposal that would prevent a researcher from using CVRF to describe a vulnerability.</w:t>
      </w:r>
    </w:p>
    <w:p w14:paraId="46E98C3D" w14:textId="77777777" w:rsidR="008F7AE1" w:rsidRDefault="008F7AE1" w:rsidP="008F7AE1">
      <w:pPr>
        <w:pStyle w:val="PlainText"/>
      </w:pPr>
    </w:p>
    <w:p w14:paraId="3C2B3E1E" w14:textId="6918FC98" w:rsidR="008F7AE1" w:rsidRDefault="008F7AE1" w:rsidP="008F7AE1">
      <w:pPr>
        <w:pStyle w:val="PlainText"/>
      </w:pPr>
      <w:r>
        <w:t>As a vendor or a vulnerability finder, the key information I may share in the proposed CVE Information Format or in CVRF (or the new revision) are essentially the same. Hence this request not to create a duplicate format to encode the same content.</w:t>
      </w:r>
    </w:p>
  </w:comment>
  <w:comment w:id="69" w:author="Evans, Jonathan L." w:date="2016-10-18T12:37:00Z" w:initials="EJL">
    <w:p w14:paraId="0C3EB3BE" w14:textId="40FB3D74" w:rsidR="008F7AE1" w:rsidRDefault="008F7AE1" w:rsidP="008F7AE1">
      <w:r>
        <w:rPr>
          <w:rStyle w:val="CommentReference"/>
        </w:rPr>
        <w:annotationRef/>
      </w:r>
      <w:r w:rsidR="00746A98">
        <w:t xml:space="preserve">Seifried: </w:t>
      </w:r>
      <w:r>
        <w:t>What do you think of </w:t>
      </w:r>
    </w:p>
    <w:p w14:paraId="5C822569" w14:textId="77777777" w:rsidR="008F7AE1" w:rsidRDefault="008F7AE1" w:rsidP="008F7AE1"/>
    <w:p w14:paraId="07E21F7D" w14:textId="77777777" w:rsidR="008F7AE1" w:rsidRDefault="000C7EE7" w:rsidP="008F7AE1">
      <w:hyperlink r:id="rId1" w:history="1">
        <w:r w:rsidR="008F7AE1">
          <w:rPr>
            <w:rStyle w:val="Hyperlink"/>
          </w:rPr>
          <w:t>https://github.com/distributedweaknessfiling/DWF-Database-Artifacts/blob/master/JSON-file-format.md</w:t>
        </w:r>
      </w:hyperlink>
    </w:p>
    <w:p w14:paraId="08DEB8EF" w14:textId="77777777" w:rsidR="008F7AE1" w:rsidRDefault="008F7AE1" w:rsidP="008F7AE1"/>
    <w:p w14:paraId="636956FA" w14:textId="77777777" w:rsidR="008F7AE1" w:rsidRDefault="008F7AE1" w:rsidP="008F7AE1">
      <w:r>
        <w:t>Major points:</w:t>
      </w:r>
    </w:p>
    <w:p w14:paraId="5B3AB0D3" w14:textId="77777777" w:rsidR="008F7AE1" w:rsidRDefault="008F7AE1" w:rsidP="008F7AE1"/>
    <w:p w14:paraId="759E8017" w14:textId="77777777" w:rsidR="008F7AE1" w:rsidRDefault="008F7AE1" w:rsidP="008F7AE1">
      <w:r>
        <w:t>The "protocol" is versioned along with actual specific sections. Within a major release (e.g. 1.0, 1.1, 1.2, 1.3, etc.) it is guaranteed backwards compatible, for example I just updated the protocol to 1.2 because I added a SWID field to the affected area. This is because at some point we'll have thousands/tens of thousands of CVEs with version 1.x data, and I the 2.x version of the data may not be backwards compatible. And nobody wants to update that old data. </w:t>
      </w:r>
    </w:p>
    <w:p w14:paraId="5CA4F2B5" w14:textId="77777777" w:rsidR="008F7AE1" w:rsidRDefault="008F7AE1" w:rsidP="008F7AE1"/>
    <w:p w14:paraId="035ECD41" w14:textId="07D3C473" w:rsidR="008F7AE1" w:rsidRDefault="008F7AE1" w:rsidP="008F7AE1">
      <w:r>
        <w:t>The protocol is JSON based and can contain typical JSON types, and text, and point to other files in certain areas (e.g. the artifacts). Long term I want to find a better way to attach/embed data (such as the SWID in AFFECTS thing). </w:t>
      </w:r>
    </w:p>
  </w:comment>
  <w:comment w:id="70" w:author="Evans, Jonathan L." w:date="2016-10-18T12:37:00Z" w:initials="EJL">
    <w:p w14:paraId="3D8A3371" w14:textId="6004189D" w:rsidR="008F7AE1" w:rsidRDefault="008F7AE1" w:rsidP="008F7AE1">
      <w:pPr>
        <w:pStyle w:val="PlainText"/>
      </w:pPr>
      <w:r>
        <w:rPr>
          <w:rStyle w:val="CommentReference"/>
        </w:rPr>
        <w:annotationRef/>
      </w:r>
      <w:proofErr w:type="spellStart"/>
      <w:r w:rsidR="00746A98">
        <w:t>Nandakumaraiah</w:t>
      </w:r>
      <w:proofErr w:type="spellEnd"/>
      <w:r w:rsidR="00746A98">
        <w:t xml:space="preserve">: </w:t>
      </w:r>
      <w:r>
        <w:t xml:space="preserve">Note that it should be easy to convert JSON into Appendix B like format and vice versa as below (converted from the minimum file DWF </w:t>
      </w:r>
      <w:proofErr w:type="gramStart"/>
      <w:r>
        <w:t>JSON  example</w:t>
      </w:r>
      <w:proofErr w:type="gramEnd"/>
      <w:r>
        <w:t>):</w:t>
      </w:r>
    </w:p>
    <w:p w14:paraId="4DB0ACDD" w14:textId="7D3FA612" w:rsidR="008F7AE1" w:rsidRDefault="008F7AE1" w:rsidP="008F7AE1">
      <w:pPr>
        <w:pStyle w:val="PlainText"/>
      </w:pPr>
      <w:r>
        <w:t>IMHO Appendix B format is more human editable, can be included in email announcements or webpages, while still being machine readable.</w:t>
      </w:r>
    </w:p>
  </w:comment>
  <w:comment w:id="71" w:author="Evans, Jonathan L." w:date="2016-10-18T12:38:00Z" w:initials="EJL">
    <w:p w14:paraId="29B46D48" w14:textId="19A78B6F" w:rsidR="008F7AE1" w:rsidRDefault="008F7AE1" w:rsidP="008F7AE1">
      <w:pPr>
        <w:pStyle w:val="PlainText"/>
      </w:pPr>
      <w:r>
        <w:rPr>
          <w:rStyle w:val="CommentReference"/>
        </w:rPr>
        <w:annotationRef/>
      </w:r>
      <w:r w:rsidR="00746A98">
        <w:t xml:space="preserve">Cox: </w:t>
      </w:r>
      <w:r>
        <w:t xml:space="preserve">For some </w:t>
      </w:r>
      <w:proofErr w:type="gramStart"/>
      <w:r>
        <w:t>time</w:t>
      </w:r>
      <w:proofErr w:type="gramEnd"/>
      <w:r>
        <w:t xml:space="preserve"> the </w:t>
      </w:r>
      <w:proofErr w:type="spellStart"/>
      <w:r>
        <w:t>upstreams</w:t>
      </w:r>
      <w:proofErr w:type="spellEnd"/>
      <w:r>
        <w:t xml:space="preserve"> I've been involved with have used yet another mechanism for listing vulnerabilities, a custom XML:</w:t>
      </w:r>
    </w:p>
    <w:p w14:paraId="09D12B8A" w14:textId="77777777" w:rsidR="008F7AE1" w:rsidRDefault="008F7AE1" w:rsidP="008F7AE1">
      <w:pPr>
        <w:pStyle w:val="PlainText"/>
      </w:pPr>
    </w:p>
    <w:p w14:paraId="38801271" w14:textId="77777777" w:rsidR="008F7AE1" w:rsidRDefault="000C7EE7" w:rsidP="008F7AE1">
      <w:pPr>
        <w:pStyle w:val="PlainText"/>
      </w:pPr>
      <w:hyperlink r:id="rId2" w:history="1">
        <w:r w:rsidR="008F7AE1">
          <w:rPr>
            <w:rStyle w:val="Hyperlink"/>
          </w:rPr>
          <w:t>https://httpd.apache.org/security/vulnerabilities-httpd.xml</w:t>
        </w:r>
      </w:hyperlink>
    </w:p>
    <w:p w14:paraId="24505391" w14:textId="77777777" w:rsidR="008F7AE1" w:rsidRDefault="000C7EE7" w:rsidP="008F7AE1">
      <w:pPr>
        <w:pStyle w:val="PlainText"/>
      </w:pPr>
      <w:hyperlink r:id="rId3" w:history="1">
        <w:r w:rsidR="008F7AE1">
          <w:rPr>
            <w:rStyle w:val="Hyperlink"/>
          </w:rPr>
          <w:t>https://www.openssl.org/news/vulnerabilities.xml</w:t>
        </w:r>
      </w:hyperlink>
    </w:p>
    <w:p w14:paraId="38A2A556" w14:textId="77777777" w:rsidR="008F7AE1" w:rsidRDefault="008F7AE1" w:rsidP="008F7AE1">
      <w:pPr>
        <w:pStyle w:val="PlainText"/>
      </w:pPr>
    </w:p>
    <w:p w14:paraId="22F9A966" w14:textId="7BAF3083" w:rsidR="008F7AE1" w:rsidRDefault="008F7AE1" w:rsidP="008F7AE1">
      <w:pPr>
        <w:pStyle w:val="PlainText"/>
      </w:pPr>
      <w:r>
        <w:t>These are the source documents; the idea being this is easily automatically converted by stylesheets to web pages for those projects, as well as allowing conversion to CVRF or whatever-</w:t>
      </w:r>
      <w:proofErr w:type="spellStart"/>
      <w:r>
        <w:t>Mitre</w:t>
      </w:r>
      <w:proofErr w:type="spellEnd"/>
      <w:r>
        <w:t>-wants given the new CNA rules.</w:t>
      </w:r>
    </w:p>
  </w:comment>
  <w:comment w:id="72" w:author="Evans, Jonathan L." w:date="2016-10-18T12:38:00Z" w:initials="EJL">
    <w:p w14:paraId="4D9E92DA" w14:textId="4981FCCF" w:rsidR="008F7AE1" w:rsidRDefault="008F7AE1" w:rsidP="008F7AE1">
      <w:pPr>
        <w:pStyle w:val="PlainText"/>
      </w:pPr>
      <w:r>
        <w:rPr>
          <w:rStyle w:val="CommentReference"/>
        </w:rPr>
        <w:annotationRef/>
      </w:r>
      <w:proofErr w:type="spellStart"/>
      <w:r w:rsidR="00746A98">
        <w:t>Cashdollar</w:t>
      </w:r>
      <w:proofErr w:type="spellEnd"/>
      <w:r w:rsidR="00746A98">
        <w:t xml:space="preserve">: </w:t>
      </w:r>
      <w:r>
        <w:t xml:space="preserve">I'm not a fan of XML, I find JSON much easier to generate and modify. </w:t>
      </w:r>
    </w:p>
  </w:comment>
  <w:comment w:id="73" w:author="Evans, Jonathan L." w:date="2016-10-18T12:38:00Z" w:initials="EJL">
    <w:p w14:paraId="4DD8858E" w14:textId="59D0247A" w:rsidR="008F7AE1" w:rsidRDefault="008F7AE1" w:rsidP="008F7AE1">
      <w:pPr>
        <w:pStyle w:val="PlainText"/>
      </w:pPr>
      <w:r>
        <w:rPr>
          <w:rStyle w:val="CommentReference"/>
        </w:rPr>
        <w:annotationRef/>
      </w:r>
      <w:r w:rsidR="00746A98">
        <w:t xml:space="preserve">Manion: </w:t>
      </w:r>
      <w:r>
        <w:t>Let me take this chance to say:  No hand-jamming JSON or XML. Need tool support.  I tried two DWF JSON formats by hand (</w:t>
      </w:r>
      <w:proofErr w:type="spellStart"/>
      <w:r>
        <w:t>Javascript</w:t>
      </w:r>
      <w:proofErr w:type="spellEnd"/>
      <w:r>
        <w:t xml:space="preserve"> editor in</w:t>
      </w:r>
    </w:p>
    <w:p w14:paraId="06887221" w14:textId="77777777" w:rsidR="008F7AE1" w:rsidRDefault="008F7AE1" w:rsidP="008F7AE1">
      <w:pPr>
        <w:pStyle w:val="PlainText"/>
      </w:pPr>
      <w:r>
        <w:t>browser) and it was horrible.  YAML maybe?</w:t>
      </w:r>
    </w:p>
    <w:p w14:paraId="3B8F11CA" w14:textId="77777777" w:rsidR="008F7AE1" w:rsidRDefault="008F7AE1" w:rsidP="008F7AE1">
      <w:pPr>
        <w:pStyle w:val="PlainText"/>
      </w:pPr>
    </w:p>
    <w:p w14:paraId="7AAA35E4" w14:textId="77777777" w:rsidR="008F7AE1" w:rsidRDefault="008F7AE1" w:rsidP="008F7AE1">
      <w:pPr>
        <w:pStyle w:val="PlainText"/>
      </w:pPr>
      <w:r>
        <w:t>It would be great to see the following efforts aligned, or at least</w:t>
      </w:r>
    </w:p>
    <w:p w14:paraId="6EE25EEA" w14:textId="77777777" w:rsidR="008F7AE1" w:rsidRDefault="008F7AE1" w:rsidP="008F7AE1">
      <w:pPr>
        <w:pStyle w:val="PlainText"/>
      </w:pPr>
      <w:r>
        <w:t>cross-compatible:</w:t>
      </w:r>
    </w:p>
    <w:p w14:paraId="7D603735" w14:textId="77777777" w:rsidR="008F7AE1" w:rsidRDefault="008F7AE1" w:rsidP="008F7AE1">
      <w:pPr>
        <w:pStyle w:val="PlainText"/>
      </w:pPr>
    </w:p>
    <w:p w14:paraId="6F32E45D" w14:textId="77777777" w:rsidR="008F7AE1" w:rsidRDefault="008F7AE1" w:rsidP="008F7AE1">
      <w:pPr>
        <w:pStyle w:val="PlainText"/>
      </w:pPr>
      <w:r>
        <w:t xml:space="preserve">CVRF </w:t>
      </w:r>
      <w:proofErr w:type="spellStart"/>
      <w:r>
        <w:t>v.new</w:t>
      </w:r>
      <w:proofErr w:type="spellEnd"/>
    </w:p>
    <w:p w14:paraId="0E6FA439" w14:textId="77777777" w:rsidR="008F7AE1" w:rsidRDefault="008F7AE1" w:rsidP="008F7AE1">
      <w:pPr>
        <w:pStyle w:val="PlainText"/>
      </w:pPr>
      <w:r>
        <w:t>CVE minimum viable request</w:t>
      </w:r>
    </w:p>
    <w:p w14:paraId="6BFBC97D" w14:textId="77777777" w:rsidR="008F7AE1" w:rsidRDefault="008F7AE1" w:rsidP="008F7AE1">
      <w:pPr>
        <w:pStyle w:val="PlainText"/>
      </w:pPr>
      <w:r>
        <w:t>DWF JSON</w:t>
      </w:r>
    </w:p>
    <w:p w14:paraId="356DB5C0" w14:textId="77777777" w:rsidR="008F7AE1" w:rsidRDefault="008F7AE1" w:rsidP="008F7AE1">
      <w:pPr>
        <w:pStyle w:val="PlainText"/>
      </w:pPr>
      <w:r>
        <w:t>Red Hat/OpenSSL XML</w:t>
      </w:r>
    </w:p>
    <w:p w14:paraId="4CE24B9C" w14:textId="77777777" w:rsidR="008F7AE1" w:rsidRDefault="008F7AE1" w:rsidP="008F7AE1">
      <w:pPr>
        <w:pStyle w:val="PlainText"/>
      </w:pPr>
      <w:r>
        <w:t>NIST/NVD ontology</w:t>
      </w:r>
    </w:p>
    <w:p w14:paraId="0CC55942" w14:textId="5825DC50" w:rsidR="008F7AE1" w:rsidRDefault="008F7AE1" w:rsidP="008F7AE1">
      <w:pPr>
        <w:pStyle w:val="PlainText"/>
      </w:pPr>
      <w:r>
        <w:t xml:space="preserve">VRDX </w:t>
      </w:r>
      <w:proofErr w:type="spellStart"/>
      <w:r>
        <w:t>vxref</w:t>
      </w:r>
      <w:proofErr w:type="spellEnd"/>
      <w:r>
        <w:t xml:space="preserve"> (only used for references, not a full vulnerability record) and probably something else I'm forgetting</w:t>
      </w:r>
    </w:p>
  </w:comment>
  <w:comment w:id="75" w:author="Evans, Jonathan L." w:date="2016-10-18T11:11:00Z" w:initials="EJL">
    <w:p w14:paraId="7F198083" w14:textId="6AFDAEAC" w:rsidR="00695095" w:rsidRDefault="00695095" w:rsidP="00695095">
      <w:pPr>
        <w:pStyle w:val="CommentText"/>
      </w:pPr>
      <w:r>
        <w:rPr>
          <w:rStyle w:val="CommentReference"/>
        </w:rPr>
        <w:annotationRef/>
      </w:r>
      <w:proofErr w:type="spellStart"/>
      <w:r w:rsidRPr="00695095">
        <w:t>Nandakumaraiah</w:t>
      </w:r>
      <w:proofErr w:type="spellEnd"/>
      <w:r w:rsidRPr="00695095">
        <w:t xml:space="preserve">: </w:t>
      </w:r>
      <w:r>
        <w:t>'VERSION' alone is ambiguous. It is ambiguous in the example given.</w:t>
      </w:r>
    </w:p>
    <w:p w14:paraId="10642BD6" w14:textId="77777777" w:rsidR="00695095" w:rsidRDefault="00695095" w:rsidP="00695095">
      <w:pPr>
        <w:pStyle w:val="CommentText"/>
      </w:pPr>
    </w:p>
    <w:p w14:paraId="1863D05B" w14:textId="6DF26929" w:rsidR="00695095" w:rsidRDefault="00695095" w:rsidP="00695095">
      <w:pPr>
        <w:pStyle w:val="CommentText"/>
      </w:pPr>
      <w:r>
        <w:t>Suggestion: Use any of: Fixed-Version, Known-Affected-Version, Last-Affected-Version, First-Fixed-Version, see [1] for more</w:t>
      </w:r>
    </w:p>
  </w:comment>
  <w:comment w:id="76" w:author="Evans, Jonathan L." w:date="2016-10-18T11:12:00Z" w:initials="EJL">
    <w:p w14:paraId="389A306A" w14:textId="58155ADC" w:rsidR="00695095" w:rsidRDefault="00695095">
      <w:pPr>
        <w:pStyle w:val="CommentText"/>
      </w:pPr>
      <w:r>
        <w:rPr>
          <w:rStyle w:val="CommentReference"/>
        </w:rPr>
        <w:annotationRef/>
      </w:r>
      <w:proofErr w:type="spellStart"/>
      <w:r w:rsidRPr="00695095">
        <w:t>Nandakumaraiah</w:t>
      </w:r>
      <w:proofErr w:type="spellEnd"/>
      <w:r w:rsidRPr="00695095">
        <w:t>: Instead of 'REFERENCES' use 'Reference' and allow repeats.</w:t>
      </w:r>
    </w:p>
  </w:comment>
  <w:comment w:id="77" w:author="Evans, Jonathan L." w:date="2016-10-18T11:12:00Z" w:initials="EJL">
    <w:p w14:paraId="77A15304" w14:textId="345FAECC" w:rsidR="00695095" w:rsidRDefault="00695095">
      <w:pPr>
        <w:pStyle w:val="CommentText"/>
      </w:pPr>
      <w:r>
        <w:rPr>
          <w:rStyle w:val="CommentReference"/>
        </w:rPr>
        <w:annotationRef/>
      </w:r>
      <w:proofErr w:type="spellStart"/>
      <w:r>
        <w:t>Nandakumaraiah</w:t>
      </w:r>
      <w:proofErr w:type="spellEnd"/>
      <w:r>
        <w:t xml:space="preserve">: </w:t>
      </w:r>
      <w:r w:rsidRPr="00695095">
        <w:t>In addition to these, it may be useful to include the following optional fields</w:t>
      </w:r>
    </w:p>
    <w:p w14:paraId="23471EE8" w14:textId="40951D2D" w:rsidR="00695095" w:rsidRDefault="00695095">
      <w:pPr>
        <w:pStyle w:val="CommentText"/>
      </w:pPr>
    </w:p>
    <w:p w14:paraId="29AC81FD" w14:textId="71AE5B74" w:rsidR="00695095" w:rsidRDefault="00695095" w:rsidP="00695095">
      <w:pPr>
        <w:pStyle w:val="CommentText"/>
      </w:pPr>
      <w:proofErr w:type="spellStart"/>
      <w:r>
        <w:t>InitialReleaseDate</w:t>
      </w:r>
      <w:proofErr w:type="spellEnd"/>
    </w:p>
    <w:p w14:paraId="5A03918A" w14:textId="77777777" w:rsidR="00695095" w:rsidRDefault="00695095" w:rsidP="00695095">
      <w:pPr>
        <w:pStyle w:val="CommentText"/>
      </w:pPr>
      <w:proofErr w:type="spellStart"/>
      <w:r>
        <w:t>CurrentReleaseDate</w:t>
      </w:r>
      <w:proofErr w:type="spellEnd"/>
    </w:p>
    <w:p w14:paraId="55F331AD" w14:textId="77777777" w:rsidR="00695095" w:rsidRDefault="00695095" w:rsidP="00695095">
      <w:pPr>
        <w:pStyle w:val="CommentText"/>
      </w:pPr>
      <w:proofErr w:type="spellStart"/>
      <w:r>
        <w:t>CVSSScore</w:t>
      </w:r>
      <w:proofErr w:type="spellEnd"/>
    </w:p>
    <w:p w14:paraId="6DC58BD1" w14:textId="77777777" w:rsidR="00695095" w:rsidRDefault="00695095" w:rsidP="00695095">
      <w:pPr>
        <w:pStyle w:val="CommentText"/>
      </w:pPr>
      <w:r>
        <w:t>Acknowledgement</w:t>
      </w:r>
    </w:p>
    <w:p w14:paraId="4E91C630" w14:textId="77777777" w:rsidR="00695095" w:rsidRDefault="00695095" w:rsidP="00695095">
      <w:pPr>
        <w:pStyle w:val="CommentText"/>
      </w:pPr>
      <w:r>
        <w:t>Publisher</w:t>
      </w:r>
    </w:p>
    <w:p w14:paraId="496D039E" w14:textId="77777777" w:rsidR="00695095" w:rsidRDefault="00695095" w:rsidP="00695095">
      <w:pPr>
        <w:pStyle w:val="CommentText"/>
      </w:pPr>
      <w:r>
        <w:t>CWE</w:t>
      </w:r>
    </w:p>
    <w:p w14:paraId="338D2B4E" w14:textId="7630989D" w:rsidR="00695095" w:rsidRDefault="00695095" w:rsidP="00695095">
      <w:pPr>
        <w:pStyle w:val="CommentText"/>
      </w:pPr>
      <w:r>
        <w:t>CPE</w:t>
      </w:r>
    </w:p>
  </w:comment>
  <w:comment w:id="74" w:author="Evans, Jonathan L." w:date="2016-10-18T11:11:00Z" w:initials="EJL">
    <w:p w14:paraId="708627A7" w14:textId="52DB8783" w:rsidR="00695095" w:rsidRDefault="00695095" w:rsidP="00695095">
      <w:pPr>
        <w:pStyle w:val="CommentText"/>
      </w:pPr>
      <w:r>
        <w:rPr>
          <w:rStyle w:val="CommentReference"/>
        </w:rPr>
        <w:annotationRef/>
      </w:r>
      <w:proofErr w:type="spellStart"/>
      <w:r w:rsidRPr="00695095">
        <w:t>Nandakumaraiah</w:t>
      </w:r>
      <w:proofErr w:type="spellEnd"/>
      <w:r w:rsidRPr="00695095">
        <w:t xml:space="preserve">: </w:t>
      </w:r>
      <w:r>
        <w:t>It seems this is re-inventing a simplified version of CVRF.</w:t>
      </w:r>
    </w:p>
    <w:p w14:paraId="65AC2D39" w14:textId="77777777" w:rsidR="00695095" w:rsidRDefault="00695095" w:rsidP="00695095">
      <w:pPr>
        <w:pStyle w:val="CommentText"/>
      </w:pPr>
    </w:p>
    <w:p w14:paraId="57385C50" w14:textId="194FD1C8" w:rsidR="00695095" w:rsidRDefault="00695095" w:rsidP="00695095">
      <w:pPr>
        <w:pStyle w:val="CommentText"/>
      </w:pPr>
      <w:r>
        <w:t>Why not use the same vocabulary as used in CVRF [See 1] and avoid having to solve the same ambiguities already solved by CVRF?</w:t>
      </w:r>
    </w:p>
  </w:comment>
  <w:comment w:id="78" w:author="Evans, Jonathan L." w:date="2016-10-18T11:14:00Z" w:initials="EJL">
    <w:p w14:paraId="62AEDCD7" w14:textId="37990CFE" w:rsidR="00695095" w:rsidRDefault="00695095" w:rsidP="00695095">
      <w:pPr>
        <w:pStyle w:val="PlainText"/>
      </w:pPr>
      <w:r>
        <w:rPr>
          <w:rStyle w:val="CommentReference"/>
        </w:rPr>
        <w:annotationRef/>
      </w:r>
      <w:proofErr w:type="spellStart"/>
      <w:r>
        <w:t>Nandakumaraiah</w:t>
      </w:r>
      <w:proofErr w:type="spellEnd"/>
      <w:r>
        <w:t>: This sounds like asking for full disclosure. Some may never provide details that can only be useful in constructing an exploit. The phrase "greatest level of detail" sounds unnecessary.</w:t>
      </w:r>
    </w:p>
  </w:comment>
  <w:comment w:id="79" w:author="Evans, Jonathan L." w:date="2016-10-18T12:28:00Z" w:initials="EJL">
    <w:p w14:paraId="1990CC57" w14:textId="2F545C93" w:rsidR="005B3E35" w:rsidRDefault="005B3E35" w:rsidP="005B3E35">
      <w:pPr>
        <w:pStyle w:val="PlainText"/>
      </w:pPr>
      <w:r>
        <w:rPr>
          <w:rStyle w:val="CommentReference"/>
        </w:rPr>
        <w:annotationRef/>
      </w:r>
      <w:proofErr w:type="spellStart"/>
      <w:r>
        <w:t>Nandakumaraiah</w:t>
      </w:r>
      <w:proofErr w:type="spellEnd"/>
      <w:r>
        <w:t>: While the given example works for a single vendor single product, without unambiguous guidance on how to encode multiple products, vendors or versions, it can become complicated (</w:t>
      </w:r>
      <w:proofErr w:type="spellStart"/>
      <w:r>
        <w:t>i.e</w:t>
      </w:r>
      <w:proofErr w:type="spellEnd"/>
      <w:r>
        <w:t xml:space="preserve"> we will be reinventing the CVRF wheel)</w:t>
      </w:r>
    </w:p>
  </w:comment>
  <w:comment w:id="80" w:author="Evans, Jonathan L." w:date="2016-10-18T12:29:00Z" w:initials="EJL">
    <w:p w14:paraId="58AA343D" w14:textId="228B6BB7" w:rsidR="005B3E35" w:rsidRDefault="005B3E35">
      <w:pPr>
        <w:pStyle w:val="CommentText"/>
      </w:pPr>
      <w:r>
        <w:rPr>
          <w:rStyle w:val="CommentReference"/>
        </w:rPr>
        <w:annotationRef/>
      </w:r>
      <w:r>
        <w:t>Booth: I would agree that some sort of unambiguous structure/language is needed but I would argue that, although better than just VERSION, what is provided by CVRF is not expressive enough either.</w:t>
      </w:r>
    </w:p>
    <w:p w14:paraId="59B00553" w14:textId="431F1BEE" w:rsidR="005B3E35" w:rsidRDefault="005B3E35">
      <w:pPr>
        <w:pStyle w:val="CommentText"/>
      </w:pPr>
    </w:p>
    <w:p w14:paraId="1B7F643C" w14:textId="2C446163" w:rsidR="005B3E35" w:rsidRDefault="005B3E35">
      <w:pPr>
        <w:pStyle w:val="CommentText"/>
      </w:pPr>
      <w:r>
        <w:t>Additionally, I would note that the NVD has implemented the ability to parse and ingest CVRF documents from the 4 vendors we have found that implement it (if Juniper does as well let me know), no two of the vendors have implemented it the same (especially around the product area) and we have written vendor/feed specific rules to assist in processing the files. If CVE were to use CVRF then it would be necessary to develop a CVE specific profile that everyone would need to adopt. Also, given the change in tastes and current practice, JSON is or has become the preferred data exchange syntax for many (NVD receives requests for us to implement JSON fairly often) and I think that is something that may need consideration as well, but I would agree that using a common dictionary/taxonomy/ontology to bind multiple formats is a must.</w:t>
      </w:r>
    </w:p>
  </w:comment>
  <w:comment w:id="110" w:author="Evans, Jonathan L." w:date="2016-10-18T11:17:00Z" w:initials="EJL">
    <w:p w14:paraId="79056860" w14:textId="003FAA41" w:rsidR="00695095" w:rsidRDefault="00695095">
      <w:pPr>
        <w:pStyle w:val="CommentText"/>
      </w:pPr>
      <w:r>
        <w:rPr>
          <w:rStyle w:val="CommentReference"/>
        </w:rPr>
        <w:annotationRef/>
      </w:r>
      <w:proofErr w:type="spellStart"/>
      <w:r w:rsidR="002127BD" w:rsidRPr="002127BD">
        <w:t>Nandakumaraiah</w:t>
      </w:r>
      <w:proofErr w:type="spellEnd"/>
      <w:r w:rsidR="002127BD" w:rsidRPr="002127BD">
        <w:t xml:space="preserve">: </w:t>
      </w:r>
      <w:r w:rsidRPr="00695095">
        <w:t>'Vulnerabilities in protocols' and 'vulnerabilities in protocol implementation' are two different beasts. Suggestion: make it 'vulnerabilities in protocol specifications "and" implementations'.</w:t>
      </w:r>
    </w:p>
  </w:comment>
  <w:comment w:id="93" w:author="Evans, Jonathan L." w:date="2016-10-18T11:16:00Z" w:initials="EJL">
    <w:p w14:paraId="0257876C" w14:textId="4172007D" w:rsidR="00695095" w:rsidRDefault="00695095" w:rsidP="00695095">
      <w:pPr>
        <w:pStyle w:val="PlainText"/>
      </w:pPr>
      <w:r>
        <w:rPr>
          <w:rStyle w:val="CommentReference"/>
        </w:rPr>
        <w:annotationRef/>
      </w:r>
      <w:proofErr w:type="spellStart"/>
      <w:r w:rsidR="002127BD" w:rsidRPr="002127BD">
        <w:t>Nandakumaraiah</w:t>
      </w:r>
      <w:proofErr w:type="spellEnd"/>
      <w:r w:rsidR="002127BD" w:rsidRPr="002127BD">
        <w:t xml:space="preserve">: </w:t>
      </w:r>
      <w:r>
        <w:t>What about shared hardware or shared hardware architecture?</w:t>
      </w:r>
    </w:p>
    <w:p w14:paraId="10E03BEE" w14:textId="2D702AB8" w:rsidR="00695095" w:rsidRDefault="00695095" w:rsidP="00695095">
      <w:pPr>
        <w:pStyle w:val="PlainText"/>
      </w:pPr>
      <w:r>
        <w:t>What about standard formats like file formats or data encoding formats?</w:t>
      </w:r>
    </w:p>
  </w:comment>
  <w:comment w:id="94" w:author="Evans, Jonathan L." w:date="2016-10-18T11:47:00Z" w:initials="EJL">
    <w:p w14:paraId="74BA3B76" w14:textId="77777777" w:rsidR="00450459" w:rsidRDefault="00DC5D5A" w:rsidP="00450459">
      <w:pPr>
        <w:pStyle w:val="PlainText"/>
      </w:pPr>
      <w:r>
        <w:rPr>
          <w:rStyle w:val="CommentReference"/>
        </w:rPr>
        <w:annotationRef/>
      </w:r>
      <w:proofErr w:type="spellStart"/>
      <w:r w:rsidRPr="00DC5D5A">
        <w:t>Nandakumaraiah</w:t>
      </w:r>
      <w:proofErr w:type="spellEnd"/>
      <w:r w:rsidRPr="00DC5D5A">
        <w:t xml:space="preserve">: </w:t>
      </w:r>
      <w:r w:rsidR="00450459">
        <w:t>The new rule is more in line with how consumers use CVEs to refer to common vulnerabilities. When our customers ask us about "POODLE for TLS"</w:t>
      </w:r>
    </w:p>
    <w:p w14:paraId="27880220" w14:textId="77777777" w:rsidR="00450459" w:rsidRDefault="00450459" w:rsidP="00450459">
      <w:pPr>
        <w:pStyle w:val="PlainText"/>
      </w:pPr>
      <w:r>
        <w:t>they use CVE-2014-8730 to refer to this vulnerability. When vulnerability scanners scan, they may find an instance of CVE-2014-8730.</w:t>
      </w:r>
    </w:p>
    <w:p w14:paraId="27C63A9A" w14:textId="77777777" w:rsidR="00450459" w:rsidRDefault="00450459" w:rsidP="00450459">
      <w:pPr>
        <w:pStyle w:val="PlainText"/>
      </w:pPr>
      <w:r>
        <w:t>Telling customers that MITRE says that CVE-2014-8730 is limited to F5 products only would be confusing and may lead to wrong interpretations.</w:t>
      </w:r>
    </w:p>
    <w:p w14:paraId="5DB1949B" w14:textId="77777777" w:rsidR="00450459" w:rsidRDefault="00450459">
      <w:pPr>
        <w:pStyle w:val="CommentText"/>
      </w:pPr>
    </w:p>
    <w:p w14:paraId="195072D6" w14:textId="4DA01E14" w:rsidR="00DC5D5A" w:rsidRDefault="00450459">
      <w:pPr>
        <w:pStyle w:val="CommentText"/>
      </w:pPr>
      <w:r>
        <w:t xml:space="preserve">Elaborating CNT3, </w:t>
      </w:r>
      <w:r w:rsidR="00DC5D5A" w:rsidRPr="00DC5D5A">
        <w:t>a common vulnerability in implementation of standards (protocols, file formats, data encoding, hardware architectures) should get a single identifier if the vulnerability is due to a very specific mistake across the affected implementations. In such cases this common vulnerability can have common test cases, common root cause, common attack vectors, common workarounds and solution approaches.</w:t>
      </w:r>
    </w:p>
    <w:p w14:paraId="4502C906" w14:textId="3A799867" w:rsidR="00450459" w:rsidRDefault="00450459">
      <w:pPr>
        <w:pStyle w:val="CommentText"/>
      </w:pPr>
    </w:p>
    <w:p w14:paraId="65D887EC" w14:textId="37838DCC" w:rsidR="00450459" w:rsidRDefault="00450459" w:rsidP="00450459">
      <w:pPr>
        <w:pStyle w:val="PlainText"/>
      </w:pPr>
      <w:r>
        <w:t>There is not much of a difference between 'shared codebase' and 'shared specification', because source code by itself is a specification, though at a different level of detail. Different implementations of the same shared code can be as different or as similar as different implementations of the same protocol specification.</w:t>
      </w:r>
    </w:p>
  </w:comment>
  <w:comment w:id="95" w:author="Evans, Jonathan L." w:date="2016-10-18T11:52:00Z" w:initials="EJL">
    <w:p w14:paraId="2DC9DFE2" w14:textId="07F9C120" w:rsidR="00DC5D5A" w:rsidRDefault="00DC5D5A" w:rsidP="00450459">
      <w:pPr>
        <w:pStyle w:val="PlainText"/>
      </w:pPr>
      <w:r>
        <w:rPr>
          <w:rStyle w:val="CommentReference"/>
        </w:rPr>
        <w:annotationRef/>
      </w:r>
      <w:r>
        <w:t xml:space="preserve">Martin: </w:t>
      </w:r>
      <w:r w:rsidR="00450459">
        <w:t>Not sure every scanner does that. There is a lot of value in having a per-vendor finding in that case, else that single finding will come with a list of 250+ advisories that are not easily distinguished from each other, that carry the solution. A per-vendor plugin/scan basis would allow for much more friendly reporting when it comes to the solution.</w:t>
      </w:r>
    </w:p>
  </w:comment>
  <w:comment w:id="96" w:author="Evans, Jonathan L." w:date="2016-10-18T11:53:00Z" w:initials="EJL">
    <w:p w14:paraId="0867346C" w14:textId="317C8435" w:rsidR="00450459" w:rsidRDefault="00DC5D5A" w:rsidP="00450459">
      <w:pPr>
        <w:pStyle w:val="PlainText"/>
      </w:pPr>
      <w:r>
        <w:rPr>
          <w:rStyle w:val="CommentReference"/>
        </w:rPr>
        <w:annotationRef/>
      </w:r>
      <w:proofErr w:type="spellStart"/>
      <w:r w:rsidR="00450459" w:rsidRPr="00DC5D5A">
        <w:t>Nandakumaraiah</w:t>
      </w:r>
      <w:proofErr w:type="spellEnd"/>
      <w:r w:rsidR="00450459" w:rsidRPr="00DC5D5A">
        <w:t xml:space="preserve">: </w:t>
      </w:r>
      <w:r w:rsidR="00450459">
        <w:t xml:space="preserve">We </w:t>
      </w:r>
      <w:proofErr w:type="spellStart"/>
      <w:r w:rsidR="00450459">
        <w:t>can not</w:t>
      </w:r>
      <w:proofErr w:type="spellEnd"/>
      <w:r w:rsidR="00450459">
        <w:t xml:space="preserve"> solve that problem by assigning 250+ different CVEs for a common vulnerability. That would be like going back to pre-CVE era, isn't it?</w:t>
      </w:r>
    </w:p>
    <w:p w14:paraId="7A52D624" w14:textId="77777777" w:rsidR="00450459" w:rsidRDefault="00450459" w:rsidP="00450459">
      <w:pPr>
        <w:pStyle w:val="PlainText"/>
      </w:pPr>
    </w:p>
    <w:p w14:paraId="02934AA7" w14:textId="04E94A41" w:rsidR="00DC5D5A" w:rsidRDefault="00450459" w:rsidP="00450459">
      <w:pPr>
        <w:pStyle w:val="PlainText"/>
      </w:pPr>
      <w:r>
        <w:t>What if the product-vendor being scanned had never produced an advisory or fix for the 'POODLE for TLS' issue? Which of the many CVEs should the scanner use to reference that unique issue?</w:t>
      </w:r>
    </w:p>
  </w:comment>
  <w:comment w:id="97" w:author="Evans, Jonathan L." w:date="2016-10-18T11:53:00Z" w:initials="EJL">
    <w:p w14:paraId="744C8695" w14:textId="44822489" w:rsidR="00450459" w:rsidRDefault="00450459" w:rsidP="00450459">
      <w:pPr>
        <w:pStyle w:val="PlainText"/>
      </w:pPr>
      <w:r>
        <w:rPr>
          <w:rStyle w:val="CommentReference"/>
        </w:rPr>
        <w:annotationRef/>
      </w:r>
      <w:r>
        <w:t xml:space="preserve">Williams: Solution:  Assign a master/primary/original CVE for the "POODLE for TLS" vulnerability, and then assign CVEs as needed for all affected products-vendors.  Each of these "secondary" </w:t>
      </w:r>
    </w:p>
    <w:p w14:paraId="36D3FDB0" w14:textId="77777777" w:rsidR="00450459" w:rsidRDefault="00450459" w:rsidP="00450459">
      <w:pPr>
        <w:pStyle w:val="PlainText"/>
      </w:pPr>
      <w:r>
        <w:t>POODLE CVEs should reference/"hashtag" the primary POODLE CVE in their description.</w:t>
      </w:r>
    </w:p>
    <w:p w14:paraId="0C2A6812" w14:textId="51E71FDA" w:rsidR="00450459" w:rsidRDefault="00450459">
      <w:pPr>
        <w:pStyle w:val="CommentText"/>
      </w:pPr>
    </w:p>
  </w:comment>
  <w:comment w:id="98" w:author="Evans, Jonathan L." w:date="2016-10-18T11:57:00Z" w:initials="EJL">
    <w:p w14:paraId="18A166A1" w14:textId="401A5218" w:rsidR="00450459" w:rsidRDefault="00450459" w:rsidP="00450459">
      <w:pPr>
        <w:pStyle w:val="PlainText"/>
      </w:pPr>
      <w:r>
        <w:rPr>
          <w:rStyle w:val="CommentReference"/>
        </w:rPr>
        <w:annotationRef/>
      </w:r>
      <w:r>
        <w:t>Meunier: I think that problem belongs to scanner vendors or the NVD, who should worry about which vendors exactly are affected, which software versions, and which advisories apply to which, and which to report in the scanner findings.  It reminds me of Steve's mantra, "the CVE is not a vulnerability database".  Based on that mantra and your argumentation being based on what a full-service vulnerability database can or should do ideally, I believe the CVE should not be distorted for it.  Besides, I bet most scanners would report *all* such CVEs if they could not determine the vendor, and count them as individual findings against the target (even if Kens suggestion of a "master" CVE was retained, which would make the CVE hierarchical like the CWE).</w:t>
      </w:r>
    </w:p>
  </w:comment>
  <w:comment w:id="99" w:author="Evans, Jonathan L." w:date="2016-10-18T12:00:00Z" w:initials="EJL">
    <w:p w14:paraId="6FCFF16F" w14:textId="30BFA620" w:rsidR="00450459" w:rsidRDefault="00450459" w:rsidP="00450459">
      <w:pPr>
        <w:pStyle w:val="PlainText"/>
      </w:pPr>
      <w:r>
        <w:rPr>
          <w:rStyle w:val="CommentReference"/>
        </w:rPr>
        <w:annotationRef/>
      </w:r>
      <w:proofErr w:type="spellStart"/>
      <w:r w:rsidRPr="00DC5D5A">
        <w:t>Nandakumaraiah</w:t>
      </w:r>
      <w:proofErr w:type="spellEnd"/>
      <w:r w:rsidRPr="00DC5D5A">
        <w:t xml:space="preserve">: </w:t>
      </w:r>
      <w:r>
        <w:t>Isn't this similar to how it was done in the days before CVEs? The hashtags those days were like 'buffer overflow in ABC found by XYZ'. Each vendor used a bulletin/advisory id in conjunction with these loosely encoded hashtags to tell that they fixed a specific common issue.</w:t>
      </w:r>
    </w:p>
    <w:p w14:paraId="176E1C0C" w14:textId="77777777" w:rsidR="00450459" w:rsidRDefault="00450459" w:rsidP="00450459">
      <w:pPr>
        <w:pStyle w:val="PlainText"/>
      </w:pPr>
    </w:p>
    <w:p w14:paraId="664260C5" w14:textId="5583FB5D" w:rsidR="00450459" w:rsidRDefault="00450459" w:rsidP="00450459">
      <w:pPr>
        <w:pStyle w:val="PlainText"/>
      </w:pPr>
      <w:r>
        <w:t>The new rules are clear and simple i.e., all instances of 'POODLE for TLS' would have received a single CVE.</w:t>
      </w:r>
    </w:p>
  </w:comment>
  <w:comment w:id="100" w:author="Evans, Jonathan L." w:date="2016-10-18T12:02:00Z" w:initials="EJL">
    <w:p w14:paraId="1FFDAFD1" w14:textId="77777777" w:rsidR="00450459" w:rsidRDefault="00450459" w:rsidP="00450459">
      <w:pPr>
        <w:pStyle w:val="PlainText"/>
      </w:pPr>
      <w:r>
        <w:rPr>
          <w:rStyle w:val="CommentReference"/>
        </w:rPr>
        <w:annotationRef/>
      </w:r>
      <w:r>
        <w:t xml:space="preserve">Martin: Also need to be careful if we unilaterally change the abstraction rules for CVE if it breaks from a </w:t>
      </w:r>
      <w:proofErr w:type="gramStart"/>
      <w:r>
        <w:t>16 year</w:t>
      </w:r>
      <w:proofErr w:type="gramEnd"/>
      <w:r>
        <w:t xml:space="preserve"> history.</w:t>
      </w:r>
    </w:p>
    <w:p w14:paraId="6F59EECA" w14:textId="2A7A477A" w:rsidR="00450459" w:rsidRDefault="00450459">
      <w:pPr>
        <w:pStyle w:val="CommentText"/>
      </w:pPr>
    </w:p>
    <w:p w14:paraId="76C16240" w14:textId="77777777" w:rsidR="00450459" w:rsidRDefault="00450459" w:rsidP="00450459">
      <w:pPr>
        <w:pStyle w:val="PlainText"/>
      </w:pPr>
      <w:r>
        <w:t xml:space="preserve">No. Pre-CVE there was BID (for 6 months) and X-Force (for 2 years), neither of which really faces these kind of protocol </w:t>
      </w:r>
      <w:proofErr w:type="spellStart"/>
      <w:r>
        <w:t>vulns</w:t>
      </w:r>
      <w:proofErr w:type="spellEnd"/>
      <w:r>
        <w:t>. There are merits of each abstraction method and we should weigh the pros and cons looking forward, not back.</w:t>
      </w:r>
    </w:p>
    <w:p w14:paraId="3014E79E" w14:textId="7433026A" w:rsidR="00450459" w:rsidRDefault="00450459">
      <w:pPr>
        <w:pStyle w:val="CommentText"/>
      </w:pPr>
    </w:p>
    <w:p w14:paraId="63F08A0D" w14:textId="6F8E2245" w:rsidR="00450459" w:rsidRDefault="00450459">
      <w:pPr>
        <w:pStyle w:val="CommentText"/>
      </w:pPr>
      <w:r>
        <w:t>If they do it right, they don't reference a CVE in that case. That is perhaps the most critically dangerous notion the board, or anyone in security, could have; that you *must* have a CVE for it to be a valid security issue or that an issue without a CVE is some kind of weird thing, when it absolutely is not.</w:t>
      </w:r>
    </w:p>
  </w:comment>
  <w:comment w:id="101" w:author="Evans, Jonathan L." w:date="2016-10-18T12:04:00Z" w:initials="EJL">
    <w:p w14:paraId="64CDB565" w14:textId="1387C5BF" w:rsidR="00571759" w:rsidRDefault="00571759" w:rsidP="00571759">
      <w:pPr>
        <w:pStyle w:val="PlainText"/>
      </w:pPr>
      <w:r>
        <w:rPr>
          <w:rStyle w:val="CommentReference"/>
        </w:rPr>
        <w:annotationRef/>
      </w:r>
      <w:r>
        <w:t>Martin: Nessus certainly wouldn't (report all CVEs if it couldn’t determine a vendor).</w:t>
      </w:r>
    </w:p>
  </w:comment>
  <w:comment w:id="102" w:author="Evans, Jonathan L." w:date="2016-10-18T12:05:00Z" w:initials="EJL">
    <w:p w14:paraId="26B788DB" w14:textId="7A686BDA" w:rsidR="00571759" w:rsidRDefault="00571759">
      <w:pPr>
        <w:pStyle w:val="CommentText"/>
      </w:pPr>
      <w:r>
        <w:rPr>
          <w:rStyle w:val="CommentReference"/>
        </w:rPr>
        <w:annotationRef/>
      </w:r>
      <w:r>
        <w:t>Seifried: I would prefer less abstraction, it's easier to have more CVE's and cross reference them (this is related to the following CVEs: Z/X/Y) then it is to have less CVEs and try to ... explain what is in them (this CVE involved multiple vendors and blah de blah blah).</w:t>
      </w:r>
    </w:p>
  </w:comment>
  <w:comment w:id="103" w:author="Evans, Jonathan L." w:date="2016-10-18T12:08:00Z" w:initials="EJL">
    <w:p w14:paraId="48C22E2A" w14:textId="5965123A" w:rsidR="00571759" w:rsidRDefault="00571759">
      <w:pPr>
        <w:pStyle w:val="CommentText"/>
      </w:pPr>
      <w:r>
        <w:rPr>
          <w:rStyle w:val="CommentReference"/>
        </w:rPr>
        <w:annotationRef/>
      </w:r>
      <w:r>
        <w:t>Martin: In response to “Ideas on how to quantify and define the right level of abstraction”</w:t>
      </w:r>
    </w:p>
    <w:p w14:paraId="15790FD1" w14:textId="755E9F05" w:rsidR="00571759" w:rsidRDefault="00571759">
      <w:pPr>
        <w:pStyle w:val="CommentText"/>
      </w:pPr>
    </w:p>
    <w:p w14:paraId="4E80A285" w14:textId="77777777" w:rsidR="00571759" w:rsidRDefault="00571759" w:rsidP="00571759">
      <w:pPr>
        <w:pStyle w:val="PlainText"/>
      </w:pPr>
      <w:r>
        <w:t xml:space="preserve">I think the best way to start is to pick out ~ 10 </w:t>
      </w:r>
      <w:proofErr w:type="spellStart"/>
      <w:r>
        <w:t>vulns</w:t>
      </w:r>
      <w:proofErr w:type="spellEnd"/>
      <w:r>
        <w:t xml:space="preserve"> from the past that fit the bill. "Protocol" </w:t>
      </w:r>
      <w:proofErr w:type="spellStart"/>
      <w:r>
        <w:t>vulns</w:t>
      </w:r>
      <w:proofErr w:type="spellEnd"/>
      <w:r>
        <w:t xml:space="preserve"> that were NOT due to a flaw in the design specs, rather the implementation (where almost every vendor got it wrong), and see how it worked out.</w:t>
      </w:r>
    </w:p>
    <w:p w14:paraId="37E79904" w14:textId="77777777" w:rsidR="00571759" w:rsidRDefault="00571759" w:rsidP="00571759">
      <w:pPr>
        <w:pStyle w:val="PlainText"/>
      </w:pPr>
    </w:p>
    <w:p w14:paraId="4AE5F9FB" w14:textId="77777777" w:rsidR="00571759" w:rsidRDefault="00571759" w:rsidP="00571759">
      <w:pPr>
        <w:pStyle w:val="PlainText"/>
      </w:pPr>
      <w:r>
        <w:t>While many may immediately say "we don't need 100 IDs for that, it's confusing!" I disagree to at a certain point. When it comes to per-vendor fixes where you are applying 20 different patches, upgrades, or workarounds in your organization "for the same vulnerability", that is confusing. That one ID is no longer talking about the same vulnerability in the full scope of it (flaw, impact, and remediation).</w:t>
      </w:r>
    </w:p>
    <w:p w14:paraId="73B3EF9E" w14:textId="77777777" w:rsidR="00571759" w:rsidRDefault="00571759" w:rsidP="00571759">
      <w:pPr>
        <w:pStyle w:val="PlainText"/>
      </w:pPr>
    </w:p>
    <w:p w14:paraId="4A076C04" w14:textId="5DAF4AFA" w:rsidR="00571759" w:rsidRDefault="00571759" w:rsidP="00571759">
      <w:pPr>
        <w:pStyle w:val="PlainText"/>
      </w:pPr>
      <w:r>
        <w:t xml:space="preserve">So examining some of the past ones that were abstracted, and some that were not... then look at how security vendors handled it. Did they create different rules for IDS/IPS? Did </w:t>
      </w:r>
      <w:proofErr w:type="spellStart"/>
      <w:r>
        <w:t>vuln</w:t>
      </w:r>
      <w:proofErr w:type="spellEnd"/>
      <w:r>
        <w:t xml:space="preserve"> scanners create different IDs/plugins? That would also be a good one to get community feedback on.</w:t>
      </w:r>
    </w:p>
  </w:comment>
  <w:comment w:id="104" w:author="Evans, Jonathan L." w:date="2016-10-18T12:10:00Z" w:initials="EJL">
    <w:p w14:paraId="449C087C" w14:textId="075C8208" w:rsidR="00571759" w:rsidRDefault="00571759" w:rsidP="00571759">
      <w:pPr>
        <w:pStyle w:val="PlainText"/>
      </w:pPr>
      <w:r>
        <w:rPr>
          <w:rStyle w:val="CommentReference"/>
        </w:rPr>
        <w:annotationRef/>
      </w:r>
      <w:proofErr w:type="spellStart"/>
      <w:r w:rsidR="00934478">
        <w:t>Nandakumaraiah</w:t>
      </w:r>
      <w:proofErr w:type="spellEnd"/>
      <w:r w:rsidR="00934478">
        <w:t xml:space="preserve">: </w:t>
      </w:r>
      <w:r>
        <w:t>CVE's core value is in the ability to name vulnerabilities - not fixes, patches, upgrades or workarounds.</w:t>
      </w:r>
    </w:p>
    <w:p w14:paraId="30FE68CC" w14:textId="77777777" w:rsidR="00571759" w:rsidRDefault="00571759" w:rsidP="00571759">
      <w:pPr>
        <w:pStyle w:val="PlainText"/>
      </w:pPr>
    </w:p>
    <w:p w14:paraId="2B07153B" w14:textId="77777777" w:rsidR="00571759" w:rsidRDefault="00571759" w:rsidP="00571759">
      <w:pPr>
        <w:pStyle w:val="PlainText"/>
      </w:pPr>
      <w:r>
        <w:t>This is similar to how we name hurricanes or medical conditions: we don't name the same medical condition differently based on medicines used to treat it, or people it affects. If we have to send 20 rescue missions to respond to hurricane Matthew, naming the hurricane differently for each response mission isn't going to help.</w:t>
      </w:r>
    </w:p>
    <w:p w14:paraId="49C637F9" w14:textId="77777777" w:rsidR="00571759" w:rsidRDefault="00571759" w:rsidP="00571759">
      <w:pPr>
        <w:pStyle w:val="PlainText"/>
      </w:pPr>
    </w:p>
    <w:p w14:paraId="16C1868E" w14:textId="59DECD2C" w:rsidR="00571759" w:rsidRDefault="00571759" w:rsidP="00571759">
      <w:pPr>
        <w:pStyle w:val="PlainText"/>
      </w:pPr>
      <w:r>
        <w:t>If there is a need to name (</w:t>
      </w:r>
      <w:proofErr w:type="spellStart"/>
      <w:r>
        <w:t>i.e</w:t>
      </w:r>
      <w:proofErr w:type="spellEnd"/>
      <w:r>
        <w:t xml:space="preserve"> assign unique id to) each patch or </w:t>
      </w:r>
      <w:proofErr w:type="gramStart"/>
      <w:r>
        <w:t>upgrade</w:t>
      </w:r>
      <w:proofErr w:type="gramEnd"/>
      <w:r>
        <w:t xml:space="preserve"> then that should not be mixed up with 'Common Vulnerability Enumeration'. We will need something named liked a 'Vulnerability Remediation Enumeration'.</w:t>
      </w:r>
    </w:p>
  </w:comment>
  <w:comment w:id="105" w:author="Evans, Jonathan L." w:date="2016-10-18T12:14:00Z" w:initials="EJL">
    <w:p w14:paraId="1E44139C" w14:textId="1B20C8E3" w:rsidR="00934478" w:rsidRDefault="00934478" w:rsidP="00934478">
      <w:pPr>
        <w:pStyle w:val="CommentText"/>
      </w:pPr>
      <w:r>
        <w:rPr>
          <w:rStyle w:val="CommentReference"/>
        </w:rPr>
        <w:annotationRef/>
      </w:r>
      <w:r>
        <w:t>Martin: You are right, but jump back in the thread. If the vulnerability is in the protocol specs, it deserves one ID. That is *one* base vulnerability that is inherited by any product implementing the protocol based on the specs.</w:t>
      </w:r>
    </w:p>
    <w:p w14:paraId="34B10DCE" w14:textId="77777777" w:rsidR="00934478" w:rsidRDefault="00934478" w:rsidP="00934478">
      <w:pPr>
        <w:pStyle w:val="CommentText"/>
      </w:pPr>
    </w:p>
    <w:p w14:paraId="076B7247" w14:textId="77777777" w:rsidR="00934478" w:rsidRDefault="00934478" w:rsidP="00934478">
      <w:pPr>
        <w:pStyle w:val="CommentText"/>
      </w:pPr>
      <w:r>
        <w:t xml:space="preserve">If you want to then turnaround and issue one ID for implementation flaws, when the protocol spec is correct, you aren't being consistent. At that point having different IDs speaks to the different patches, but it wasn't abstracted *because* of the different patches. Subtle, but important difference. </w:t>
      </w:r>
    </w:p>
    <w:p w14:paraId="400BCA7C" w14:textId="77777777" w:rsidR="00934478" w:rsidRDefault="00934478" w:rsidP="00934478">
      <w:pPr>
        <w:pStyle w:val="CommentText"/>
      </w:pPr>
    </w:p>
    <w:p w14:paraId="1B1B7E13" w14:textId="1F63D5D5" w:rsidR="00934478" w:rsidRDefault="00934478" w:rsidP="00934478">
      <w:pPr>
        <w:pStyle w:val="CommentText"/>
      </w:pPr>
      <w:r>
        <w:t>I honestly don't much care which way it goes. One ID, abstract by vendor, whatever. The important part is to stay consistent in the handling of such issues.</w:t>
      </w:r>
    </w:p>
  </w:comment>
  <w:comment w:id="106" w:author="Evans, Jonathan L." w:date="2016-10-18T12:16:00Z" w:initials="EJL">
    <w:p w14:paraId="4EAF9191" w14:textId="0DF936A5" w:rsidR="00934478" w:rsidRDefault="00934478" w:rsidP="00934478">
      <w:pPr>
        <w:pStyle w:val="PlainText"/>
      </w:pPr>
      <w:r>
        <w:rPr>
          <w:rStyle w:val="CommentReference"/>
        </w:rPr>
        <w:annotationRef/>
      </w:r>
      <w:proofErr w:type="spellStart"/>
      <w:r>
        <w:t>Nandakumaraiah</w:t>
      </w:r>
      <w:proofErr w:type="spellEnd"/>
      <w:r>
        <w:t>: It is the flaw that is being assigned an ID.</w:t>
      </w:r>
    </w:p>
    <w:p w14:paraId="407038C0" w14:textId="77777777" w:rsidR="00934478" w:rsidRDefault="00934478" w:rsidP="00934478">
      <w:pPr>
        <w:pStyle w:val="PlainText"/>
      </w:pPr>
    </w:p>
    <w:p w14:paraId="2C3DE5C2" w14:textId="77777777" w:rsidR="00934478" w:rsidRDefault="00934478" w:rsidP="00934478">
      <w:pPr>
        <w:pStyle w:val="PlainText"/>
      </w:pPr>
      <w:r>
        <w:t>If the flaw is very specific and unique to the implementations of a particular protocol, it should get a single ID, irrespective of the affected products or vendors.</w:t>
      </w:r>
    </w:p>
    <w:p w14:paraId="6120F1F4" w14:textId="2E199027" w:rsidR="00934478" w:rsidRDefault="00934478">
      <w:pPr>
        <w:pStyle w:val="CommentText"/>
      </w:pPr>
    </w:p>
    <w:p w14:paraId="25BBEEC1" w14:textId="0AEC1BE4" w:rsidR="00934478" w:rsidRDefault="00934478" w:rsidP="00934478">
      <w:pPr>
        <w:pStyle w:val="PlainText"/>
      </w:pPr>
      <w:r>
        <w:t>I have only seen confusion and misunderstandings due to such fragmented IDs. There is always a danger of some valid vulnerability being ignored as a false positive because the MITRE description said something about the CVE being applicable only to a certain vendor's product.</w:t>
      </w:r>
    </w:p>
  </w:comment>
  <w:comment w:id="107" w:author="Evans, Jonathan L." w:date="2016-10-18T12:17:00Z" w:initials="EJL">
    <w:p w14:paraId="25222429" w14:textId="77777777" w:rsidR="00934478" w:rsidRDefault="00934478" w:rsidP="00934478">
      <w:pPr>
        <w:pStyle w:val="PlainText"/>
      </w:pPr>
      <w:r>
        <w:rPr>
          <w:rStyle w:val="CommentReference"/>
        </w:rPr>
        <w:annotationRef/>
      </w:r>
      <w:r>
        <w:t>Meunier: I apologize for having missed the point (even stated in the text of CVE-2014-8730!), that this is not a flaw in the specification of the protocol.</w:t>
      </w:r>
    </w:p>
    <w:p w14:paraId="29D1F5E3" w14:textId="77777777" w:rsidR="00934478" w:rsidRDefault="00934478" w:rsidP="00934478">
      <w:pPr>
        <w:pStyle w:val="PlainText"/>
      </w:pPr>
    </w:p>
    <w:p w14:paraId="554A7F1D" w14:textId="0655FD4B" w:rsidR="00934478" w:rsidRDefault="00934478" w:rsidP="00934478">
      <w:pPr>
        <w:pStyle w:val="PlainText"/>
      </w:pPr>
      <w:r>
        <w:t>I agree with Brian, it makes sense to have one ID for a flaw in the specification of a protocol, and multiple IDs for vendor implementations with different code bases, even if they happen to have made similar mistakes.  I think Kurt's suggestion to cross-reference them "(this is related to the following CVEs: Z/X/Y)" would be helpful although not necessary.</w:t>
      </w:r>
    </w:p>
  </w:comment>
  <w:comment w:id="108" w:author="Evans, Jonathan L." w:date="2016-10-18T12:19:00Z" w:initials="EJL">
    <w:p w14:paraId="2D11C003" w14:textId="77777777" w:rsidR="00934478" w:rsidRDefault="00934478" w:rsidP="00934478">
      <w:pPr>
        <w:pStyle w:val="PlainText"/>
      </w:pPr>
      <w:r>
        <w:rPr>
          <w:rStyle w:val="CommentReference"/>
        </w:rPr>
        <w:annotationRef/>
      </w:r>
      <w:r>
        <w:t>Monroe: Here's a good example and one that we just encountered internally. How about unquoted service path?</w:t>
      </w:r>
    </w:p>
    <w:p w14:paraId="1CFFEFC9" w14:textId="77777777" w:rsidR="00934478" w:rsidRDefault="00934478" w:rsidP="00934478">
      <w:pPr>
        <w:pStyle w:val="PlainText"/>
      </w:pPr>
    </w:p>
    <w:p w14:paraId="219EAA71" w14:textId="77777777" w:rsidR="00934478" w:rsidRDefault="000C7EE7" w:rsidP="00934478">
      <w:pPr>
        <w:pStyle w:val="PlainText"/>
      </w:pPr>
      <w:hyperlink r:id="rId4" w:history="1">
        <w:r w:rsidR="00934478">
          <w:rPr>
            <w:rStyle w:val="Hyperlink"/>
          </w:rPr>
          <w:t>https://web.nvd.nist.gov/view/vuln/search-results?query=unquoted+search+path&amp;search_type=all&amp;cves=on</w:t>
        </w:r>
      </w:hyperlink>
    </w:p>
    <w:p w14:paraId="5EFD8246" w14:textId="77777777" w:rsidR="00934478" w:rsidRDefault="00934478" w:rsidP="00934478">
      <w:pPr>
        <w:pStyle w:val="PlainText"/>
      </w:pPr>
    </w:p>
    <w:p w14:paraId="3E7B8D5F" w14:textId="77777777" w:rsidR="00934478" w:rsidRDefault="00934478" w:rsidP="00934478">
      <w:pPr>
        <w:pStyle w:val="PlainText"/>
      </w:pPr>
      <w:r>
        <w:t xml:space="preserve">As you can see from the search results every vendor is assigning their own. We recently saw that and made an internal decision to do the same but it's effectively the same vulnerability repeated over lots of software.  </w:t>
      </w:r>
    </w:p>
    <w:p w14:paraId="24EB5C77" w14:textId="77777777" w:rsidR="00934478" w:rsidRDefault="00934478" w:rsidP="00934478">
      <w:pPr>
        <w:pStyle w:val="PlainText"/>
      </w:pPr>
    </w:p>
    <w:p w14:paraId="74470ABB" w14:textId="77777777" w:rsidR="00934478" w:rsidRDefault="00934478" w:rsidP="00934478">
      <w:pPr>
        <w:pStyle w:val="PlainText"/>
      </w:pPr>
      <w:r>
        <w:t xml:space="preserve">Challenges: </w:t>
      </w:r>
    </w:p>
    <w:p w14:paraId="6473AF67" w14:textId="77777777" w:rsidR="00934478" w:rsidRDefault="00934478" w:rsidP="00934478">
      <w:pPr>
        <w:pStyle w:val="PlainText"/>
      </w:pPr>
    </w:p>
    <w:p w14:paraId="451CEBD8" w14:textId="77777777" w:rsidR="00934478" w:rsidRDefault="00934478" w:rsidP="00934478">
      <w:pPr>
        <w:pStyle w:val="PlainText"/>
      </w:pPr>
      <w:r>
        <w:t>- You would have to have some manner to reference and identify the original bug, description, and severity, and add a subentry of some type.</w:t>
      </w:r>
    </w:p>
    <w:p w14:paraId="019086C1" w14:textId="77777777" w:rsidR="00934478" w:rsidRDefault="00934478" w:rsidP="00934478">
      <w:pPr>
        <w:pStyle w:val="PlainText"/>
      </w:pPr>
      <w:r>
        <w:t>- People assigning CVE's would have to look before assigning another CVE. Not sure that would always happen...</w:t>
      </w:r>
    </w:p>
    <w:p w14:paraId="208E3FF4" w14:textId="77777777" w:rsidR="00934478" w:rsidRDefault="00934478" w:rsidP="00934478">
      <w:pPr>
        <w:pStyle w:val="PlainText"/>
      </w:pPr>
      <w:r>
        <w:t>- Listing would eventually grow to be enormous and I expect it would be a bit of a pain to dig through...this one currently has 3 pages of CVEs ;)</w:t>
      </w:r>
    </w:p>
    <w:p w14:paraId="0C384312" w14:textId="77777777" w:rsidR="00934478" w:rsidRDefault="00934478" w:rsidP="00934478">
      <w:pPr>
        <w:pStyle w:val="PlainText"/>
      </w:pPr>
    </w:p>
    <w:p w14:paraId="6571B6D5" w14:textId="77777777" w:rsidR="00934478" w:rsidRDefault="00934478" w:rsidP="00934478">
      <w:pPr>
        <w:pStyle w:val="PlainText"/>
      </w:pPr>
      <w:r>
        <w:t xml:space="preserve">Agree we should be consistent in our approach, if we could come up with a simple, solid, easily repeatable way to reference a master CVE and pile on with "like" issues I'd be in favor of that approach, as long as it could be done without losing visibility of each sub-entry. </w:t>
      </w:r>
    </w:p>
    <w:p w14:paraId="35FF3C1B" w14:textId="02D65033" w:rsidR="00934478" w:rsidRDefault="00934478">
      <w:pPr>
        <w:pStyle w:val="CommentText"/>
      </w:pPr>
    </w:p>
  </w:comment>
  <w:comment w:id="109" w:author="Evans, Jonathan L." w:date="2016-10-18T12:20:00Z" w:initials="EJL">
    <w:p w14:paraId="3E89F676" w14:textId="4AB33233" w:rsidR="00934478" w:rsidRDefault="00934478" w:rsidP="00934478">
      <w:pPr>
        <w:pStyle w:val="PlainText"/>
      </w:pPr>
      <w:r>
        <w:rPr>
          <w:rStyle w:val="CommentReference"/>
        </w:rPr>
        <w:annotationRef/>
      </w:r>
      <w:r>
        <w:t>Martin: More so because a majority of 'unquoted search path' privilege escalation issues are NOT a vulnerability. Often times they require some form of administrative access to carry out the 'attack', and they aren't really crossing privilege boundaries at that point.</w:t>
      </w:r>
    </w:p>
    <w:p w14:paraId="57999ABA" w14:textId="59DC3DF0" w:rsidR="00934478" w:rsidRDefault="00934478" w:rsidP="00934478">
      <w:pPr>
        <w:pStyle w:val="PlainText"/>
      </w:pPr>
    </w:p>
    <w:p w14:paraId="292EAEAA" w14:textId="77777777" w:rsidR="00934478" w:rsidRDefault="00934478" w:rsidP="00934478">
      <w:pPr>
        <w:pStyle w:val="PlainText"/>
      </w:pPr>
      <w:r>
        <w:t>The 'easiest' way (said externally, knowing it is a lot more work for</w:t>
      </w:r>
    </w:p>
    <w:p w14:paraId="7141003E" w14:textId="7EEF834D" w:rsidR="00934478" w:rsidRDefault="00934478" w:rsidP="00934478">
      <w:pPr>
        <w:pStyle w:val="PlainText"/>
      </w:pPr>
      <w:r>
        <w:t>MITRE) is to reference the other CVEs in the entry as someone previous mentioned. They already do it for duplicate assignments (e.g. REJECTED see CVE-1234-5678". They could carry this on as "MASTER see IDs 1,2,3,4,5 for similar issues" in better language.</w:t>
      </w:r>
    </w:p>
  </w:comment>
  <w:comment w:id="113" w:author="Evans, Jonathan L." w:date="2016-10-18T11:18:00Z" w:initials="EJL">
    <w:p w14:paraId="7F581922" w14:textId="69BCF5F8" w:rsidR="002127BD" w:rsidRDefault="002127BD" w:rsidP="002127BD">
      <w:pPr>
        <w:pStyle w:val="CommentText"/>
      </w:pPr>
      <w:r>
        <w:rPr>
          <w:rStyle w:val="CommentReference"/>
        </w:rPr>
        <w:annotationRef/>
      </w:r>
      <w:proofErr w:type="spellStart"/>
      <w:r w:rsidRPr="002127BD">
        <w:t>Nandakumaraiah</w:t>
      </w:r>
      <w:proofErr w:type="spellEnd"/>
      <w:r w:rsidRPr="002127BD">
        <w:t xml:space="preserve">: </w:t>
      </w:r>
      <w:r>
        <w:t>Vulnerabilities intended to be private can become public.</w:t>
      </w:r>
    </w:p>
    <w:p w14:paraId="2AA16B4B" w14:textId="71C91B92" w:rsidR="002127BD" w:rsidRDefault="002127BD" w:rsidP="002127BD">
      <w:pPr>
        <w:pStyle w:val="CommentText"/>
      </w:pPr>
      <w:r>
        <w:t>I guess section 2.1.1 stated it better: "CVE IDs should only be assigned to vulnerabilities that are or will be made public."</w:t>
      </w:r>
    </w:p>
  </w:comment>
  <w:comment w:id="114" w:author="Evans, Jonathan L." w:date="2016-10-18T11:19:00Z" w:initials="EJL">
    <w:p w14:paraId="1B60E0D9" w14:textId="54A79F44" w:rsidR="002127BD" w:rsidRDefault="002127BD">
      <w:pPr>
        <w:pStyle w:val="CommentText"/>
      </w:pPr>
      <w:r>
        <w:rPr>
          <w:rStyle w:val="CommentReference"/>
        </w:rPr>
        <w:annotationRef/>
      </w:r>
      <w:proofErr w:type="spellStart"/>
      <w:r w:rsidRPr="002127BD">
        <w:t>Nandakumaraiah</w:t>
      </w:r>
      <w:proofErr w:type="spellEnd"/>
      <w:r w:rsidRPr="002127BD">
        <w:t>: Does this mean a vulnerability in an online service that may require an action from end users would not get any CVE id?</w:t>
      </w:r>
    </w:p>
    <w:p w14:paraId="67DDD092" w14:textId="77777777" w:rsidR="002127BD" w:rsidRDefault="002127BD">
      <w:pPr>
        <w:pStyle w:val="CommentText"/>
      </w:pPr>
    </w:p>
    <w:p w14:paraId="634630C0" w14:textId="77777777" w:rsidR="002127BD" w:rsidRDefault="002127BD" w:rsidP="002127BD">
      <w:pPr>
        <w:pStyle w:val="PlainText"/>
      </w:pPr>
      <w:r>
        <w:t xml:space="preserve">For </w:t>
      </w:r>
      <w:proofErr w:type="spellStart"/>
      <w:r>
        <w:t>eg</w:t>
      </w:r>
      <w:proofErr w:type="spellEnd"/>
      <w:r>
        <w:t xml:space="preserve">., let us say there exists an online service that is supposed to give out random numbers for use in constructing a type of certificates, but due to a bug, it is giving out known constants. This 'specific web site' is under the full control of the </w:t>
      </w:r>
      <w:proofErr w:type="spellStart"/>
      <w:r>
        <w:t>the</w:t>
      </w:r>
      <w:proofErr w:type="spellEnd"/>
      <w:r>
        <w:t xml:space="preserve"> vendor. </w:t>
      </w:r>
      <w:proofErr w:type="gramStart"/>
      <w:r>
        <w:t>However</w:t>
      </w:r>
      <w:proofErr w:type="gramEnd"/>
      <w:r>
        <w:t xml:space="preserve"> 'complete remediation' is not under the full control of the vendor. It would require all downstream consumers to change or fix things like certificates and public keys.</w:t>
      </w:r>
    </w:p>
    <w:p w14:paraId="16C92EB0" w14:textId="77777777" w:rsidR="002127BD" w:rsidRDefault="002127BD" w:rsidP="002127BD">
      <w:pPr>
        <w:pStyle w:val="PlainText"/>
      </w:pPr>
    </w:p>
    <w:p w14:paraId="3F10CFDC" w14:textId="77777777" w:rsidR="002127BD" w:rsidRDefault="002127BD" w:rsidP="002127BD">
      <w:pPr>
        <w:pStyle w:val="PlainText"/>
      </w:pPr>
      <w:r>
        <w:t>Suggestion this can be rephrased as:</w:t>
      </w:r>
    </w:p>
    <w:p w14:paraId="0302EE10" w14:textId="77777777" w:rsidR="002127BD" w:rsidRDefault="002127BD" w:rsidP="002127BD">
      <w:pPr>
        <w:pStyle w:val="PlainText"/>
      </w:pPr>
    </w:p>
    <w:p w14:paraId="227385B3" w14:textId="77777777" w:rsidR="002127BD" w:rsidRDefault="002127BD" w:rsidP="002127BD">
      <w:pPr>
        <w:pStyle w:val="PlainText"/>
      </w:pPr>
      <w:r>
        <w:t>'Is it only in an online service (software-as-a-service), on a specific web site, or only offered through hosting solutions, where complete remediation of the vulnerability is under the full control of the vendor, and does not require any action from anyone else'.</w:t>
      </w:r>
    </w:p>
    <w:p w14:paraId="3629C373" w14:textId="452642CF" w:rsidR="002127BD" w:rsidRDefault="002127BD">
      <w:pPr>
        <w:pStyle w:val="CommentText"/>
      </w:pPr>
    </w:p>
  </w:comment>
  <w:comment w:id="117" w:author="Evans, Jonathan L." w:date="2016-10-18T11:22:00Z" w:initials="EJL">
    <w:p w14:paraId="2708E018" w14:textId="32106AE0" w:rsidR="002127BD" w:rsidRDefault="002127BD" w:rsidP="002127BD">
      <w:pPr>
        <w:pStyle w:val="CommentText"/>
      </w:pPr>
      <w:r>
        <w:rPr>
          <w:rStyle w:val="CommentReference"/>
        </w:rPr>
        <w:annotationRef/>
      </w:r>
      <w:proofErr w:type="spellStart"/>
      <w:r w:rsidRPr="002127BD">
        <w:t>Nandakumaraiah</w:t>
      </w:r>
      <w:proofErr w:type="spellEnd"/>
      <w:r w:rsidRPr="002127BD">
        <w:t xml:space="preserve">: </w:t>
      </w:r>
      <w:r>
        <w:t>So if I am sending an email with a CVE id or quoting a description from a CVE entry, should I be including the MITRE copyright designation and the license?</w:t>
      </w:r>
    </w:p>
    <w:p w14:paraId="1A89B14B" w14:textId="77777777" w:rsidR="002127BD" w:rsidRDefault="002127BD" w:rsidP="002127BD">
      <w:pPr>
        <w:pStyle w:val="CommentText"/>
      </w:pPr>
    </w:p>
    <w:p w14:paraId="3BDFB929" w14:textId="2F63430B" w:rsidR="002127BD" w:rsidRDefault="002127BD" w:rsidP="002127BD">
      <w:pPr>
        <w:pStyle w:val="CommentText"/>
      </w:pPr>
      <w:r>
        <w:t>This sounds like an unnecessarily viral clause. Can this be removed please or exceptions to this viral clause be stated?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D6F1BF" w15:done="0"/>
  <w15:commentEx w15:paraId="5BBC9542" w15:done="0"/>
  <w15:commentEx w15:paraId="79269DBF" w15:done="0"/>
  <w15:commentEx w15:paraId="0AE4E3C3" w15:done="0"/>
  <w15:commentEx w15:paraId="44FA82F8" w15:paraIdParent="0AE4E3C3" w15:done="0"/>
  <w15:commentEx w15:paraId="3C2B3E1E" w15:paraIdParent="0AE4E3C3" w15:done="0"/>
  <w15:commentEx w15:paraId="035ECD41" w15:paraIdParent="0AE4E3C3" w15:done="0"/>
  <w15:commentEx w15:paraId="4DB0ACDD" w15:paraIdParent="0AE4E3C3" w15:done="0"/>
  <w15:commentEx w15:paraId="22F9A966" w15:paraIdParent="0AE4E3C3" w15:done="0"/>
  <w15:commentEx w15:paraId="4D9E92DA" w15:paraIdParent="0AE4E3C3" w15:done="0"/>
  <w15:commentEx w15:paraId="0CC55942" w15:paraIdParent="0AE4E3C3" w15:done="0"/>
  <w15:commentEx w15:paraId="1863D05B" w15:done="0"/>
  <w15:commentEx w15:paraId="389A306A" w15:done="0"/>
  <w15:commentEx w15:paraId="338D2B4E" w15:done="0"/>
  <w15:commentEx w15:paraId="57385C50" w15:done="0"/>
  <w15:commentEx w15:paraId="62AEDCD7" w15:done="0"/>
  <w15:commentEx w15:paraId="1990CC57" w15:done="0"/>
  <w15:commentEx w15:paraId="1B7F643C" w15:paraIdParent="1990CC57" w15:done="0"/>
  <w15:commentEx w15:paraId="79056860" w15:done="0"/>
  <w15:commentEx w15:paraId="10E03BEE" w15:done="0"/>
  <w15:commentEx w15:paraId="65D887EC" w15:done="0"/>
  <w15:commentEx w15:paraId="2DC9DFE2" w15:paraIdParent="65D887EC" w15:done="0"/>
  <w15:commentEx w15:paraId="02934AA7" w15:paraIdParent="65D887EC" w15:done="0"/>
  <w15:commentEx w15:paraId="0C2A6812" w15:paraIdParent="65D887EC" w15:done="0"/>
  <w15:commentEx w15:paraId="18A166A1" w15:paraIdParent="65D887EC" w15:done="0"/>
  <w15:commentEx w15:paraId="664260C5" w15:paraIdParent="65D887EC" w15:done="0"/>
  <w15:commentEx w15:paraId="63F08A0D" w15:paraIdParent="65D887EC" w15:done="0"/>
  <w15:commentEx w15:paraId="64CDB565" w15:paraIdParent="65D887EC" w15:done="0"/>
  <w15:commentEx w15:paraId="26B788DB" w15:paraIdParent="65D887EC" w15:done="0"/>
  <w15:commentEx w15:paraId="4A076C04" w15:paraIdParent="65D887EC" w15:done="0"/>
  <w15:commentEx w15:paraId="16C1868E" w15:paraIdParent="65D887EC" w15:done="0"/>
  <w15:commentEx w15:paraId="1B1B7E13" w15:paraIdParent="65D887EC" w15:done="0"/>
  <w15:commentEx w15:paraId="25BBEEC1" w15:paraIdParent="65D887EC" w15:done="0"/>
  <w15:commentEx w15:paraId="554A7F1D" w15:paraIdParent="65D887EC" w15:done="0"/>
  <w15:commentEx w15:paraId="35FF3C1B" w15:paraIdParent="65D887EC" w15:done="0"/>
  <w15:commentEx w15:paraId="7141003E" w15:paraIdParent="65D887EC" w15:done="0"/>
  <w15:commentEx w15:paraId="2AA16B4B" w15:done="0"/>
  <w15:commentEx w15:paraId="3629C373" w15:done="0"/>
  <w15:commentEx w15:paraId="3BDFB92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A38F1" w14:textId="77777777" w:rsidR="000C7EE7" w:rsidRDefault="000C7EE7">
      <w:r>
        <w:separator/>
      </w:r>
    </w:p>
  </w:endnote>
  <w:endnote w:type="continuationSeparator" w:id="0">
    <w:p w14:paraId="4E142905" w14:textId="77777777" w:rsidR="000C7EE7" w:rsidRDefault="000C7EE7">
      <w:r>
        <w:continuationSeparator/>
      </w:r>
    </w:p>
  </w:endnote>
  <w:endnote w:type="continuationNotice" w:id="1">
    <w:p w14:paraId="3BFF7808" w14:textId="77777777" w:rsidR="000C7EE7" w:rsidRDefault="000C7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panose1 w:val="020B0706020202030204"/>
    <w:charset w:val="00"/>
    <w:family w:val="auto"/>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84F29" w14:textId="77777777" w:rsidR="00445D3B" w:rsidRDefault="00445D3B" w:rsidP="00973B30">
    <w:pPr>
      <w:pStyle w:val="Footer"/>
      <w:pBdr>
        <w:top w:val="single" w:sz="4" w:space="0" w:color="000000"/>
      </w:pBdr>
      <w:tabs>
        <w:tab w:val="clear" w:pos="81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4DE48" w14:textId="4054FCCA" w:rsidR="00445D3B" w:rsidRPr="00F30218" w:rsidRDefault="00445D3B">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E9376E">
      <w:rPr>
        <w:caps/>
        <w:noProof/>
        <w:color w:val="auto"/>
      </w:rPr>
      <w:t>22</w:t>
    </w:r>
    <w:r w:rsidRPr="00F30218">
      <w:rPr>
        <w:caps/>
        <w:noProof/>
        <w:color w:val="auto"/>
      </w:rPr>
      <w:fldChar w:fldCharType="end"/>
    </w:r>
  </w:p>
  <w:p w14:paraId="40C02EA6" w14:textId="77777777" w:rsidR="00445D3B" w:rsidRPr="003A3801" w:rsidRDefault="00445D3B" w:rsidP="00973B30">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21CDD" w14:textId="77777777" w:rsidR="000C7EE7" w:rsidRDefault="000C7EE7">
      <w:r>
        <w:separator/>
      </w:r>
    </w:p>
  </w:footnote>
  <w:footnote w:type="continuationSeparator" w:id="0">
    <w:p w14:paraId="0E755B34" w14:textId="77777777" w:rsidR="000C7EE7" w:rsidRDefault="000C7EE7">
      <w:r>
        <w:continuationSeparator/>
      </w:r>
    </w:p>
  </w:footnote>
  <w:footnote w:type="continuationNotice" w:id="1">
    <w:p w14:paraId="5E636E87" w14:textId="77777777" w:rsidR="000C7EE7" w:rsidRDefault="000C7EE7"/>
  </w:footnote>
  <w:footnote w:id="2">
    <w:p w14:paraId="525B14CB" w14:textId="459CD58B" w:rsidR="00445D3B" w:rsidRDefault="00445D3B">
      <w:pPr>
        <w:pStyle w:val="FootnoteText"/>
      </w:pPr>
      <w:r>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445D3B" w:rsidRDefault="00445D3B">
      <w:pPr>
        <w:pStyle w:val="FootnoteText"/>
      </w:pPr>
      <w:r>
        <w:rPr>
          <w:rStyle w:val="FootnoteReference"/>
        </w:rPr>
        <w:footnoteRef/>
      </w:r>
      <w:r>
        <w:t xml:space="preserve"> Disputes related to scope should be addressed by the next higher-level CNA first.</w:t>
      </w:r>
    </w:p>
  </w:footnote>
  <w:footnote w:id="4">
    <w:p w14:paraId="31216A89" w14:textId="2D6A8B40" w:rsidR="00445D3B" w:rsidRDefault="00445D3B">
      <w:pPr>
        <w:pStyle w:val="FootnoteText"/>
      </w:pPr>
      <w:r>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445D3B" w:rsidRDefault="00445D3B">
      <w:pPr>
        <w:pStyle w:val="FootnoteText"/>
      </w:pPr>
      <w:r>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BEF00" w14:textId="5815B86E" w:rsidR="00445D3B" w:rsidRDefault="00445D3B" w:rsidP="00973B30">
    <w:pPr>
      <w:tabs>
        <w:tab w:val="right" w:pos="8280"/>
      </w:tabs>
      <w:ind w:right="-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4" w15:restartNumberingAfterBreak="0">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1"/>
  </w:num>
  <w:num w:numId="4">
    <w:abstractNumId w:val="12"/>
  </w:num>
  <w:num w:numId="5">
    <w:abstractNumId w:val="8"/>
  </w:num>
  <w:num w:numId="6">
    <w:abstractNumId w:val="32"/>
  </w:num>
  <w:num w:numId="7">
    <w:abstractNumId w:val="1"/>
  </w:num>
  <w:num w:numId="8">
    <w:abstractNumId w:val="27"/>
  </w:num>
  <w:num w:numId="9">
    <w:abstractNumId w:val="15"/>
  </w:num>
  <w:num w:numId="10">
    <w:abstractNumId w:val="6"/>
  </w:num>
  <w:num w:numId="11">
    <w:abstractNumId w:val="25"/>
  </w:num>
  <w:num w:numId="12">
    <w:abstractNumId w:val="9"/>
  </w:num>
  <w:num w:numId="13">
    <w:abstractNumId w:val="17"/>
  </w:num>
  <w:num w:numId="14">
    <w:abstractNumId w:val="0"/>
  </w:num>
  <w:num w:numId="15">
    <w:abstractNumId w:val="26"/>
  </w:num>
  <w:num w:numId="16">
    <w:abstractNumId w:val="13"/>
  </w:num>
  <w:num w:numId="17">
    <w:abstractNumId w:val="16"/>
  </w:num>
  <w:num w:numId="18">
    <w:abstractNumId w:val="23"/>
  </w:num>
  <w:num w:numId="19">
    <w:abstractNumId w:val="35"/>
  </w:num>
  <w:num w:numId="20">
    <w:abstractNumId w:val="14"/>
  </w:num>
  <w:num w:numId="21">
    <w:abstractNumId w:val="24"/>
  </w:num>
  <w:num w:numId="22">
    <w:abstractNumId w:val="20"/>
  </w:num>
  <w:num w:numId="23">
    <w:abstractNumId w:val="31"/>
  </w:num>
  <w:num w:numId="24">
    <w:abstractNumId w:val="29"/>
  </w:num>
  <w:num w:numId="25">
    <w:abstractNumId w:val="18"/>
  </w:num>
  <w:num w:numId="26">
    <w:abstractNumId w:val="3"/>
  </w:num>
  <w:num w:numId="27">
    <w:abstractNumId w:val="22"/>
  </w:num>
  <w:num w:numId="28">
    <w:abstractNumId w:val="36"/>
  </w:num>
  <w:num w:numId="29">
    <w:abstractNumId w:val="5"/>
  </w:num>
  <w:num w:numId="30">
    <w:abstractNumId w:val="34"/>
  </w:num>
  <w:num w:numId="31">
    <w:abstractNumId w:val="19"/>
  </w:num>
  <w:num w:numId="32">
    <w:abstractNumId w:val="11"/>
  </w:num>
  <w:num w:numId="33">
    <w:abstractNumId w:val="33"/>
  </w:num>
  <w:num w:numId="34">
    <w:abstractNumId w:val="7"/>
  </w:num>
  <w:num w:numId="35">
    <w:abstractNumId w:val="28"/>
  </w:num>
  <w:num w:numId="36">
    <w:abstractNumId w:val="4"/>
  </w:num>
  <w:num w:numId="37">
    <w:abstractNumId w:val="30"/>
  </w:num>
  <w:num w:numId="38">
    <w:abstractNumId w:val="10"/>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ffin, Chris">
    <w15:presenceInfo w15:providerId="AD" w15:userId="S-1-5-21-1940666338-227100268-1349548132-179841"/>
  </w15:person>
  <w15:person w15:author="Evans, Jonathan L.">
    <w15:presenceInfo w15:providerId="AD" w15:userId="S-1-5-21-1940666338-227100268-1349548132-163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B8"/>
    <w:rsid w:val="000618A4"/>
    <w:rsid w:val="0006384D"/>
    <w:rsid w:val="000730E3"/>
    <w:rsid w:val="00074C7B"/>
    <w:rsid w:val="00074E02"/>
    <w:rsid w:val="00080896"/>
    <w:rsid w:val="00081830"/>
    <w:rsid w:val="00083AD5"/>
    <w:rsid w:val="00086A79"/>
    <w:rsid w:val="00087801"/>
    <w:rsid w:val="00090F74"/>
    <w:rsid w:val="00091F6B"/>
    <w:rsid w:val="00093DF6"/>
    <w:rsid w:val="00095649"/>
    <w:rsid w:val="000A0FEC"/>
    <w:rsid w:val="000A73B9"/>
    <w:rsid w:val="000B6017"/>
    <w:rsid w:val="000B6B0C"/>
    <w:rsid w:val="000C27AC"/>
    <w:rsid w:val="000C2C43"/>
    <w:rsid w:val="000C42D9"/>
    <w:rsid w:val="000C47AC"/>
    <w:rsid w:val="000C5C68"/>
    <w:rsid w:val="000C7EE7"/>
    <w:rsid w:val="000D07AC"/>
    <w:rsid w:val="000D542D"/>
    <w:rsid w:val="000E5722"/>
    <w:rsid w:val="000F2392"/>
    <w:rsid w:val="000F4D16"/>
    <w:rsid w:val="000F7C22"/>
    <w:rsid w:val="0011171A"/>
    <w:rsid w:val="0011503F"/>
    <w:rsid w:val="00120F03"/>
    <w:rsid w:val="00126CFA"/>
    <w:rsid w:val="001306A8"/>
    <w:rsid w:val="00134E20"/>
    <w:rsid w:val="001353A3"/>
    <w:rsid w:val="001412B3"/>
    <w:rsid w:val="00143C86"/>
    <w:rsid w:val="00154E30"/>
    <w:rsid w:val="001668F3"/>
    <w:rsid w:val="00170621"/>
    <w:rsid w:val="0017084D"/>
    <w:rsid w:val="0017327E"/>
    <w:rsid w:val="00176B2A"/>
    <w:rsid w:val="00182DE1"/>
    <w:rsid w:val="0018331B"/>
    <w:rsid w:val="0018610F"/>
    <w:rsid w:val="00196138"/>
    <w:rsid w:val="0019720C"/>
    <w:rsid w:val="001B3579"/>
    <w:rsid w:val="001B4322"/>
    <w:rsid w:val="001C5131"/>
    <w:rsid w:val="001E0849"/>
    <w:rsid w:val="001E4330"/>
    <w:rsid w:val="001E778A"/>
    <w:rsid w:val="001F02E2"/>
    <w:rsid w:val="001F0752"/>
    <w:rsid w:val="0020333E"/>
    <w:rsid w:val="00203891"/>
    <w:rsid w:val="002127BD"/>
    <w:rsid w:val="00212865"/>
    <w:rsid w:val="00216684"/>
    <w:rsid w:val="00223E44"/>
    <w:rsid w:val="002247C9"/>
    <w:rsid w:val="00224873"/>
    <w:rsid w:val="002306F9"/>
    <w:rsid w:val="00230E20"/>
    <w:rsid w:val="00233A5F"/>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C229D"/>
    <w:rsid w:val="003C4273"/>
    <w:rsid w:val="003F56EB"/>
    <w:rsid w:val="004053DC"/>
    <w:rsid w:val="00423A4C"/>
    <w:rsid w:val="00426A7B"/>
    <w:rsid w:val="0043096B"/>
    <w:rsid w:val="00440CD2"/>
    <w:rsid w:val="004428E1"/>
    <w:rsid w:val="00445D3B"/>
    <w:rsid w:val="00447F25"/>
    <w:rsid w:val="00450459"/>
    <w:rsid w:val="00451938"/>
    <w:rsid w:val="00454A73"/>
    <w:rsid w:val="00455174"/>
    <w:rsid w:val="004564A3"/>
    <w:rsid w:val="00465D1C"/>
    <w:rsid w:val="00467F0B"/>
    <w:rsid w:val="004741B7"/>
    <w:rsid w:val="00477D27"/>
    <w:rsid w:val="00483FD6"/>
    <w:rsid w:val="00484683"/>
    <w:rsid w:val="004A0870"/>
    <w:rsid w:val="004B1F03"/>
    <w:rsid w:val="004C5623"/>
    <w:rsid w:val="004C7654"/>
    <w:rsid w:val="004D060E"/>
    <w:rsid w:val="004D1C10"/>
    <w:rsid w:val="004D6E60"/>
    <w:rsid w:val="004E0389"/>
    <w:rsid w:val="004E0B0F"/>
    <w:rsid w:val="004F415F"/>
    <w:rsid w:val="004F741E"/>
    <w:rsid w:val="00505425"/>
    <w:rsid w:val="005236B0"/>
    <w:rsid w:val="0053611A"/>
    <w:rsid w:val="0054337F"/>
    <w:rsid w:val="00551BEF"/>
    <w:rsid w:val="00553353"/>
    <w:rsid w:val="00556A38"/>
    <w:rsid w:val="00570955"/>
    <w:rsid w:val="00570C26"/>
    <w:rsid w:val="00571759"/>
    <w:rsid w:val="00571B8E"/>
    <w:rsid w:val="00580B32"/>
    <w:rsid w:val="005928A6"/>
    <w:rsid w:val="005A2D38"/>
    <w:rsid w:val="005A61D1"/>
    <w:rsid w:val="005A6589"/>
    <w:rsid w:val="005A686F"/>
    <w:rsid w:val="005B3E35"/>
    <w:rsid w:val="005B417D"/>
    <w:rsid w:val="005B7CB0"/>
    <w:rsid w:val="005C0041"/>
    <w:rsid w:val="005C0272"/>
    <w:rsid w:val="005C571F"/>
    <w:rsid w:val="005C6706"/>
    <w:rsid w:val="005D001C"/>
    <w:rsid w:val="005D781A"/>
    <w:rsid w:val="005E1143"/>
    <w:rsid w:val="005E6C86"/>
    <w:rsid w:val="005F292F"/>
    <w:rsid w:val="005F38AE"/>
    <w:rsid w:val="005F598B"/>
    <w:rsid w:val="00600D87"/>
    <w:rsid w:val="00612A30"/>
    <w:rsid w:val="00614A3A"/>
    <w:rsid w:val="00633403"/>
    <w:rsid w:val="00636C90"/>
    <w:rsid w:val="00637541"/>
    <w:rsid w:val="00646D3F"/>
    <w:rsid w:val="006503FF"/>
    <w:rsid w:val="0065512E"/>
    <w:rsid w:val="006603A9"/>
    <w:rsid w:val="00676E95"/>
    <w:rsid w:val="00684E33"/>
    <w:rsid w:val="00693651"/>
    <w:rsid w:val="00695095"/>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6A98"/>
    <w:rsid w:val="00747037"/>
    <w:rsid w:val="0075509C"/>
    <w:rsid w:val="00756E3E"/>
    <w:rsid w:val="00760040"/>
    <w:rsid w:val="00766653"/>
    <w:rsid w:val="00770E46"/>
    <w:rsid w:val="00771369"/>
    <w:rsid w:val="007726BC"/>
    <w:rsid w:val="0077370E"/>
    <w:rsid w:val="007767F3"/>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85A1F"/>
    <w:rsid w:val="008A2E33"/>
    <w:rsid w:val="008A6659"/>
    <w:rsid w:val="008A7828"/>
    <w:rsid w:val="008C517E"/>
    <w:rsid w:val="008C5F10"/>
    <w:rsid w:val="008C65CF"/>
    <w:rsid w:val="008D0C42"/>
    <w:rsid w:val="008D1008"/>
    <w:rsid w:val="008E3888"/>
    <w:rsid w:val="008F3A55"/>
    <w:rsid w:val="008F7AE1"/>
    <w:rsid w:val="00900731"/>
    <w:rsid w:val="0090080D"/>
    <w:rsid w:val="00905116"/>
    <w:rsid w:val="009059B6"/>
    <w:rsid w:val="009109D0"/>
    <w:rsid w:val="00912863"/>
    <w:rsid w:val="00915E4E"/>
    <w:rsid w:val="009223CC"/>
    <w:rsid w:val="00934478"/>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0558F"/>
    <w:rsid w:val="00A11FC9"/>
    <w:rsid w:val="00A13F64"/>
    <w:rsid w:val="00A170EC"/>
    <w:rsid w:val="00A17896"/>
    <w:rsid w:val="00A32817"/>
    <w:rsid w:val="00A36C61"/>
    <w:rsid w:val="00A422CF"/>
    <w:rsid w:val="00A43431"/>
    <w:rsid w:val="00A5013C"/>
    <w:rsid w:val="00A522CC"/>
    <w:rsid w:val="00A551F3"/>
    <w:rsid w:val="00A6137B"/>
    <w:rsid w:val="00A722E9"/>
    <w:rsid w:val="00A73774"/>
    <w:rsid w:val="00A77B8A"/>
    <w:rsid w:val="00A80017"/>
    <w:rsid w:val="00A83A31"/>
    <w:rsid w:val="00A83C9C"/>
    <w:rsid w:val="00A8781C"/>
    <w:rsid w:val="00A94833"/>
    <w:rsid w:val="00AA62E8"/>
    <w:rsid w:val="00AB0DE5"/>
    <w:rsid w:val="00AB1BD6"/>
    <w:rsid w:val="00AB3F41"/>
    <w:rsid w:val="00AB4387"/>
    <w:rsid w:val="00AD351A"/>
    <w:rsid w:val="00AD501B"/>
    <w:rsid w:val="00AD61EE"/>
    <w:rsid w:val="00AD6745"/>
    <w:rsid w:val="00AE1D61"/>
    <w:rsid w:val="00AE4054"/>
    <w:rsid w:val="00AF597F"/>
    <w:rsid w:val="00B056C0"/>
    <w:rsid w:val="00B212FD"/>
    <w:rsid w:val="00B25AB8"/>
    <w:rsid w:val="00B31551"/>
    <w:rsid w:val="00B32347"/>
    <w:rsid w:val="00B3260C"/>
    <w:rsid w:val="00B3741F"/>
    <w:rsid w:val="00B55439"/>
    <w:rsid w:val="00B618B4"/>
    <w:rsid w:val="00B70F24"/>
    <w:rsid w:val="00B736DE"/>
    <w:rsid w:val="00B76EEF"/>
    <w:rsid w:val="00B77491"/>
    <w:rsid w:val="00B8328B"/>
    <w:rsid w:val="00BA2E27"/>
    <w:rsid w:val="00BA48FB"/>
    <w:rsid w:val="00BB335B"/>
    <w:rsid w:val="00BB5A92"/>
    <w:rsid w:val="00BC1909"/>
    <w:rsid w:val="00BC52E8"/>
    <w:rsid w:val="00BD162D"/>
    <w:rsid w:val="00BD4304"/>
    <w:rsid w:val="00BD64EA"/>
    <w:rsid w:val="00BE04F0"/>
    <w:rsid w:val="00BE06BF"/>
    <w:rsid w:val="00BE1C38"/>
    <w:rsid w:val="00BF5BE5"/>
    <w:rsid w:val="00BF691A"/>
    <w:rsid w:val="00C15E5F"/>
    <w:rsid w:val="00C24F3E"/>
    <w:rsid w:val="00C34490"/>
    <w:rsid w:val="00C64B16"/>
    <w:rsid w:val="00C755BE"/>
    <w:rsid w:val="00C75D0B"/>
    <w:rsid w:val="00C803DD"/>
    <w:rsid w:val="00C82289"/>
    <w:rsid w:val="00C86E57"/>
    <w:rsid w:val="00C929F4"/>
    <w:rsid w:val="00C934A7"/>
    <w:rsid w:val="00CA290F"/>
    <w:rsid w:val="00CB26A2"/>
    <w:rsid w:val="00CB3B83"/>
    <w:rsid w:val="00CB73FB"/>
    <w:rsid w:val="00CD0E15"/>
    <w:rsid w:val="00CD1991"/>
    <w:rsid w:val="00CD469C"/>
    <w:rsid w:val="00CD7F36"/>
    <w:rsid w:val="00CE04CD"/>
    <w:rsid w:val="00CE1602"/>
    <w:rsid w:val="00D0237F"/>
    <w:rsid w:val="00D06200"/>
    <w:rsid w:val="00D22F61"/>
    <w:rsid w:val="00D24399"/>
    <w:rsid w:val="00D24A15"/>
    <w:rsid w:val="00D50F9D"/>
    <w:rsid w:val="00D60051"/>
    <w:rsid w:val="00D60844"/>
    <w:rsid w:val="00D83C8F"/>
    <w:rsid w:val="00D84AB2"/>
    <w:rsid w:val="00D93F07"/>
    <w:rsid w:val="00DA0B59"/>
    <w:rsid w:val="00DB1914"/>
    <w:rsid w:val="00DB4770"/>
    <w:rsid w:val="00DB5399"/>
    <w:rsid w:val="00DC0B6B"/>
    <w:rsid w:val="00DC153D"/>
    <w:rsid w:val="00DC582C"/>
    <w:rsid w:val="00DC5D5A"/>
    <w:rsid w:val="00DD7D70"/>
    <w:rsid w:val="00DE48CD"/>
    <w:rsid w:val="00DF0CD2"/>
    <w:rsid w:val="00DF4246"/>
    <w:rsid w:val="00E116C5"/>
    <w:rsid w:val="00E1719C"/>
    <w:rsid w:val="00E306F4"/>
    <w:rsid w:val="00E336D0"/>
    <w:rsid w:val="00E36746"/>
    <w:rsid w:val="00E4075F"/>
    <w:rsid w:val="00E41DF9"/>
    <w:rsid w:val="00E536CF"/>
    <w:rsid w:val="00E561F5"/>
    <w:rsid w:val="00E6607D"/>
    <w:rsid w:val="00E7788B"/>
    <w:rsid w:val="00E77FAB"/>
    <w:rsid w:val="00E8231A"/>
    <w:rsid w:val="00E9376E"/>
    <w:rsid w:val="00E93CAB"/>
    <w:rsid w:val="00EA11B7"/>
    <w:rsid w:val="00EA1D2E"/>
    <w:rsid w:val="00EB23B1"/>
    <w:rsid w:val="00EB30B4"/>
    <w:rsid w:val="00EB4BFC"/>
    <w:rsid w:val="00EB6C9A"/>
    <w:rsid w:val="00ED2433"/>
    <w:rsid w:val="00ED689A"/>
    <w:rsid w:val="00EF051B"/>
    <w:rsid w:val="00EF7B14"/>
    <w:rsid w:val="00F01A23"/>
    <w:rsid w:val="00F04DFC"/>
    <w:rsid w:val="00F10C87"/>
    <w:rsid w:val="00F30218"/>
    <w:rsid w:val="00F30EC5"/>
    <w:rsid w:val="00F31B70"/>
    <w:rsid w:val="00F407DD"/>
    <w:rsid w:val="00F50FF5"/>
    <w:rsid w:val="00F531A4"/>
    <w:rsid w:val="00F54499"/>
    <w:rsid w:val="00F56661"/>
    <w:rsid w:val="00F707DC"/>
    <w:rsid w:val="00F70993"/>
    <w:rsid w:val="00F81DBE"/>
    <w:rsid w:val="00F841D9"/>
    <w:rsid w:val="00F91A33"/>
    <w:rsid w:val="00FA151E"/>
    <w:rsid w:val="00FA171A"/>
    <w:rsid w:val="00FB1893"/>
    <w:rsid w:val="00FD3795"/>
    <w:rsid w:val="00FD531C"/>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paragraph" w:styleId="PlainText">
    <w:name w:val="Plain Text"/>
    <w:basedOn w:val="Normal"/>
    <w:link w:val="PlainTextChar"/>
    <w:uiPriority w:val="99"/>
    <w:unhideWhenUsed/>
    <w:rsid w:val="00695095"/>
    <w:rPr>
      <w:rFonts w:ascii="Calibri" w:hAnsi="Calibri"/>
      <w:sz w:val="22"/>
      <w:szCs w:val="21"/>
    </w:rPr>
  </w:style>
  <w:style w:type="character" w:customStyle="1" w:styleId="PlainTextChar">
    <w:name w:val="Plain Text Char"/>
    <w:basedOn w:val="DefaultParagraphFont"/>
    <w:link w:val="PlainText"/>
    <w:uiPriority w:val="99"/>
    <w:rsid w:val="00695095"/>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7568">
      <w:bodyDiv w:val="1"/>
      <w:marLeft w:val="0"/>
      <w:marRight w:val="0"/>
      <w:marTop w:val="0"/>
      <w:marBottom w:val="0"/>
      <w:divBdr>
        <w:top w:val="none" w:sz="0" w:space="0" w:color="auto"/>
        <w:left w:val="none" w:sz="0" w:space="0" w:color="auto"/>
        <w:bottom w:val="none" w:sz="0" w:space="0" w:color="auto"/>
        <w:right w:val="none" w:sz="0" w:space="0" w:color="auto"/>
      </w:divBdr>
    </w:div>
    <w:div w:id="180975326">
      <w:bodyDiv w:val="1"/>
      <w:marLeft w:val="0"/>
      <w:marRight w:val="0"/>
      <w:marTop w:val="0"/>
      <w:marBottom w:val="0"/>
      <w:divBdr>
        <w:top w:val="none" w:sz="0" w:space="0" w:color="auto"/>
        <w:left w:val="none" w:sz="0" w:space="0" w:color="auto"/>
        <w:bottom w:val="none" w:sz="0" w:space="0" w:color="auto"/>
        <w:right w:val="none" w:sz="0" w:space="0" w:color="auto"/>
      </w:divBdr>
    </w:div>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193350782">
      <w:bodyDiv w:val="1"/>
      <w:marLeft w:val="0"/>
      <w:marRight w:val="0"/>
      <w:marTop w:val="0"/>
      <w:marBottom w:val="0"/>
      <w:divBdr>
        <w:top w:val="none" w:sz="0" w:space="0" w:color="auto"/>
        <w:left w:val="none" w:sz="0" w:space="0" w:color="auto"/>
        <w:bottom w:val="none" w:sz="0" w:space="0" w:color="auto"/>
        <w:right w:val="none" w:sz="0" w:space="0" w:color="auto"/>
      </w:divBdr>
    </w:div>
    <w:div w:id="260845753">
      <w:bodyDiv w:val="1"/>
      <w:marLeft w:val="0"/>
      <w:marRight w:val="0"/>
      <w:marTop w:val="0"/>
      <w:marBottom w:val="0"/>
      <w:divBdr>
        <w:top w:val="none" w:sz="0" w:space="0" w:color="auto"/>
        <w:left w:val="none" w:sz="0" w:space="0" w:color="auto"/>
        <w:bottom w:val="none" w:sz="0" w:space="0" w:color="auto"/>
        <w:right w:val="none" w:sz="0" w:space="0" w:color="auto"/>
      </w:divBdr>
    </w:div>
    <w:div w:id="272523285">
      <w:bodyDiv w:val="1"/>
      <w:marLeft w:val="0"/>
      <w:marRight w:val="0"/>
      <w:marTop w:val="0"/>
      <w:marBottom w:val="0"/>
      <w:divBdr>
        <w:top w:val="none" w:sz="0" w:space="0" w:color="auto"/>
        <w:left w:val="none" w:sz="0" w:space="0" w:color="auto"/>
        <w:bottom w:val="none" w:sz="0" w:space="0" w:color="auto"/>
        <w:right w:val="none" w:sz="0" w:space="0" w:color="auto"/>
      </w:divBdr>
    </w:div>
    <w:div w:id="302661101">
      <w:bodyDiv w:val="1"/>
      <w:marLeft w:val="0"/>
      <w:marRight w:val="0"/>
      <w:marTop w:val="0"/>
      <w:marBottom w:val="0"/>
      <w:divBdr>
        <w:top w:val="none" w:sz="0" w:space="0" w:color="auto"/>
        <w:left w:val="none" w:sz="0" w:space="0" w:color="auto"/>
        <w:bottom w:val="none" w:sz="0" w:space="0" w:color="auto"/>
        <w:right w:val="none" w:sz="0" w:space="0" w:color="auto"/>
      </w:divBdr>
    </w:div>
    <w:div w:id="307782991">
      <w:bodyDiv w:val="1"/>
      <w:marLeft w:val="0"/>
      <w:marRight w:val="0"/>
      <w:marTop w:val="0"/>
      <w:marBottom w:val="0"/>
      <w:divBdr>
        <w:top w:val="none" w:sz="0" w:space="0" w:color="auto"/>
        <w:left w:val="none" w:sz="0" w:space="0" w:color="auto"/>
        <w:bottom w:val="none" w:sz="0" w:space="0" w:color="auto"/>
        <w:right w:val="none" w:sz="0" w:space="0" w:color="auto"/>
      </w:divBdr>
    </w:div>
    <w:div w:id="335504435">
      <w:bodyDiv w:val="1"/>
      <w:marLeft w:val="0"/>
      <w:marRight w:val="0"/>
      <w:marTop w:val="0"/>
      <w:marBottom w:val="0"/>
      <w:divBdr>
        <w:top w:val="none" w:sz="0" w:space="0" w:color="auto"/>
        <w:left w:val="none" w:sz="0" w:space="0" w:color="auto"/>
        <w:bottom w:val="none" w:sz="0" w:space="0" w:color="auto"/>
        <w:right w:val="none" w:sz="0" w:space="0" w:color="auto"/>
      </w:divBdr>
    </w:div>
    <w:div w:id="361856524">
      <w:bodyDiv w:val="1"/>
      <w:marLeft w:val="0"/>
      <w:marRight w:val="0"/>
      <w:marTop w:val="0"/>
      <w:marBottom w:val="0"/>
      <w:divBdr>
        <w:top w:val="none" w:sz="0" w:space="0" w:color="auto"/>
        <w:left w:val="none" w:sz="0" w:space="0" w:color="auto"/>
        <w:bottom w:val="none" w:sz="0" w:space="0" w:color="auto"/>
        <w:right w:val="none" w:sz="0" w:space="0" w:color="auto"/>
      </w:divBdr>
    </w:div>
    <w:div w:id="527063435">
      <w:bodyDiv w:val="1"/>
      <w:marLeft w:val="0"/>
      <w:marRight w:val="0"/>
      <w:marTop w:val="0"/>
      <w:marBottom w:val="0"/>
      <w:divBdr>
        <w:top w:val="none" w:sz="0" w:space="0" w:color="auto"/>
        <w:left w:val="none" w:sz="0" w:space="0" w:color="auto"/>
        <w:bottom w:val="none" w:sz="0" w:space="0" w:color="auto"/>
        <w:right w:val="none" w:sz="0" w:space="0" w:color="auto"/>
      </w:divBdr>
    </w:div>
    <w:div w:id="539978885">
      <w:bodyDiv w:val="1"/>
      <w:marLeft w:val="0"/>
      <w:marRight w:val="0"/>
      <w:marTop w:val="0"/>
      <w:marBottom w:val="0"/>
      <w:divBdr>
        <w:top w:val="none" w:sz="0" w:space="0" w:color="auto"/>
        <w:left w:val="none" w:sz="0" w:space="0" w:color="auto"/>
        <w:bottom w:val="none" w:sz="0" w:space="0" w:color="auto"/>
        <w:right w:val="none" w:sz="0" w:space="0" w:color="auto"/>
      </w:divBdr>
    </w:div>
    <w:div w:id="679091373">
      <w:bodyDiv w:val="1"/>
      <w:marLeft w:val="0"/>
      <w:marRight w:val="0"/>
      <w:marTop w:val="0"/>
      <w:marBottom w:val="0"/>
      <w:divBdr>
        <w:top w:val="none" w:sz="0" w:space="0" w:color="auto"/>
        <w:left w:val="none" w:sz="0" w:space="0" w:color="auto"/>
        <w:bottom w:val="none" w:sz="0" w:space="0" w:color="auto"/>
        <w:right w:val="none" w:sz="0" w:space="0" w:color="auto"/>
      </w:divBdr>
    </w:div>
    <w:div w:id="753891987">
      <w:bodyDiv w:val="1"/>
      <w:marLeft w:val="0"/>
      <w:marRight w:val="0"/>
      <w:marTop w:val="0"/>
      <w:marBottom w:val="0"/>
      <w:divBdr>
        <w:top w:val="none" w:sz="0" w:space="0" w:color="auto"/>
        <w:left w:val="none" w:sz="0" w:space="0" w:color="auto"/>
        <w:bottom w:val="none" w:sz="0" w:space="0" w:color="auto"/>
        <w:right w:val="none" w:sz="0" w:space="0" w:color="auto"/>
      </w:divBdr>
    </w:div>
    <w:div w:id="795568499">
      <w:bodyDiv w:val="1"/>
      <w:marLeft w:val="0"/>
      <w:marRight w:val="0"/>
      <w:marTop w:val="0"/>
      <w:marBottom w:val="0"/>
      <w:divBdr>
        <w:top w:val="none" w:sz="0" w:space="0" w:color="auto"/>
        <w:left w:val="none" w:sz="0" w:space="0" w:color="auto"/>
        <w:bottom w:val="none" w:sz="0" w:space="0" w:color="auto"/>
        <w:right w:val="none" w:sz="0" w:space="0" w:color="auto"/>
      </w:divBdr>
    </w:div>
    <w:div w:id="824590046">
      <w:bodyDiv w:val="1"/>
      <w:marLeft w:val="0"/>
      <w:marRight w:val="0"/>
      <w:marTop w:val="0"/>
      <w:marBottom w:val="0"/>
      <w:divBdr>
        <w:top w:val="none" w:sz="0" w:space="0" w:color="auto"/>
        <w:left w:val="none" w:sz="0" w:space="0" w:color="auto"/>
        <w:bottom w:val="none" w:sz="0" w:space="0" w:color="auto"/>
        <w:right w:val="none" w:sz="0" w:space="0" w:color="auto"/>
      </w:divBdr>
    </w:div>
    <w:div w:id="1003166316">
      <w:bodyDiv w:val="1"/>
      <w:marLeft w:val="0"/>
      <w:marRight w:val="0"/>
      <w:marTop w:val="0"/>
      <w:marBottom w:val="0"/>
      <w:divBdr>
        <w:top w:val="none" w:sz="0" w:space="0" w:color="auto"/>
        <w:left w:val="none" w:sz="0" w:space="0" w:color="auto"/>
        <w:bottom w:val="none" w:sz="0" w:space="0" w:color="auto"/>
        <w:right w:val="none" w:sz="0" w:space="0" w:color="auto"/>
      </w:divBdr>
    </w:div>
    <w:div w:id="1081492313">
      <w:bodyDiv w:val="1"/>
      <w:marLeft w:val="0"/>
      <w:marRight w:val="0"/>
      <w:marTop w:val="0"/>
      <w:marBottom w:val="0"/>
      <w:divBdr>
        <w:top w:val="none" w:sz="0" w:space="0" w:color="auto"/>
        <w:left w:val="none" w:sz="0" w:space="0" w:color="auto"/>
        <w:bottom w:val="none" w:sz="0" w:space="0" w:color="auto"/>
        <w:right w:val="none" w:sz="0" w:space="0" w:color="auto"/>
      </w:divBdr>
    </w:div>
    <w:div w:id="1170632748">
      <w:bodyDiv w:val="1"/>
      <w:marLeft w:val="0"/>
      <w:marRight w:val="0"/>
      <w:marTop w:val="0"/>
      <w:marBottom w:val="0"/>
      <w:divBdr>
        <w:top w:val="none" w:sz="0" w:space="0" w:color="auto"/>
        <w:left w:val="none" w:sz="0" w:space="0" w:color="auto"/>
        <w:bottom w:val="none" w:sz="0" w:space="0" w:color="auto"/>
        <w:right w:val="none" w:sz="0" w:space="0" w:color="auto"/>
      </w:divBdr>
    </w:div>
    <w:div w:id="1178885738">
      <w:bodyDiv w:val="1"/>
      <w:marLeft w:val="0"/>
      <w:marRight w:val="0"/>
      <w:marTop w:val="0"/>
      <w:marBottom w:val="0"/>
      <w:divBdr>
        <w:top w:val="none" w:sz="0" w:space="0" w:color="auto"/>
        <w:left w:val="none" w:sz="0" w:space="0" w:color="auto"/>
        <w:bottom w:val="none" w:sz="0" w:space="0" w:color="auto"/>
        <w:right w:val="none" w:sz="0" w:space="0" w:color="auto"/>
      </w:divBdr>
    </w:div>
    <w:div w:id="1233351095">
      <w:bodyDiv w:val="1"/>
      <w:marLeft w:val="0"/>
      <w:marRight w:val="0"/>
      <w:marTop w:val="0"/>
      <w:marBottom w:val="0"/>
      <w:divBdr>
        <w:top w:val="none" w:sz="0" w:space="0" w:color="auto"/>
        <w:left w:val="none" w:sz="0" w:space="0" w:color="auto"/>
        <w:bottom w:val="none" w:sz="0" w:space="0" w:color="auto"/>
        <w:right w:val="none" w:sz="0" w:space="0" w:color="auto"/>
      </w:divBdr>
    </w:div>
    <w:div w:id="1337223178">
      <w:bodyDiv w:val="1"/>
      <w:marLeft w:val="0"/>
      <w:marRight w:val="0"/>
      <w:marTop w:val="0"/>
      <w:marBottom w:val="0"/>
      <w:divBdr>
        <w:top w:val="none" w:sz="0" w:space="0" w:color="auto"/>
        <w:left w:val="none" w:sz="0" w:space="0" w:color="auto"/>
        <w:bottom w:val="none" w:sz="0" w:space="0" w:color="auto"/>
        <w:right w:val="none" w:sz="0" w:space="0" w:color="auto"/>
      </w:divBdr>
    </w:div>
    <w:div w:id="1479028506">
      <w:bodyDiv w:val="1"/>
      <w:marLeft w:val="0"/>
      <w:marRight w:val="0"/>
      <w:marTop w:val="0"/>
      <w:marBottom w:val="0"/>
      <w:divBdr>
        <w:top w:val="none" w:sz="0" w:space="0" w:color="auto"/>
        <w:left w:val="none" w:sz="0" w:space="0" w:color="auto"/>
        <w:bottom w:val="none" w:sz="0" w:space="0" w:color="auto"/>
        <w:right w:val="none" w:sz="0" w:space="0" w:color="auto"/>
      </w:divBdr>
    </w:div>
    <w:div w:id="1508011726">
      <w:bodyDiv w:val="1"/>
      <w:marLeft w:val="0"/>
      <w:marRight w:val="0"/>
      <w:marTop w:val="0"/>
      <w:marBottom w:val="0"/>
      <w:divBdr>
        <w:top w:val="none" w:sz="0" w:space="0" w:color="auto"/>
        <w:left w:val="none" w:sz="0" w:space="0" w:color="auto"/>
        <w:bottom w:val="none" w:sz="0" w:space="0" w:color="auto"/>
        <w:right w:val="none" w:sz="0" w:space="0" w:color="auto"/>
      </w:divBdr>
    </w:div>
    <w:div w:id="1527717397">
      <w:bodyDiv w:val="1"/>
      <w:marLeft w:val="0"/>
      <w:marRight w:val="0"/>
      <w:marTop w:val="0"/>
      <w:marBottom w:val="0"/>
      <w:divBdr>
        <w:top w:val="none" w:sz="0" w:space="0" w:color="auto"/>
        <w:left w:val="none" w:sz="0" w:space="0" w:color="auto"/>
        <w:bottom w:val="none" w:sz="0" w:space="0" w:color="auto"/>
        <w:right w:val="none" w:sz="0" w:space="0" w:color="auto"/>
      </w:divBdr>
    </w:div>
    <w:div w:id="1561790684">
      <w:bodyDiv w:val="1"/>
      <w:marLeft w:val="0"/>
      <w:marRight w:val="0"/>
      <w:marTop w:val="0"/>
      <w:marBottom w:val="0"/>
      <w:divBdr>
        <w:top w:val="none" w:sz="0" w:space="0" w:color="auto"/>
        <w:left w:val="none" w:sz="0" w:space="0" w:color="auto"/>
        <w:bottom w:val="none" w:sz="0" w:space="0" w:color="auto"/>
        <w:right w:val="none" w:sz="0" w:space="0" w:color="auto"/>
      </w:divBdr>
    </w:div>
    <w:div w:id="1639528541">
      <w:bodyDiv w:val="1"/>
      <w:marLeft w:val="0"/>
      <w:marRight w:val="0"/>
      <w:marTop w:val="0"/>
      <w:marBottom w:val="0"/>
      <w:divBdr>
        <w:top w:val="none" w:sz="0" w:space="0" w:color="auto"/>
        <w:left w:val="none" w:sz="0" w:space="0" w:color="auto"/>
        <w:bottom w:val="none" w:sz="0" w:space="0" w:color="auto"/>
        <w:right w:val="none" w:sz="0" w:space="0" w:color="auto"/>
      </w:divBdr>
    </w:div>
    <w:div w:id="1649896233">
      <w:bodyDiv w:val="1"/>
      <w:marLeft w:val="0"/>
      <w:marRight w:val="0"/>
      <w:marTop w:val="0"/>
      <w:marBottom w:val="0"/>
      <w:divBdr>
        <w:top w:val="none" w:sz="0" w:space="0" w:color="auto"/>
        <w:left w:val="none" w:sz="0" w:space="0" w:color="auto"/>
        <w:bottom w:val="none" w:sz="0" w:space="0" w:color="auto"/>
        <w:right w:val="none" w:sz="0" w:space="0" w:color="auto"/>
      </w:divBdr>
    </w:div>
    <w:div w:id="1840075368">
      <w:bodyDiv w:val="1"/>
      <w:marLeft w:val="0"/>
      <w:marRight w:val="0"/>
      <w:marTop w:val="0"/>
      <w:marBottom w:val="0"/>
      <w:divBdr>
        <w:top w:val="none" w:sz="0" w:space="0" w:color="auto"/>
        <w:left w:val="none" w:sz="0" w:space="0" w:color="auto"/>
        <w:bottom w:val="none" w:sz="0" w:space="0" w:color="auto"/>
        <w:right w:val="none" w:sz="0" w:space="0" w:color="auto"/>
      </w:divBdr>
    </w:div>
    <w:div w:id="1880315791">
      <w:bodyDiv w:val="1"/>
      <w:marLeft w:val="0"/>
      <w:marRight w:val="0"/>
      <w:marTop w:val="0"/>
      <w:marBottom w:val="0"/>
      <w:divBdr>
        <w:top w:val="none" w:sz="0" w:space="0" w:color="auto"/>
        <w:left w:val="none" w:sz="0" w:space="0" w:color="auto"/>
        <w:bottom w:val="none" w:sz="0" w:space="0" w:color="auto"/>
        <w:right w:val="none" w:sz="0" w:space="0" w:color="auto"/>
      </w:divBdr>
    </w:div>
    <w:div w:id="1944143660">
      <w:bodyDiv w:val="1"/>
      <w:marLeft w:val="0"/>
      <w:marRight w:val="0"/>
      <w:marTop w:val="0"/>
      <w:marBottom w:val="0"/>
      <w:divBdr>
        <w:top w:val="none" w:sz="0" w:space="0" w:color="auto"/>
        <w:left w:val="none" w:sz="0" w:space="0" w:color="auto"/>
        <w:bottom w:val="none" w:sz="0" w:space="0" w:color="auto"/>
        <w:right w:val="none" w:sz="0" w:space="0" w:color="auto"/>
      </w:divBdr>
    </w:div>
    <w:div w:id="1966426282">
      <w:bodyDiv w:val="1"/>
      <w:marLeft w:val="0"/>
      <w:marRight w:val="0"/>
      <w:marTop w:val="0"/>
      <w:marBottom w:val="0"/>
      <w:divBdr>
        <w:top w:val="none" w:sz="0" w:space="0" w:color="auto"/>
        <w:left w:val="none" w:sz="0" w:space="0" w:color="auto"/>
        <w:bottom w:val="none" w:sz="0" w:space="0" w:color="auto"/>
        <w:right w:val="none" w:sz="0" w:space="0" w:color="auto"/>
      </w:divBdr>
    </w:div>
    <w:div w:id="2068793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openssl.org/news/vulnerabilities.xml" TargetMode="External"/><Relationship Id="rId2" Type="http://schemas.openxmlformats.org/officeDocument/2006/relationships/hyperlink" Target="https://httpd.apache.org/security/vulnerabilities-httpd.xml" TargetMode="External"/><Relationship Id="rId1" Type="http://schemas.openxmlformats.org/officeDocument/2006/relationships/hyperlink" Target="https://github.com/distributedweaknessfiling/DWF-Database-Artifacts/blob/master/JSON-file-format.md" TargetMode="External"/><Relationship Id="rId4" Type="http://schemas.openxmlformats.org/officeDocument/2006/relationships/hyperlink" Target="https://web.nvd.nist.gov/view/vuln/search-results?query=unquoted+search+path&amp;search_type=all&amp;cves=on"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2.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yperlink" Target="mailto:cve@mitre.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3.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4.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40F1D981-EC56-4E2F-83EA-17D5780C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Coffin, Chris</cp:lastModifiedBy>
  <cp:revision>2</cp:revision>
  <dcterms:created xsi:type="dcterms:W3CDTF">2016-10-19T13:54:00Z</dcterms:created>
  <dcterms:modified xsi:type="dcterms:W3CDTF">2016-10-19T13:54:00Z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