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40E0620A"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8C56AC">
          <w:rPr>
            <w:rFonts w:ascii="Arial Narrow" w:hAnsi="Arial Narrow"/>
            <w:sz w:val="28"/>
            <w:szCs w:val="28"/>
          </w:rPr>
          <w:t>0 rev 1</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61543246" w:displacedByCustomXml="next"/>
    <w:bookmarkStart w:id="12" w:name="_Toc459716207" w:displacedByCustomXml="next"/>
    <w:bookmarkStart w:id="1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395B56B" w14:textId="77777777" w:rsidR="00223E44" w:rsidRDefault="00E4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543246" w:history="1">
            <w:r w:rsidR="00223E44" w:rsidRPr="00163C9C">
              <w:rPr>
                <w:rStyle w:val="Hyperlink"/>
                <w:noProof/>
              </w:rPr>
              <w:t>Table of Contents</w:t>
            </w:r>
            <w:r w:rsidR="00223E44">
              <w:rPr>
                <w:noProof/>
                <w:webHidden/>
              </w:rPr>
              <w:tab/>
            </w:r>
            <w:r w:rsidR="00223E44">
              <w:rPr>
                <w:noProof/>
                <w:webHidden/>
              </w:rPr>
              <w:fldChar w:fldCharType="begin"/>
            </w:r>
            <w:r w:rsidR="00223E44">
              <w:rPr>
                <w:noProof/>
                <w:webHidden/>
              </w:rPr>
              <w:instrText xml:space="preserve"> PAGEREF _Toc461543246 \h </w:instrText>
            </w:r>
            <w:r w:rsidR="00223E44">
              <w:rPr>
                <w:noProof/>
                <w:webHidden/>
              </w:rPr>
            </w:r>
            <w:r w:rsidR="00223E44">
              <w:rPr>
                <w:noProof/>
                <w:webHidden/>
              </w:rPr>
              <w:fldChar w:fldCharType="separate"/>
            </w:r>
            <w:r w:rsidR="00223E44">
              <w:rPr>
                <w:noProof/>
                <w:webHidden/>
              </w:rPr>
              <w:t>2</w:t>
            </w:r>
            <w:r w:rsidR="00223E44">
              <w:rPr>
                <w:noProof/>
                <w:webHidden/>
              </w:rPr>
              <w:fldChar w:fldCharType="end"/>
            </w:r>
          </w:hyperlink>
        </w:p>
        <w:p w14:paraId="115D96AD" w14:textId="77777777" w:rsidR="00223E44" w:rsidRDefault="008C56AC">
          <w:pPr>
            <w:pStyle w:val="TOC1"/>
            <w:tabs>
              <w:tab w:val="left" w:pos="480"/>
              <w:tab w:val="right" w:leader="dot" w:pos="9350"/>
            </w:tabs>
            <w:rPr>
              <w:rFonts w:eastAsiaTheme="minorEastAsia"/>
              <w:noProof/>
            </w:rPr>
          </w:pPr>
          <w:hyperlink w:anchor="_Toc461543247" w:history="1">
            <w:r w:rsidR="00223E44" w:rsidRPr="00163C9C">
              <w:rPr>
                <w:rStyle w:val="Hyperlink"/>
                <w:noProof/>
              </w:rPr>
              <w:t>1.</w:t>
            </w:r>
            <w:r w:rsidR="00223E44">
              <w:rPr>
                <w:rFonts w:eastAsiaTheme="minorEastAsia"/>
                <w:noProof/>
              </w:rPr>
              <w:tab/>
            </w:r>
            <w:r w:rsidR="00223E44" w:rsidRPr="00163C9C">
              <w:rPr>
                <w:rStyle w:val="Hyperlink"/>
                <w:noProof/>
              </w:rPr>
              <w:t>Overview</w:t>
            </w:r>
            <w:r w:rsidR="00223E44">
              <w:rPr>
                <w:noProof/>
                <w:webHidden/>
              </w:rPr>
              <w:tab/>
            </w:r>
            <w:r w:rsidR="00223E44">
              <w:rPr>
                <w:noProof/>
                <w:webHidden/>
              </w:rPr>
              <w:fldChar w:fldCharType="begin"/>
            </w:r>
            <w:r w:rsidR="00223E44">
              <w:rPr>
                <w:noProof/>
                <w:webHidden/>
              </w:rPr>
              <w:instrText xml:space="preserve"> PAGEREF _Toc461543247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4E6A254B" w14:textId="77777777" w:rsidR="00223E44" w:rsidRDefault="008C56AC">
          <w:pPr>
            <w:pStyle w:val="TOC2"/>
            <w:tabs>
              <w:tab w:val="left" w:pos="960"/>
              <w:tab w:val="right" w:leader="dot" w:pos="9350"/>
            </w:tabs>
            <w:rPr>
              <w:rFonts w:eastAsiaTheme="minorEastAsia"/>
              <w:noProof/>
            </w:rPr>
          </w:pPr>
          <w:hyperlink w:anchor="_Toc461543248" w:history="1">
            <w:r w:rsidR="00223E44" w:rsidRPr="00163C9C">
              <w:rPr>
                <w:rStyle w:val="Hyperlink"/>
                <w:noProof/>
              </w:rPr>
              <w:t>1.1.</w:t>
            </w:r>
            <w:r w:rsidR="00223E44">
              <w:rPr>
                <w:rFonts w:eastAsiaTheme="minorEastAsia"/>
                <w:noProof/>
              </w:rPr>
              <w:tab/>
            </w:r>
            <w:r w:rsidR="00223E44" w:rsidRPr="00163C9C">
              <w:rPr>
                <w:rStyle w:val="Hyperlink"/>
                <w:noProof/>
              </w:rPr>
              <w:t>CVE Numbering Authorities (CNAs)</w:t>
            </w:r>
            <w:r w:rsidR="00223E44">
              <w:rPr>
                <w:noProof/>
                <w:webHidden/>
              </w:rPr>
              <w:tab/>
            </w:r>
            <w:r w:rsidR="00223E44">
              <w:rPr>
                <w:noProof/>
                <w:webHidden/>
              </w:rPr>
              <w:fldChar w:fldCharType="begin"/>
            </w:r>
            <w:r w:rsidR="00223E44">
              <w:rPr>
                <w:noProof/>
                <w:webHidden/>
              </w:rPr>
              <w:instrText xml:space="preserve"> PAGEREF _Toc461543248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59257BCC" w14:textId="77777777" w:rsidR="00223E44" w:rsidRDefault="008C56AC">
          <w:pPr>
            <w:pStyle w:val="TOC2"/>
            <w:tabs>
              <w:tab w:val="left" w:pos="960"/>
              <w:tab w:val="right" w:leader="dot" w:pos="9350"/>
            </w:tabs>
            <w:rPr>
              <w:rFonts w:eastAsiaTheme="minorEastAsia"/>
              <w:noProof/>
            </w:rPr>
          </w:pPr>
          <w:hyperlink w:anchor="_Toc461543249" w:history="1">
            <w:r w:rsidR="00223E44" w:rsidRPr="00163C9C">
              <w:rPr>
                <w:rStyle w:val="Hyperlink"/>
                <w:noProof/>
              </w:rPr>
              <w:t>1.2.</w:t>
            </w:r>
            <w:r w:rsidR="00223E44">
              <w:rPr>
                <w:rFonts w:eastAsiaTheme="minorEastAsia"/>
                <w:noProof/>
              </w:rPr>
              <w:tab/>
            </w:r>
            <w:r w:rsidR="00223E44" w:rsidRPr="00163C9C">
              <w:rPr>
                <w:rStyle w:val="Hyperlink"/>
                <w:noProof/>
              </w:rPr>
              <w:t>Federated CNA Structure</w:t>
            </w:r>
            <w:r w:rsidR="00223E44">
              <w:rPr>
                <w:noProof/>
                <w:webHidden/>
              </w:rPr>
              <w:tab/>
            </w:r>
            <w:r w:rsidR="00223E44">
              <w:rPr>
                <w:noProof/>
                <w:webHidden/>
              </w:rPr>
              <w:fldChar w:fldCharType="begin"/>
            </w:r>
            <w:r w:rsidR="00223E44">
              <w:rPr>
                <w:noProof/>
                <w:webHidden/>
              </w:rPr>
              <w:instrText xml:space="preserve"> PAGEREF _Toc461543249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0E0B1AE0" w14:textId="77777777" w:rsidR="00223E44" w:rsidRDefault="008C56AC">
          <w:pPr>
            <w:pStyle w:val="TOC2"/>
            <w:tabs>
              <w:tab w:val="left" w:pos="960"/>
              <w:tab w:val="right" w:leader="dot" w:pos="9350"/>
            </w:tabs>
            <w:rPr>
              <w:rFonts w:eastAsiaTheme="minorEastAsia"/>
              <w:noProof/>
            </w:rPr>
          </w:pPr>
          <w:hyperlink w:anchor="_Toc461543250" w:history="1">
            <w:r w:rsidR="00223E44" w:rsidRPr="00163C9C">
              <w:rPr>
                <w:rStyle w:val="Hyperlink"/>
                <w:noProof/>
              </w:rPr>
              <w:t>1.3.</w:t>
            </w:r>
            <w:r w:rsidR="00223E44">
              <w:rPr>
                <w:rFonts w:eastAsiaTheme="minorEastAsia"/>
                <w:noProof/>
              </w:rPr>
              <w:tab/>
            </w:r>
            <w:r w:rsidR="00223E44" w:rsidRPr="00163C9C">
              <w:rPr>
                <w:rStyle w:val="Hyperlink"/>
                <w:noProof/>
              </w:rPr>
              <w:t>Purpose and Goal of the CNA Rules</w:t>
            </w:r>
            <w:r w:rsidR="00223E44">
              <w:rPr>
                <w:noProof/>
                <w:webHidden/>
              </w:rPr>
              <w:tab/>
            </w:r>
            <w:r w:rsidR="00223E44">
              <w:rPr>
                <w:noProof/>
                <w:webHidden/>
              </w:rPr>
              <w:fldChar w:fldCharType="begin"/>
            </w:r>
            <w:r w:rsidR="00223E44">
              <w:rPr>
                <w:noProof/>
                <w:webHidden/>
              </w:rPr>
              <w:instrText xml:space="preserve"> PAGEREF _Toc461543250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5B12CE14" w14:textId="77777777" w:rsidR="00223E44" w:rsidRDefault="008C56AC">
          <w:pPr>
            <w:pStyle w:val="TOC2"/>
            <w:tabs>
              <w:tab w:val="left" w:pos="960"/>
              <w:tab w:val="right" w:leader="dot" w:pos="9350"/>
            </w:tabs>
            <w:rPr>
              <w:rFonts w:eastAsiaTheme="minorEastAsia"/>
              <w:noProof/>
            </w:rPr>
          </w:pPr>
          <w:hyperlink w:anchor="_Toc461543251" w:history="1">
            <w:r w:rsidR="00223E44" w:rsidRPr="00163C9C">
              <w:rPr>
                <w:rStyle w:val="Hyperlink"/>
                <w:noProof/>
              </w:rPr>
              <w:t>1.4.</w:t>
            </w:r>
            <w:r w:rsidR="00223E44">
              <w:rPr>
                <w:rFonts w:eastAsiaTheme="minorEastAsia"/>
                <w:noProof/>
              </w:rPr>
              <w:tab/>
            </w:r>
            <w:r w:rsidR="00223E44" w:rsidRPr="00163C9C">
              <w:rPr>
                <w:rStyle w:val="Hyperlink"/>
                <w:noProof/>
              </w:rPr>
              <w:t>Document Structure</w:t>
            </w:r>
            <w:r w:rsidR="00223E44">
              <w:rPr>
                <w:noProof/>
                <w:webHidden/>
              </w:rPr>
              <w:tab/>
            </w:r>
            <w:r w:rsidR="00223E44">
              <w:rPr>
                <w:noProof/>
                <w:webHidden/>
              </w:rPr>
              <w:fldChar w:fldCharType="begin"/>
            </w:r>
            <w:r w:rsidR="00223E44">
              <w:rPr>
                <w:noProof/>
                <w:webHidden/>
              </w:rPr>
              <w:instrText xml:space="preserve"> PAGEREF _Toc461543251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7B78B2C6" w14:textId="77777777" w:rsidR="00223E44" w:rsidRDefault="008C56AC">
          <w:pPr>
            <w:pStyle w:val="TOC1"/>
            <w:tabs>
              <w:tab w:val="left" w:pos="480"/>
              <w:tab w:val="right" w:leader="dot" w:pos="9350"/>
            </w:tabs>
            <w:rPr>
              <w:rFonts w:eastAsiaTheme="minorEastAsia"/>
              <w:noProof/>
            </w:rPr>
          </w:pPr>
          <w:hyperlink w:anchor="_Toc461543252" w:history="1">
            <w:r w:rsidR="00223E44" w:rsidRPr="00163C9C">
              <w:rPr>
                <w:rStyle w:val="Hyperlink"/>
                <w:noProof/>
              </w:rPr>
              <w:t>2.</w:t>
            </w:r>
            <w:r w:rsidR="00223E44">
              <w:rPr>
                <w:rFonts w:eastAsiaTheme="minorEastAsia"/>
                <w:noProof/>
              </w:rPr>
              <w:tab/>
            </w:r>
            <w:r w:rsidR="00223E44" w:rsidRPr="00163C9C">
              <w:rPr>
                <w:rStyle w:val="Hyperlink"/>
                <w:noProof/>
              </w:rPr>
              <w:t>Rules for All CNAs</w:t>
            </w:r>
            <w:r w:rsidR="00223E44">
              <w:rPr>
                <w:noProof/>
                <w:webHidden/>
              </w:rPr>
              <w:tab/>
            </w:r>
            <w:r w:rsidR="00223E44">
              <w:rPr>
                <w:noProof/>
                <w:webHidden/>
              </w:rPr>
              <w:fldChar w:fldCharType="begin"/>
            </w:r>
            <w:r w:rsidR="00223E44">
              <w:rPr>
                <w:noProof/>
                <w:webHidden/>
              </w:rPr>
              <w:instrText xml:space="preserve"> PAGEREF _Toc461543252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606F4A24" w14:textId="77777777" w:rsidR="00223E44" w:rsidRDefault="008C56AC">
          <w:pPr>
            <w:pStyle w:val="TOC2"/>
            <w:tabs>
              <w:tab w:val="left" w:pos="960"/>
              <w:tab w:val="right" w:leader="dot" w:pos="9350"/>
            </w:tabs>
            <w:rPr>
              <w:rFonts w:eastAsiaTheme="minorEastAsia"/>
              <w:noProof/>
            </w:rPr>
          </w:pPr>
          <w:hyperlink w:anchor="_Toc461543253" w:history="1">
            <w:r w:rsidR="00223E44" w:rsidRPr="00163C9C">
              <w:rPr>
                <w:rStyle w:val="Hyperlink"/>
                <w:noProof/>
              </w:rPr>
              <w:t>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_Toc461543253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287C3CCB" w14:textId="77777777" w:rsidR="00223E44" w:rsidRDefault="008C56AC">
          <w:pPr>
            <w:pStyle w:val="TOC2"/>
            <w:tabs>
              <w:tab w:val="left" w:pos="960"/>
              <w:tab w:val="right" w:leader="dot" w:pos="9350"/>
            </w:tabs>
            <w:rPr>
              <w:rFonts w:eastAsiaTheme="minorEastAsia"/>
              <w:noProof/>
            </w:rPr>
          </w:pPr>
          <w:hyperlink w:anchor="_Toc461543254" w:history="1">
            <w:r w:rsidR="00223E44" w:rsidRPr="00163C9C">
              <w:rPr>
                <w:rStyle w:val="Hyperlink"/>
                <w:noProof/>
              </w:rPr>
              <w:t>2.2.</w:t>
            </w:r>
            <w:r w:rsidR="00223E44">
              <w:rPr>
                <w:rFonts w:eastAsiaTheme="minorEastAsia"/>
                <w:noProof/>
              </w:rPr>
              <w:tab/>
            </w:r>
            <w:r w:rsidR="00223E44" w:rsidRPr="00163C9C">
              <w:rPr>
                <w:rStyle w:val="Hyperlink"/>
                <w:noProof/>
              </w:rPr>
              <w:t>Communication Rules</w:t>
            </w:r>
            <w:r w:rsidR="00223E44">
              <w:rPr>
                <w:noProof/>
                <w:webHidden/>
              </w:rPr>
              <w:tab/>
            </w:r>
            <w:r w:rsidR="00223E44">
              <w:rPr>
                <w:noProof/>
                <w:webHidden/>
              </w:rPr>
              <w:fldChar w:fldCharType="begin"/>
            </w:r>
            <w:r w:rsidR="00223E44">
              <w:rPr>
                <w:noProof/>
                <w:webHidden/>
              </w:rPr>
              <w:instrText xml:space="preserve"> PAGEREF _Toc461543254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4134F8EF" w14:textId="77777777" w:rsidR="00223E44" w:rsidRDefault="008C56AC">
          <w:pPr>
            <w:pStyle w:val="TOC2"/>
            <w:tabs>
              <w:tab w:val="left" w:pos="960"/>
              <w:tab w:val="right" w:leader="dot" w:pos="9350"/>
            </w:tabs>
            <w:rPr>
              <w:rFonts w:eastAsiaTheme="minorEastAsia"/>
              <w:noProof/>
            </w:rPr>
          </w:pPr>
          <w:hyperlink w:anchor="_Toc461543255" w:history="1">
            <w:r w:rsidR="00223E44" w:rsidRPr="00163C9C">
              <w:rPr>
                <w:rStyle w:val="Hyperlink"/>
                <w:noProof/>
              </w:rPr>
              <w:t>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_Toc461543255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283EC3B7" w14:textId="77777777" w:rsidR="00223E44" w:rsidRDefault="008C56AC">
          <w:pPr>
            <w:pStyle w:val="TOC1"/>
            <w:tabs>
              <w:tab w:val="left" w:pos="480"/>
              <w:tab w:val="right" w:leader="dot" w:pos="9350"/>
            </w:tabs>
            <w:rPr>
              <w:rFonts w:eastAsiaTheme="minorEastAsia"/>
              <w:noProof/>
            </w:rPr>
          </w:pPr>
          <w:hyperlink w:anchor="_Toc461543256" w:history="1">
            <w:r w:rsidR="00223E44" w:rsidRPr="00163C9C">
              <w:rPr>
                <w:rStyle w:val="Hyperlink"/>
                <w:noProof/>
              </w:rPr>
              <w:t>3.</w:t>
            </w:r>
            <w:r w:rsidR="00223E44">
              <w:rPr>
                <w:rFonts w:eastAsiaTheme="minorEastAsia"/>
                <w:noProof/>
              </w:rPr>
              <w:tab/>
            </w:r>
            <w:r w:rsidR="00223E44" w:rsidRPr="00163C9C">
              <w:rPr>
                <w:rStyle w:val="Hyperlink"/>
                <w:noProof/>
              </w:rPr>
              <w:t>Responsibilities of Root and Primary CNAs</w:t>
            </w:r>
            <w:r w:rsidR="00223E44">
              <w:rPr>
                <w:noProof/>
                <w:webHidden/>
              </w:rPr>
              <w:tab/>
            </w:r>
            <w:r w:rsidR="00223E44">
              <w:rPr>
                <w:noProof/>
                <w:webHidden/>
              </w:rPr>
              <w:fldChar w:fldCharType="begin"/>
            </w:r>
            <w:r w:rsidR="00223E44">
              <w:rPr>
                <w:noProof/>
                <w:webHidden/>
              </w:rPr>
              <w:instrText xml:space="preserve"> PAGEREF _Toc461543256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0AE7039F" w14:textId="77777777" w:rsidR="00223E44" w:rsidRDefault="008C56AC">
          <w:pPr>
            <w:pStyle w:val="TOC2"/>
            <w:tabs>
              <w:tab w:val="left" w:pos="960"/>
              <w:tab w:val="right" w:leader="dot" w:pos="9350"/>
            </w:tabs>
            <w:rPr>
              <w:rFonts w:eastAsiaTheme="minorEastAsia"/>
              <w:noProof/>
            </w:rPr>
          </w:pPr>
          <w:hyperlink w:anchor="_Toc461543257" w:history="1">
            <w:r w:rsidR="00223E44" w:rsidRPr="00163C9C">
              <w:rPr>
                <w:rStyle w:val="Hyperlink"/>
                <w:noProof/>
              </w:rPr>
              <w:t>3.1.</w:t>
            </w:r>
            <w:r w:rsidR="00223E44">
              <w:rPr>
                <w:rFonts w:eastAsiaTheme="minorEastAsia"/>
                <w:noProof/>
              </w:rPr>
              <w:tab/>
            </w:r>
            <w:r w:rsidR="00223E44" w:rsidRPr="00163C9C">
              <w:rPr>
                <w:rStyle w:val="Hyperlink"/>
                <w:noProof/>
              </w:rPr>
              <w:t>Root CNAs</w:t>
            </w:r>
            <w:r w:rsidR="00223E44">
              <w:rPr>
                <w:noProof/>
                <w:webHidden/>
              </w:rPr>
              <w:tab/>
            </w:r>
            <w:r w:rsidR="00223E44">
              <w:rPr>
                <w:noProof/>
                <w:webHidden/>
              </w:rPr>
              <w:fldChar w:fldCharType="begin"/>
            </w:r>
            <w:r w:rsidR="00223E44">
              <w:rPr>
                <w:noProof/>
                <w:webHidden/>
              </w:rPr>
              <w:instrText xml:space="preserve"> PAGEREF _Toc461543257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5B82B0D1" w14:textId="77777777" w:rsidR="00223E44" w:rsidRDefault="008C56AC">
          <w:pPr>
            <w:pStyle w:val="TOC3"/>
            <w:tabs>
              <w:tab w:val="left" w:pos="1440"/>
              <w:tab w:val="right" w:leader="dot" w:pos="9350"/>
            </w:tabs>
            <w:rPr>
              <w:rFonts w:eastAsiaTheme="minorEastAsia"/>
              <w:noProof/>
            </w:rPr>
          </w:pPr>
          <w:hyperlink w:anchor="_Toc461543258" w:history="1">
            <w:r w:rsidR="00223E44" w:rsidRPr="00163C9C">
              <w:rPr>
                <w:rStyle w:val="Hyperlink"/>
                <w:noProof/>
              </w:rPr>
              <w:t>3.1.1.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_Toc461543258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FC63BC2" w14:textId="77777777" w:rsidR="00223E44" w:rsidRDefault="008C56AC">
          <w:pPr>
            <w:pStyle w:val="TOC3"/>
            <w:tabs>
              <w:tab w:val="left" w:pos="1440"/>
              <w:tab w:val="right" w:leader="dot" w:pos="9350"/>
            </w:tabs>
            <w:rPr>
              <w:rFonts w:eastAsiaTheme="minorEastAsia"/>
              <w:noProof/>
            </w:rPr>
          </w:pPr>
          <w:hyperlink w:anchor="_Toc461543259" w:history="1">
            <w:r w:rsidR="00223E44" w:rsidRPr="00163C9C">
              <w:rPr>
                <w:rStyle w:val="Hyperlink"/>
                <w:noProof/>
              </w:rPr>
              <w:t>3.1.2.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_Toc461543259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2EF68A7" w14:textId="77777777" w:rsidR="00223E44" w:rsidRDefault="008C56AC">
          <w:pPr>
            <w:pStyle w:val="TOC3"/>
            <w:tabs>
              <w:tab w:val="left" w:pos="1440"/>
              <w:tab w:val="right" w:leader="dot" w:pos="9350"/>
            </w:tabs>
            <w:rPr>
              <w:rFonts w:eastAsiaTheme="minorEastAsia"/>
              <w:noProof/>
            </w:rPr>
          </w:pPr>
          <w:hyperlink w:anchor="_Toc461543260" w:history="1">
            <w:r w:rsidR="00223E44" w:rsidRPr="00163C9C">
              <w:rPr>
                <w:rStyle w:val="Hyperlink"/>
                <w:noProof/>
              </w:rPr>
              <w:t>3.1.3.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_Toc461543260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58EAD14" w14:textId="77777777" w:rsidR="00223E44" w:rsidRDefault="008C56AC">
          <w:pPr>
            <w:pStyle w:val="TOC2"/>
            <w:tabs>
              <w:tab w:val="left" w:pos="960"/>
              <w:tab w:val="right" w:leader="dot" w:pos="9350"/>
            </w:tabs>
            <w:rPr>
              <w:rFonts w:eastAsiaTheme="minorEastAsia"/>
              <w:noProof/>
            </w:rPr>
          </w:pPr>
          <w:hyperlink w:anchor="_Toc461543261" w:history="1">
            <w:r w:rsidR="00223E44" w:rsidRPr="00163C9C">
              <w:rPr>
                <w:rStyle w:val="Hyperlink"/>
                <w:noProof/>
              </w:rPr>
              <w:t>3.2.</w:t>
            </w:r>
            <w:r w:rsidR="00223E44">
              <w:rPr>
                <w:rFonts w:eastAsiaTheme="minorEastAsia"/>
                <w:noProof/>
              </w:rPr>
              <w:tab/>
            </w:r>
            <w:r w:rsidR="00223E44" w:rsidRPr="00163C9C">
              <w:rPr>
                <w:rStyle w:val="Hyperlink"/>
                <w:noProof/>
              </w:rPr>
              <w:t>Primary CNA</w:t>
            </w:r>
            <w:r w:rsidR="00223E44">
              <w:rPr>
                <w:noProof/>
                <w:webHidden/>
              </w:rPr>
              <w:tab/>
            </w:r>
            <w:r w:rsidR="00223E44">
              <w:rPr>
                <w:noProof/>
                <w:webHidden/>
              </w:rPr>
              <w:fldChar w:fldCharType="begin"/>
            </w:r>
            <w:r w:rsidR="00223E44">
              <w:rPr>
                <w:noProof/>
                <w:webHidden/>
              </w:rPr>
              <w:instrText xml:space="preserve"> PAGEREF _Toc461543261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6D92AD02" w14:textId="77777777" w:rsidR="00223E44" w:rsidRDefault="008C56AC">
          <w:pPr>
            <w:pStyle w:val="TOC3"/>
            <w:tabs>
              <w:tab w:val="left" w:pos="1440"/>
              <w:tab w:val="right" w:leader="dot" w:pos="9350"/>
            </w:tabs>
            <w:rPr>
              <w:rFonts w:eastAsiaTheme="minorEastAsia"/>
              <w:noProof/>
            </w:rPr>
          </w:pPr>
          <w:hyperlink w:anchor="_Toc461543262" w:history="1">
            <w:r w:rsidR="00223E44" w:rsidRPr="00163C9C">
              <w:rPr>
                <w:rStyle w:val="Hyperlink"/>
                <w:noProof/>
              </w:rPr>
              <w:t>3.2.1.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_Toc461543262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F041047" w14:textId="77777777" w:rsidR="00223E44" w:rsidRDefault="008C56AC">
          <w:pPr>
            <w:pStyle w:val="TOC3"/>
            <w:tabs>
              <w:tab w:val="left" w:pos="1440"/>
              <w:tab w:val="right" w:leader="dot" w:pos="9350"/>
            </w:tabs>
            <w:rPr>
              <w:rFonts w:eastAsiaTheme="minorEastAsia"/>
              <w:noProof/>
            </w:rPr>
          </w:pPr>
          <w:hyperlink w:anchor="_Toc461543263" w:history="1">
            <w:r w:rsidR="00223E44" w:rsidRPr="00163C9C">
              <w:rPr>
                <w:rStyle w:val="Hyperlink"/>
                <w:noProof/>
              </w:rPr>
              <w:t>3.2.2.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_Toc461543263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49F132A8" w14:textId="77777777" w:rsidR="00223E44" w:rsidRDefault="008C56AC">
          <w:pPr>
            <w:pStyle w:val="TOC3"/>
            <w:tabs>
              <w:tab w:val="left" w:pos="1440"/>
              <w:tab w:val="right" w:leader="dot" w:pos="9350"/>
            </w:tabs>
            <w:rPr>
              <w:rFonts w:eastAsiaTheme="minorEastAsia"/>
              <w:noProof/>
            </w:rPr>
          </w:pPr>
          <w:hyperlink w:anchor="_Toc461543264" w:history="1">
            <w:r w:rsidR="00223E44" w:rsidRPr="00163C9C">
              <w:rPr>
                <w:rStyle w:val="Hyperlink"/>
                <w:noProof/>
              </w:rPr>
              <w:t>3.2.3.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_Toc461543264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45314015" w14:textId="77777777" w:rsidR="00223E44" w:rsidRDefault="008C56AC">
          <w:pPr>
            <w:pStyle w:val="TOC1"/>
            <w:tabs>
              <w:tab w:val="left" w:pos="480"/>
              <w:tab w:val="right" w:leader="dot" w:pos="9350"/>
            </w:tabs>
            <w:rPr>
              <w:rFonts w:eastAsiaTheme="minorEastAsia"/>
              <w:noProof/>
            </w:rPr>
          </w:pPr>
          <w:hyperlink w:anchor="_Toc461543265" w:history="1">
            <w:r w:rsidR="00223E44" w:rsidRPr="00163C9C">
              <w:rPr>
                <w:rStyle w:val="Hyperlink"/>
                <w:noProof/>
              </w:rPr>
              <w:t>4.</w:t>
            </w:r>
            <w:r w:rsidR="00223E44">
              <w:rPr>
                <w:rFonts w:eastAsiaTheme="minorEastAsia"/>
                <w:noProof/>
              </w:rPr>
              <w:tab/>
            </w:r>
            <w:r w:rsidR="00223E44" w:rsidRPr="00163C9C">
              <w:rPr>
                <w:rStyle w:val="Hyperlink"/>
                <w:noProof/>
              </w:rPr>
              <w:t>CNA Candidate Process</w:t>
            </w:r>
            <w:r w:rsidR="00223E44">
              <w:rPr>
                <w:noProof/>
                <w:webHidden/>
              </w:rPr>
              <w:tab/>
            </w:r>
            <w:r w:rsidR="00223E44">
              <w:rPr>
                <w:noProof/>
                <w:webHidden/>
              </w:rPr>
              <w:fldChar w:fldCharType="begin"/>
            </w:r>
            <w:r w:rsidR="00223E44">
              <w:rPr>
                <w:noProof/>
                <w:webHidden/>
              </w:rPr>
              <w:instrText xml:space="preserve"> PAGEREF _Toc461543265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0D74326F" w14:textId="77777777" w:rsidR="00223E44" w:rsidRDefault="008C56AC">
          <w:pPr>
            <w:pStyle w:val="TOC2"/>
            <w:tabs>
              <w:tab w:val="left" w:pos="960"/>
              <w:tab w:val="right" w:leader="dot" w:pos="9350"/>
            </w:tabs>
            <w:rPr>
              <w:rFonts w:eastAsiaTheme="minorEastAsia"/>
              <w:noProof/>
            </w:rPr>
          </w:pPr>
          <w:hyperlink w:anchor="_Toc461543266" w:history="1">
            <w:r w:rsidR="00223E44" w:rsidRPr="00163C9C">
              <w:rPr>
                <w:rStyle w:val="Hyperlink"/>
                <w:noProof/>
              </w:rPr>
              <w:t>4.1.</w:t>
            </w:r>
            <w:r w:rsidR="00223E44">
              <w:rPr>
                <w:rFonts w:eastAsiaTheme="minorEastAsia"/>
                <w:noProof/>
              </w:rPr>
              <w:tab/>
            </w:r>
            <w:r w:rsidR="00223E44" w:rsidRPr="00163C9C">
              <w:rPr>
                <w:rStyle w:val="Hyperlink"/>
                <w:noProof/>
              </w:rPr>
              <w:t>CNA Qualifications</w:t>
            </w:r>
            <w:r w:rsidR="00223E44">
              <w:rPr>
                <w:noProof/>
                <w:webHidden/>
              </w:rPr>
              <w:tab/>
            </w:r>
            <w:r w:rsidR="00223E44">
              <w:rPr>
                <w:noProof/>
                <w:webHidden/>
              </w:rPr>
              <w:fldChar w:fldCharType="begin"/>
            </w:r>
            <w:r w:rsidR="00223E44">
              <w:rPr>
                <w:noProof/>
                <w:webHidden/>
              </w:rPr>
              <w:instrText xml:space="preserve"> PAGEREF _Toc461543266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3DBF86C5" w14:textId="77777777" w:rsidR="00223E44" w:rsidRDefault="008C56AC">
          <w:pPr>
            <w:pStyle w:val="TOC2"/>
            <w:tabs>
              <w:tab w:val="left" w:pos="960"/>
              <w:tab w:val="right" w:leader="dot" w:pos="9350"/>
            </w:tabs>
            <w:rPr>
              <w:rFonts w:eastAsiaTheme="minorEastAsia"/>
              <w:noProof/>
            </w:rPr>
          </w:pPr>
          <w:hyperlink w:anchor="_Toc461543267" w:history="1">
            <w:r w:rsidR="00223E44" w:rsidRPr="00163C9C">
              <w:rPr>
                <w:rStyle w:val="Hyperlink"/>
                <w:noProof/>
              </w:rPr>
              <w:t>4.2.</w:t>
            </w:r>
            <w:r w:rsidR="00223E44">
              <w:rPr>
                <w:rFonts w:eastAsiaTheme="minorEastAsia"/>
                <w:noProof/>
              </w:rPr>
              <w:tab/>
            </w:r>
            <w:r w:rsidR="00223E44" w:rsidRPr="00163C9C">
              <w:rPr>
                <w:rStyle w:val="Hyperlink"/>
                <w:noProof/>
              </w:rPr>
              <w:t>CNA On-Boarding Process</w:t>
            </w:r>
            <w:r w:rsidR="00223E44">
              <w:rPr>
                <w:noProof/>
                <w:webHidden/>
              </w:rPr>
              <w:tab/>
            </w:r>
            <w:r w:rsidR="00223E44">
              <w:rPr>
                <w:noProof/>
                <w:webHidden/>
              </w:rPr>
              <w:fldChar w:fldCharType="begin"/>
            </w:r>
            <w:r w:rsidR="00223E44">
              <w:rPr>
                <w:noProof/>
                <w:webHidden/>
              </w:rPr>
              <w:instrText xml:space="preserve"> PAGEREF _Toc461543267 \h </w:instrText>
            </w:r>
            <w:r w:rsidR="00223E44">
              <w:rPr>
                <w:noProof/>
                <w:webHidden/>
              </w:rPr>
            </w:r>
            <w:r w:rsidR="00223E44">
              <w:rPr>
                <w:noProof/>
                <w:webHidden/>
              </w:rPr>
              <w:fldChar w:fldCharType="separate"/>
            </w:r>
            <w:r w:rsidR="00223E44">
              <w:rPr>
                <w:noProof/>
                <w:webHidden/>
              </w:rPr>
              <w:t>11</w:t>
            </w:r>
            <w:r w:rsidR="00223E44">
              <w:rPr>
                <w:noProof/>
                <w:webHidden/>
              </w:rPr>
              <w:fldChar w:fldCharType="end"/>
            </w:r>
          </w:hyperlink>
        </w:p>
        <w:p w14:paraId="77A2011D" w14:textId="77777777" w:rsidR="00223E44" w:rsidRDefault="008C56AC">
          <w:pPr>
            <w:pStyle w:val="TOC1"/>
            <w:tabs>
              <w:tab w:val="left" w:pos="480"/>
              <w:tab w:val="right" w:leader="dot" w:pos="9350"/>
            </w:tabs>
            <w:rPr>
              <w:rFonts w:eastAsiaTheme="minorEastAsia"/>
              <w:noProof/>
            </w:rPr>
          </w:pPr>
          <w:hyperlink w:anchor="_Toc461543268" w:history="1">
            <w:r w:rsidR="00223E44" w:rsidRPr="00163C9C">
              <w:rPr>
                <w:rStyle w:val="Hyperlink"/>
                <w:noProof/>
              </w:rPr>
              <w:t>5.</w:t>
            </w:r>
            <w:r w:rsidR="00223E44">
              <w:rPr>
                <w:rFonts w:eastAsiaTheme="minorEastAsia"/>
                <w:noProof/>
              </w:rPr>
              <w:tab/>
            </w:r>
            <w:r w:rsidR="00223E44" w:rsidRPr="00163C9C">
              <w:rPr>
                <w:rStyle w:val="Hyperlink"/>
                <w:noProof/>
              </w:rPr>
              <w:t>Appeals Process</w:t>
            </w:r>
            <w:r w:rsidR="00223E44">
              <w:rPr>
                <w:noProof/>
                <w:webHidden/>
              </w:rPr>
              <w:tab/>
            </w:r>
            <w:r w:rsidR="00223E44">
              <w:rPr>
                <w:noProof/>
                <w:webHidden/>
              </w:rPr>
              <w:fldChar w:fldCharType="begin"/>
            </w:r>
            <w:r w:rsidR="00223E44">
              <w:rPr>
                <w:noProof/>
                <w:webHidden/>
              </w:rPr>
              <w:instrText xml:space="preserve"> PAGEREF _Toc461543268 \h </w:instrText>
            </w:r>
            <w:r w:rsidR="00223E44">
              <w:rPr>
                <w:noProof/>
                <w:webHidden/>
              </w:rPr>
            </w:r>
            <w:r w:rsidR="00223E44">
              <w:rPr>
                <w:noProof/>
                <w:webHidden/>
              </w:rPr>
              <w:fldChar w:fldCharType="separate"/>
            </w:r>
            <w:r w:rsidR="00223E44">
              <w:rPr>
                <w:noProof/>
                <w:webHidden/>
              </w:rPr>
              <w:t>12</w:t>
            </w:r>
            <w:r w:rsidR="00223E44">
              <w:rPr>
                <w:noProof/>
                <w:webHidden/>
              </w:rPr>
              <w:fldChar w:fldCharType="end"/>
            </w:r>
          </w:hyperlink>
        </w:p>
        <w:p w14:paraId="1D11B5AA" w14:textId="77777777" w:rsidR="00223E44" w:rsidRDefault="008C56AC">
          <w:pPr>
            <w:pStyle w:val="TOC1"/>
            <w:tabs>
              <w:tab w:val="left" w:pos="1440"/>
              <w:tab w:val="right" w:leader="dot" w:pos="9350"/>
            </w:tabs>
            <w:rPr>
              <w:rFonts w:eastAsiaTheme="minorEastAsia"/>
              <w:noProof/>
            </w:rPr>
          </w:pPr>
          <w:hyperlink w:anchor="_Toc461543269" w:history="1">
            <w:r w:rsidR="00223E44" w:rsidRPr="00163C9C">
              <w:rPr>
                <w:rStyle w:val="Hyperlink"/>
                <w:noProof/>
              </w:rPr>
              <w:t xml:space="preserve">Appendix A </w:t>
            </w:r>
            <w:r w:rsidR="00223E44">
              <w:rPr>
                <w:rFonts w:eastAsiaTheme="minorEastAsia"/>
                <w:noProof/>
              </w:rPr>
              <w:tab/>
            </w:r>
            <w:r w:rsidR="00223E44" w:rsidRPr="00163C9C">
              <w:rPr>
                <w:rStyle w:val="Hyperlink"/>
                <w:noProof/>
              </w:rPr>
              <w:t xml:space="preserve">Definitions </w:t>
            </w:r>
            <w:r w:rsidR="00223E44">
              <w:rPr>
                <w:noProof/>
                <w:webHidden/>
              </w:rPr>
              <w:tab/>
            </w:r>
            <w:r w:rsidR="00223E44">
              <w:rPr>
                <w:noProof/>
                <w:webHidden/>
              </w:rPr>
              <w:fldChar w:fldCharType="begin"/>
            </w:r>
            <w:r w:rsidR="00223E44">
              <w:rPr>
                <w:noProof/>
                <w:webHidden/>
              </w:rPr>
              <w:instrText xml:space="preserve"> PAGEREF _Toc461543269 \h </w:instrText>
            </w:r>
            <w:r w:rsidR="00223E44">
              <w:rPr>
                <w:noProof/>
                <w:webHidden/>
              </w:rPr>
            </w:r>
            <w:r w:rsidR="00223E44">
              <w:rPr>
                <w:noProof/>
                <w:webHidden/>
              </w:rPr>
              <w:fldChar w:fldCharType="separate"/>
            </w:r>
            <w:r w:rsidR="00223E44">
              <w:rPr>
                <w:noProof/>
                <w:webHidden/>
              </w:rPr>
              <w:t>13</w:t>
            </w:r>
            <w:r w:rsidR="00223E44">
              <w:rPr>
                <w:noProof/>
                <w:webHidden/>
              </w:rPr>
              <w:fldChar w:fldCharType="end"/>
            </w:r>
          </w:hyperlink>
        </w:p>
        <w:p w14:paraId="4B73059C" w14:textId="77777777" w:rsidR="00223E44" w:rsidRDefault="008C56AC">
          <w:pPr>
            <w:pStyle w:val="TOC1"/>
            <w:tabs>
              <w:tab w:val="left" w:pos="1440"/>
              <w:tab w:val="right" w:leader="dot" w:pos="9350"/>
            </w:tabs>
            <w:rPr>
              <w:rFonts w:eastAsiaTheme="minorEastAsia"/>
              <w:noProof/>
            </w:rPr>
          </w:pPr>
          <w:hyperlink w:anchor="_Toc461543270" w:history="1">
            <w:r w:rsidR="00223E44" w:rsidRPr="00163C9C">
              <w:rPr>
                <w:rStyle w:val="Hyperlink"/>
                <w:noProof/>
              </w:rPr>
              <w:t xml:space="preserve">Appendix B </w:t>
            </w:r>
            <w:r w:rsidR="00223E44">
              <w:rPr>
                <w:rFonts w:eastAsiaTheme="minorEastAsia"/>
                <w:noProof/>
              </w:rPr>
              <w:tab/>
            </w:r>
            <w:r w:rsidR="00223E44" w:rsidRPr="00163C9C">
              <w:rPr>
                <w:rStyle w:val="Hyperlink"/>
                <w:noProof/>
              </w:rPr>
              <w:t>CVE Information Format</w:t>
            </w:r>
            <w:r w:rsidR="00223E44">
              <w:rPr>
                <w:noProof/>
                <w:webHidden/>
              </w:rPr>
              <w:tab/>
            </w:r>
            <w:r w:rsidR="00223E44">
              <w:rPr>
                <w:noProof/>
                <w:webHidden/>
              </w:rPr>
              <w:fldChar w:fldCharType="begin"/>
            </w:r>
            <w:r w:rsidR="00223E44">
              <w:rPr>
                <w:noProof/>
                <w:webHidden/>
              </w:rPr>
              <w:instrText xml:space="preserve"> PAGEREF _Toc461543270 \h </w:instrText>
            </w:r>
            <w:r w:rsidR="00223E44">
              <w:rPr>
                <w:noProof/>
                <w:webHidden/>
              </w:rPr>
            </w:r>
            <w:r w:rsidR="00223E44">
              <w:rPr>
                <w:noProof/>
                <w:webHidden/>
              </w:rPr>
              <w:fldChar w:fldCharType="separate"/>
            </w:r>
            <w:r w:rsidR="00223E44">
              <w:rPr>
                <w:noProof/>
                <w:webHidden/>
              </w:rPr>
              <w:t>15</w:t>
            </w:r>
            <w:r w:rsidR="00223E44">
              <w:rPr>
                <w:noProof/>
                <w:webHidden/>
              </w:rPr>
              <w:fldChar w:fldCharType="end"/>
            </w:r>
          </w:hyperlink>
        </w:p>
        <w:p w14:paraId="16AB1D1F" w14:textId="77777777" w:rsidR="00223E44" w:rsidRDefault="008C56AC">
          <w:pPr>
            <w:pStyle w:val="TOC1"/>
            <w:tabs>
              <w:tab w:val="left" w:pos="1440"/>
              <w:tab w:val="right" w:leader="dot" w:pos="9350"/>
            </w:tabs>
            <w:rPr>
              <w:rFonts w:eastAsiaTheme="minorEastAsia"/>
              <w:noProof/>
            </w:rPr>
          </w:pPr>
          <w:hyperlink w:anchor="_Toc461543271" w:history="1">
            <w:r w:rsidR="00223E44" w:rsidRPr="00163C9C">
              <w:rPr>
                <w:rStyle w:val="Hyperlink"/>
                <w:noProof/>
              </w:rPr>
              <w:t xml:space="preserve">Appendix C </w:t>
            </w:r>
            <w:r w:rsidR="00223E44">
              <w:rPr>
                <w:rFonts w:eastAsiaTheme="minorEastAsia"/>
                <w:noProof/>
              </w:rPr>
              <w:tab/>
            </w:r>
            <w:r w:rsidR="00223E44" w:rsidRPr="00163C9C">
              <w:rPr>
                <w:rStyle w:val="Hyperlink"/>
                <w:noProof/>
              </w:rPr>
              <w:t>Common Vulnerabilities and Exposures (CVE) Counting Rules</w:t>
            </w:r>
            <w:r w:rsidR="00223E44">
              <w:rPr>
                <w:noProof/>
                <w:webHidden/>
              </w:rPr>
              <w:tab/>
            </w:r>
            <w:r w:rsidR="00223E44">
              <w:rPr>
                <w:noProof/>
                <w:webHidden/>
              </w:rPr>
              <w:fldChar w:fldCharType="begin"/>
            </w:r>
            <w:r w:rsidR="00223E44">
              <w:rPr>
                <w:noProof/>
                <w:webHidden/>
              </w:rPr>
              <w:instrText xml:space="preserve"> PAGEREF _Toc461543271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D88F3DF" w14:textId="77777777" w:rsidR="00223E44" w:rsidRDefault="008C56AC">
          <w:pPr>
            <w:pStyle w:val="TOC2"/>
            <w:tabs>
              <w:tab w:val="left" w:pos="960"/>
              <w:tab w:val="right" w:leader="dot" w:pos="9350"/>
            </w:tabs>
            <w:rPr>
              <w:rFonts w:eastAsiaTheme="minorEastAsia"/>
              <w:noProof/>
            </w:rPr>
          </w:pPr>
          <w:hyperlink w:anchor="_Toc461543272" w:history="1">
            <w:r w:rsidR="00223E44" w:rsidRPr="00163C9C">
              <w:rPr>
                <w:rStyle w:val="Hyperlink"/>
                <w:noProof/>
              </w:rPr>
              <w:t>C.1.</w:t>
            </w:r>
            <w:r w:rsidR="00223E44">
              <w:rPr>
                <w:rFonts w:eastAsiaTheme="minorEastAsia"/>
                <w:noProof/>
              </w:rPr>
              <w:tab/>
            </w:r>
            <w:r w:rsidR="00223E44" w:rsidRPr="00163C9C">
              <w:rPr>
                <w:rStyle w:val="Hyperlink"/>
                <w:noProof/>
              </w:rPr>
              <w:t>Purpose</w:t>
            </w:r>
            <w:r w:rsidR="00223E44">
              <w:rPr>
                <w:noProof/>
                <w:webHidden/>
              </w:rPr>
              <w:tab/>
            </w:r>
            <w:r w:rsidR="00223E44">
              <w:rPr>
                <w:noProof/>
                <w:webHidden/>
              </w:rPr>
              <w:fldChar w:fldCharType="begin"/>
            </w:r>
            <w:r w:rsidR="00223E44">
              <w:rPr>
                <w:noProof/>
                <w:webHidden/>
              </w:rPr>
              <w:instrText xml:space="preserve"> PAGEREF _Toc461543272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4A008209" w14:textId="77777777" w:rsidR="00223E44" w:rsidRDefault="008C56AC">
          <w:pPr>
            <w:pStyle w:val="TOC2"/>
            <w:tabs>
              <w:tab w:val="left" w:pos="960"/>
              <w:tab w:val="right" w:leader="dot" w:pos="9350"/>
            </w:tabs>
            <w:rPr>
              <w:rFonts w:eastAsiaTheme="minorEastAsia"/>
              <w:noProof/>
            </w:rPr>
          </w:pPr>
          <w:hyperlink w:anchor="_Toc461543273" w:history="1">
            <w:r w:rsidR="00223E44" w:rsidRPr="00163C9C">
              <w:rPr>
                <w:rStyle w:val="Hyperlink"/>
                <w:noProof/>
              </w:rPr>
              <w:t>C.2.</w:t>
            </w:r>
            <w:r w:rsidR="00223E44">
              <w:rPr>
                <w:rFonts w:eastAsiaTheme="minorEastAsia"/>
                <w:noProof/>
              </w:rPr>
              <w:tab/>
            </w:r>
            <w:r w:rsidR="00223E44" w:rsidRPr="00163C9C">
              <w:rPr>
                <w:rStyle w:val="Hyperlink"/>
                <w:noProof/>
              </w:rPr>
              <w:t>Introduction</w:t>
            </w:r>
            <w:r w:rsidR="00223E44">
              <w:rPr>
                <w:noProof/>
                <w:webHidden/>
              </w:rPr>
              <w:tab/>
            </w:r>
            <w:r w:rsidR="00223E44">
              <w:rPr>
                <w:noProof/>
                <w:webHidden/>
              </w:rPr>
              <w:fldChar w:fldCharType="begin"/>
            </w:r>
            <w:r w:rsidR="00223E44">
              <w:rPr>
                <w:noProof/>
                <w:webHidden/>
              </w:rPr>
              <w:instrText xml:space="preserve"> PAGEREF _Toc461543273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10896CD0" w14:textId="77777777" w:rsidR="00223E44" w:rsidRDefault="008C56AC">
          <w:pPr>
            <w:pStyle w:val="TOC2"/>
            <w:tabs>
              <w:tab w:val="left" w:pos="960"/>
              <w:tab w:val="right" w:leader="dot" w:pos="9350"/>
            </w:tabs>
            <w:rPr>
              <w:rFonts w:eastAsiaTheme="minorEastAsia"/>
              <w:noProof/>
            </w:rPr>
          </w:pPr>
          <w:hyperlink w:anchor="_Toc461543274" w:history="1">
            <w:r w:rsidR="00223E44" w:rsidRPr="00163C9C">
              <w:rPr>
                <w:rStyle w:val="Hyperlink"/>
                <w:noProof/>
              </w:rPr>
              <w:t>C.3.</w:t>
            </w:r>
            <w:r w:rsidR="00223E44">
              <w:rPr>
                <w:rFonts w:eastAsiaTheme="minorEastAsia"/>
                <w:noProof/>
              </w:rPr>
              <w:tab/>
            </w:r>
            <w:r w:rsidR="00223E44" w:rsidRPr="00163C9C">
              <w:rPr>
                <w:rStyle w:val="Hyperlink"/>
                <w:noProof/>
              </w:rPr>
              <w:t>Definitions</w:t>
            </w:r>
            <w:r w:rsidR="00223E44">
              <w:rPr>
                <w:noProof/>
                <w:webHidden/>
              </w:rPr>
              <w:tab/>
            </w:r>
            <w:r w:rsidR="00223E44">
              <w:rPr>
                <w:noProof/>
                <w:webHidden/>
              </w:rPr>
              <w:fldChar w:fldCharType="begin"/>
            </w:r>
            <w:r w:rsidR="00223E44">
              <w:rPr>
                <w:noProof/>
                <w:webHidden/>
              </w:rPr>
              <w:instrText xml:space="preserve"> PAGEREF _Toc461543274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3201D5D" w14:textId="77777777" w:rsidR="00223E44" w:rsidRDefault="008C56AC">
          <w:pPr>
            <w:pStyle w:val="TOC2"/>
            <w:tabs>
              <w:tab w:val="left" w:pos="960"/>
              <w:tab w:val="right" w:leader="dot" w:pos="9350"/>
            </w:tabs>
            <w:rPr>
              <w:rFonts w:eastAsiaTheme="minorEastAsia"/>
              <w:noProof/>
            </w:rPr>
          </w:pPr>
          <w:hyperlink w:anchor="_Toc461543275" w:history="1">
            <w:r w:rsidR="00223E44" w:rsidRPr="00163C9C">
              <w:rPr>
                <w:rStyle w:val="Hyperlink"/>
                <w:noProof/>
              </w:rPr>
              <w:t>C.4.</w:t>
            </w:r>
            <w:r w:rsidR="00223E44">
              <w:rPr>
                <w:rFonts w:eastAsiaTheme="minorEastAsia"/>
                <w:noProof/>
              </w:rPr>
              <w:tab/>
            </w:r>
            <w:r w:rsidR="00223E44" w:rsidRPr="00163C9C">
              <w:rPr>
                <w:rStyle w:val="Hyperlink"/>
                <w:noProof/>
              </w:rPr>
              <w:t>Vulnerability Report</w:t>
            </w:r>
            <w:r w:rsidR="00223E44">
              <w:rPr>
                <w:noProof/>
                <w:webHidden/>
              </w:rPr>
              <w:tab/>
            </w:r>
            <w:r w:rsidR="00223E44">
              <w:rPr>
                <w:noProof/>
                <w:webHidden/>
              </w:rPr>
              <w:fldChar w:fldCharType="begin"/>
            </w:r>
            <w:r w:rsidR="00223E44">
              <w:rPr>
                <w:noProof/>
                <w:webHidden/>
              </w:rPr>
              <w:instrText xml:space="preserve"> PAGEREF _Toc461543275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2133C4D" w14:textId="77777777" w:rsidR="00223E44" w:rsidRDefault="008C56AC">
          <w:pPr>
            <w:pStyle w:val="TOC2"/>
            <w:tabs>
              <w:tab w:val="left" w:pos="960"/>
              <w:tab w:val="right" w:leader="dot" w:pos="9350"/>
            </w:tabs>
            <w:rPr>
              <w:rFonts w:eastAsiaTheme="minorEastAsia"/>
              <w:noProof/>
            </w:rPr>
          </w:pPr>
          <w:hyperlink w:anchor="_Toc461543276" w:history="1">
            <w:r w:rsidR="00223E44" w:rsidRPr="00163C9C">
              <w:rPr>
                <w:rStyle w:val="Hyperlink"/>
                <w:noProof/>
              </w:rPr>
              <w:t>C.5.</w:t>
            </w:r>
            <w:r w:rsidR="00223E44">
              <w:rPr>
                <w:rFonts w:eastAsiaTheme="minorEastAsia"/>
                <w:noProof/>
              </w:rPr>
              <w:tab/>
            </w:r>
            <w:r w:rsidR="00223E44" w:rsidRPr="00163C9C">
              <w:rPr>
                <w:rStyle w:val="Hyperlink"/>
                <w:noProof/>
              </w:rPr>
              <w:t>Inclusion Decisions</w:t>
            </w:r>
            <w:r w:rsidR="00223E44">
              <w:rPr>
                <w:noProof/>
                <w:webHidden/>
              </w:rPr>
              <w:tab/>
            </w:r>
            <w:r w:rsidR="00223E44">
              <w:rPr>
                <w:noProof/>
                <w:webHidden/>
              </w:rPr>
              <w:fldChar w:fldCharType="begin"/>
            </w:r>
            <w:r w:rsidR="00223E44">
              <w:rPr>
                <w:noProof/>
                <w:webHidden/>
              </w:rPr>
              <w:instrText xml:space="preserve"> PAGEREF _Toc461543276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6FCFC57" w14:textId="77777777" w:rsidR="00223E44" w:rsidRDefault="008C56AC">
          <w:pPr>
            <w:pStyle w:val="TOC2"/>
            <w:tabs>
              <w:tab w:val="left" w:pos="960"/>
              <w:tab w:val="right" w:leader="dot" w:pos="9350"/>
            </w:tabs>
            <w:rPr>
              <w:rFonts w:eastAsiaTheme="minorEastAsia"/>
              <w:noProof/>
            </w:rPr>
          </w:pPr>
          <w:hyperlink w:anchor="_Toc461543277" w:history="1">
            <w:r w:rsidR="00223E44" w:rsidRPr="00163C9C">
              <w:rPr>
                <w:rStyle w:val="Hyperlink"/>
                <w:noProof/>
              </w:rPr>
              <w:t>C.6.</w:t>
            </w:r>
            <w:r w:rsidR="00223E44">
              <w:rPr>
                <w:rFonts w:eastAsiaTheme="minorEastAsia"/>
                <w:noProof/>
              </w:rPr>
              <w:tab/>
            </w:r>
            <w:r w:rsidR="00223E44" w:rsidRPr="00163C9C">
              <w:rPr>
                <w:rStyle w:val="Hyperlink"/>
                <w:noProof/>
              </w:rPr>
              <w:t>Counting Decisions</w:t>
            </w:r>
            <w:r w:rsidR="00223E44">
              <w:rPr>
                <w:noProof/>
                <w:webHidden/>
              </w:rPr>
              <w:tab/>
            </w:r>
            <w:r w:rsidR="00223E44">
              <w:rPr>
                <w:noProof/>
                <w:webHidden/>
              </w:rPr>
              <w:fldChar w:fldCharType="begin"/>
            </w:r>
            <w:r w:rsidR="00223E44">
              <w:rPr>
                <w:noProof/>
                <w:webHidden/>
              </w:rPr>
              <w:instrText xml:space="preserve"> PAGEREF _Toc461543277 \h </w:instrText>
            </w:r>
            <w:r w:rsidR="00223E44">
              <w:rPr>
                <w:noProof/>
                <w:webHidden/>
              </w:rPr>
            </w:r>
            <w:r w:rsidR="00223E44">
              <w:rPr>
                <w:noProof/>
                <w:webHidden/>
              </w:rPr>
              <w:fldChar w:fldCharType="separate"/>
            </w:r>
            <w:r w:rsidR="00223E44">
              <w:rPr>
                <w:noProof/>
                <w:webHidden/>
              </w:rPr>
              <w:t>18</w:t>
            </w:r>
            <w:r w:rsidR="00223E44">
              <w:rPr>
                <w:noProof/>
                <w:webHidden/>
              </w:rPr>
              <w:fldChar w:fldCharType="end"/>
            </w:r>
          </w:hyperlink>
        </w:p>
        <w:p w14:paraId="22696015" w14:textId="77777777" w:rsidR="00223E44" w:rsidRDefault="008C56AC">
          <w:pPr>
            <w:pStyle w:val="TOC1"/>
            <w:tabs>
              <w:tab w:val="left" w:pos="1440"/>
              <w:tab w:val="right" w:leader="dot" w:pos="9350"/>
            </w:tabs>
            <w:rPr>
              <w:rFonts w:eastAsiaTheme="minorEastAsia"/>
              <w:noProof/>
            </w:rPr>
          </w:pPr>
          <w:hyperlink w:anchor="_Toc461543278" w:history="1">
            <w:r w:rsidR="00223E44" w:rsidRPr="00163C9C">
              <w:rPr>
                <w:rStyle w:val="Hyperlink"/>
                <w:noProof/>
              </w:rPr>
              <w:t xml:space="preserve">Appendix D </w:t>
            </w:r>
            <w:r w:rsidR="00223E44">
              <w:rPr>
                <w:rFonts w:eastAsiaTheme="minorEastAsia"/>
                <w:noProof/>
              </w:rPr>
              <w:tab/>
            </w:r>
            <w:r w:rsidR="00223E44" w:rsidRPr="00163C9C">
              <w:rPr>
                <w:rStyle w:val="Hyperlink"/>
                <w:noProof/>
              </w:rPr>
              <w:t>Terms of Use</w:t>
            </w:r>
            <w:r w:rsidR="00223E44">
              <w:rPr>
                <w:noProof/>
                <w:webHidden/>
              </w:rPr>
              <w:tab/>
            </w:r>
            <w:r w:rsidR="00223E44">
              <w:rPr>
                <w:noProof/>
                <w:webHidden/>
              </w:rPr>
              <w:fldChar w:fldCharType="begin"/>
            </w:r>
            <w:r w:rsidR="00223E44">
              <w:rPr>
                <w:noProof/>
                <w:webHidden/>
              </w:rPr>
              <w:instrText xml:space="preserve"> PAGEREF _Toc461543278 \h </w:instrText>
            </w:r>
            <w:r w:rsidR="00223E44">
              <w:rPr>
                <w:noProof/>
                <w:webHidden/>
              </w:rPr>
            </w:r>
            <w:r w:rsidR="00223E44">
              <w:rPr>
                <w:noProof/>
                <w:webHidden/>
              </w:rPr>
              <w:fldChar w:fldCharType="separate"/>
            </w:r>
            <w:r w:rsidR="00223E44">
              <w:rPr>
                <w:noProof/>
                <w:webHidden/>
              </w:rPr>
              <w:t>21</w:t>
            </w:r>
            <w:r w:rsidR="00223E44">
              <w:rPr>
                <w:noProof/>
                <w:webHidden/>
              </w:rPr>
              <w:fldChar w:fldCharType="end"/>
            </w:r>
          </w:hyperlink>
        </w:p>
        <w:p w14:paraId="3F97C698" w14:textId="77777777" w:rsidR="00223E44" w:rsidRDefault="008C56AC">
          <w:pPr>
            <w:pStyle w:val="TOC1"/>
            <w:tabs>
              <w:tab w:val="left" w:pos="1440"/>
              <w:tab w:val="right" w:leader="dot" w:pos="9350"/>
            </w:tabs>
            <w:rPr>
              <w:rFonts w:eastAsiaTheme="minorEastAsia"/>
              <w:noProof/>
            </w:rPr>
          </w:pPr>
          <w:hyperlink w:anchor="_Toc461543279" w:history="1">
            <w:r w:rsidR="00223E44" w:rsidRPr="00163C9C">
              <w:rPr>
                <w:rStyle w:val="Hyperlink"/>
                <w:noProof/>
              </w:rPr>
              <w:t xml:space="preserve">Appendix E </w:t>
            </w:r>
            <w:r w:rsidR="00223E44">
              <w:rPr>
                <w:rFonts w:eastAsiaTheme="minorEastAsia"/>
                <w:noProof/>
              </w:rPr>
              <w:tab/>
            </w:r>
            <w:r w:rsidR="00223E44" w:rsidRPr="00163C9C">
              <w:rPr>
                <w:rStyle w:val="Hyperlink"/>
                <w:noProof/>
              </w:rPr>
              <w:t>Process to Correct Counting Issues</w:t>
            </w:r>
            <w:r w:rsidR="00223E44">
              <w:rPr>
                <w:noProof/>
                <w:webHidden/>
              </w:rPr>
              <w:tab/>
            </w:r>
            <w:r w:rsidR="00223E44">
              <w:rPr>
                <w:noProof/>
                <w:webHidden/>
              </w:rPr>
              <w:fldChar w:fldCharType="begin"/>
            </w:r>
            <w:r w:rsidR="00223E44">
              <w:rPr>
                <w:noProof/>
                <w:webHidden/>
              </w:rPr>
              <w:instrText xml:space="preserve"> PAGEREF _Toc461543279 \h </w:instrText>
            </w:r>
            <w:r w:rsidR="00223E44">
              <w:rPr>
                <w:noProof/>
                <w:webHidden/>
              </w:rPr>
            </w:r>
            <w:r w:rsidR="00223E44">
              <w:rPr>
                <w:noProof/>
                <w:webHidden/>
              </w:rPr>
              <w:fldChar w:fldCharType="separate"/>
            </w:r>
            <w:r w:rsidR="00223E44">
              <w:rPr>
                <w:noProof/>
                <w:webHidden/>
              </w:rPr>
              <w:t>22</w:t>
            </w:r>
            <w:r w:rsidR="00223E44">
              <w:rPr>
                <w:noProof/>
                <w:webHidden/>
              </w:rPr>
              <w:fldChar w:fldCharType="end"/>
            </w:r>
          </w:hyperlink>
        </w:p>
        <w:p w14:paraId="3CAA7B34" w14:textId="77777777" w:rsidR="00223E44" w:rsidRDefault="008C56AC">
          <w:pPr>
            <w:pStyle w:val="TOC1"/>
            <w:tabs>
              <w:tab w:val="left" w:pos="1440"/>
              <w:tab w:val="right" w:leader="dot" w:pos="9350"/>
            </w:tabs>
            <w:rPr>
              <w:rFonts w:eastAsiaTheme="minorEastAsia"/>
              <w:noProof/>
            </w:rPr>
          </w:pPr>
          <w:hyperlink w:anchor="_Toc461543280" w:history="1">
            <w:r w:rsidR="00223E44" w:rsidRPr="00163C9C">
              <w:rPr>
                <w:rStyle w:val="Hyperlink"/>
                <w:noProof/>
              </w:rPr>
              <w:t xml:space="preserve">Appendix F </w:t>
            </w:r>
            <w:r w:rsidR="00223E44">
              <w:rPr>
                <w:rFonts w:eastAsiaTheme="minorEastAsia"/>
                <w:noProof/>
              </w:rPr>
              <w:tab/>
            </w:r>
            <w:r w:rsidR="00223E44" w:rsidRPr="00163C9C">
              <w:rPr>
                <w:rStyle w:val="Hyperlink"/>
                <w:noProof/>
              </w:rPr>
              <w:t>Acronyms</w:t>
            </w:r>
            <w:r w:rsidR="00223E44">
              <w:rPr>
                <w:noProof/>
                <w:webHidden/>
              </w:rPr>
              <w:tab/>
            </w:r>
            <w:r w:rsidR="00223E44">
              <w:rPr>
                <w:noProof/>
                <w:webHidden/>
              </w:rPr>
              <w:fldChar w:fldCharType="begin"/>
            </w:r>
            <w:r w:rsidR="00223E44">
              <w:rPr>
                <w:noProof/>
                <w:webHidden/>
              </w:rPr>
              <w:instrText xml:space="preserve"> PAGEREF _Toc461543280 \h </w:instrText>
            </w:r>
            <w:r w:rsidR="00223E44">
              <w:rPr>
                <w:noProof/>
                <w:webHidden/>
              </w:rPr>
            </w:r>
            <w:r w:rsidR="00223E44">
              <w:rPr>
                <w:noProof/>
                <w:webHidden/>
              </w:rPr>
              <w:fldChar w:fldCharType="separate"/>
            </w:r>
            <w:r w:rsidR="00223E44">
              <w:rPr>
                <w:noProof/>
                <w:webHidden/>
              </w:rPr>
              <w:t>24</w:t>
            </w:r>
            <w:r w:rsidR="00223E44">
              <w:rPr>
                <w:noProof/>
                <w:webHidden/>
              </w:rPr>
              <w:fldChar w:fldCharType="end"/>
            </w:r>
          </w:hyperlink>
        </w:p>
        <w:p w14:paraId="49D63663" w14:textId="2631A8D8"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14" w:name="_Toc459716208"/>
      <w:bookmarkStart w:id="15" w:name="_Toc461543247"/>
      <w:r w:rsidRPr="00936CB4">
        <w:lastRenderedPageBreak/>
        <w:t>Overview</w:t>
      </w:r>
      <w:bookmarkEnd w:id="14"/>
      <w:bookmarkEnd w:id="15"/>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16" w:name="_Toc459716209"/>
      <w:bookmarkStart w:id="17" w:name="_Toc461543248"/>
      <w:r w:rsidRPr="00F038DA">
        <w:t>CVE Numbering Authorities (CNAs)</w:t>
      </w:r>
      <w:bookmarkEnd w:id="16"/>
      <w:bookmarkEnd w:id="17"/>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18" w:name="_Toc459716210"/>
      <w:bookmarkStart w:id="19" w:name="_Toc461543249"/>
      <w:r>
        <w:t>Federated CNA Structure</w:t>
      </w:r>
      <w:bookmarkEnd w:id="18"/>
      <w:bookmarkEnd w:id="19"/>
    </w:p>
    <w:p w14:paraId="77720D5F" w14:textId="672F4CD2" w:rsidR="00F04DFC" w:rsidRPr="00885A1F" w:rsidRDefault="00F04DFC" w:rsidP="00F30218">
      <w:pPr>
        <w:pStyle w:val="BodyText"/>
      </w:pPr>
      <w:r w:rsidRPr="00885A1F">
        <w:t xml:space="preserve">In a federated CNA structure, </w:t>
      </w:r>
      <w:r w:rsidR="005A61D1">
        <w:t>CNAs are categorized as Primary, Root, and Sub-CNAs. M</w:t>
      </w:r>
      <w:r w:rsidRPr="00885A1F">
        <w:t xml:space="preserve">ultiple Sub-CNAs </w:t>
      </w:r>
      <w:r w:rsidR="005C0272">
        <w:t xml:space="preserve">may </w:t>
      </w:r>
      <w:r w:rsidRPr="00885A1F">
        <w:t>operate under the oversight of a Root CNA, while the Root CNAs operate under the oversight of a single, Primary CNA.</w:t>
      </w:r>
      <w:r w:rsidR="0065512E">
        <w:t xml:space="preserve"> </w:t>
      </w:r>
      <w:r w:rsidRPr="00885A1F">
        <w:t>Sub-CNAs only assign CVE</w:t>
      </w:r>
      <w:r>
        <w:t>s</w:t>
      </w:r>
      <w:r w:rsidRPr="00885A1F">
        <w:t xml:space="preserve"> </w:t>
      </w:r>
      <w:r>
        <w:t>f</w:t>
      </w:r>
      <w:r w:rsidRPr="00885A1F">
        <w:t>or vulnerabilities in their own products or their domain of responsibility</w:t>
      </w:r>
      <w:r w:rsidR="000F4D16">
        <w:t>, here</w:t>
      </w:r>
      <w:r w:rsidR="00FB1893">
        <w:t>in</w:t>
      </w:r>
      <w:r w:rsidR="000F4D16">
        <w:t>after referred to as scope</w:t>
      </w:r>
      <w:r>
        <w:t>.</w:t>
      </w:r>
      <w:r w:rsidR="0065512E">
        <w:t xml:space="preserve"> </w:t>
      </w:r>
      <w:r>
        <w:t>Root CNAs manage a group of Sub-CNAs within a given domain or community, train and admit new Sub-CNAs, and are the assigners of last resort</w:t>
      </w:r>
      <w:r w:rsidR="001E4330">
        <w:t xml:space="preserve"> (i.e., no Sub-CNA exists for the scope)</w:t>
      </w:r>
      <w:r>
        <w:t xml:space="preserve"> within that domain or community.</w:t>
      </w:r>
      <w:r w:rsidR="0065512E">
        <w:t xml:space="preserve"> </w:t>
      </w:r>
      <w:r>
        <w:t>The Primary CNA operates the CVE Program, manages Root CNAs</w:t>
      </w:r>
      <w:r w:rsidR="005E1143">
        <w:t xml:space="preserve"> and Sub-CNAs</w:t>
      </w:r>
      <w:r>
        <w:t>, trains and admits new Root CNAs</w:t>
      </w:r>
      <w:r w:rsidR="005E1143">
        <w:t xml:space="preserve"> and Sub-CNAs</w:t>
      </w:r>
      <w:r>
        <w:t>, and is the assigner of last resort for requesters that are unable to have CVEs assigned at the Sub</w:t>
      </w:r>
      <w:r w:rsidR="007F10A5">
        <w:t>-</w:t>
      </w:r>
      <w:r>
        <w:t xml:space="preserve"> or Root CNA levels.</w:t>
      </w:r>
      <w:r w:rsidR="005E1143">
        <w:t xml:space="preserve"> </w:t>
      </w:r>
    </w:p>
    <w:p w14:paraId="2B937C67" w14:textId="77777777" w:rsidR="00F04DFC" w:rsidRDefault="00F04DFC" w:rsidP="00F30218">
      <w:pPr>
        <w:pStyle w:val="BodyText"/>
      </w:pPr>
      <w:r>
        <w:rPr>
          <w:noProof/>
        </w:rPr>
        <w:lastRenderedPageBreak/>
        <w:drawing>
          <wp:inline distT="0" distB="0" distL="0" distR="0" wp14:anchorId="35EC046A" wp14:editId="3A72318C">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2A584A2C" w14:textId="648D273B" w:rsidR="00EB30B4" w:rsidRDefault="00F04DFC" w:rsidP="00F30218">
      <w:pPr>
        <w:pStyle w:val="BodyText"/>
      </w:pPr>
      <w:r>
        <w:t xml:space="preserve">In cases where requests or issues cannot be resolved by a given CNA, the issues are escalated to the </w:t>
      </w:r>
      <w:r w:rsidR="00277C60">
        <w:t xml:space="preserve">next </w:t>
      </w:r>
      <w:proofErr w:type="gramStart"/>
      <w:r>
        <w:t>higher level</w:t>
      </w:r>
      <w:proofErr w:type="gramEnd"/>
      <w:r>
        <w:t xml:space="preserve">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20" w:name="_Toc459716211"/>
      <w:bookmarkStart w:id="21" w:name="_Toc461543250"/>
      <w:r w:rsidRPr="00936CB4">
        <w:t>Purpose and Goal of the</w:t>
      </w:r>
      <w:r>
        <w:t xml:space="preserve"> CNA Rules</w:t>
      </w:r>
      <w:bookmarkEnd w:id="20"/>
      <w:bookmarkEnd w:id="21"/>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t>The CNA rules, once adopted, will be reviewed at least annually, and more frequently based on lessons learned, if necessary.</w:t>
      </w:r>
    </w:p>
    <w:p w14:paraId="1BD21D6A" w14:textId="67E33F9A" w:rsidR="00B55439" w:rsidRDefault="00B55439" w:rsidP="00D24399">
      <w:pPr>
        <w:pStyle w:val="Heading2"/>
      </w:pPr>
      <w:bookmarkStart w:id="22" w:name="_Toc459716212"/>
      <w:bookmarkStart w:id="23" w:name="_Toc461543251"/>
      <w:r>
        <w:t>Document Structure</w:t>
      </w:r>
      <w:bookmarkEnd w:id="22"/>
      <w:bookmarkEnd w:id="23"/>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24" w:name="_Toc459716213"/>
      <w:bookmarkStart w:id="25" w:name="_Toc461543252"/>
      <w:r>
        <w:lastRenderedPageBreak/>
        <w:t xml:space="preserve">Rules for </w:t>
      </w:r>
      <w:r w:rsidR="00B55439">
        <w:t xml:space="preserve">All </w:t>
      </w:r>
      <w:r>
        <w:t>CNAs</w:t>
      </w:r>
      <w:bookmarkEnd w:id="24"/>
      <w:bookmarkEnd w:id="25"/>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26" w:name="_Toc459716214"/>
      <w:bookmarkStart w:id="27" w:name="_Toc461543253"/>
      <w:r w:rsidRPr="00D24399">
        <w:t>Assignment Rules</w:t>
      </w:r>
      <w:bookmarkEnd w:id="26"/>
      <w:bookmarkEnd w:id="27"/>
    </w:p>
    <w:p w14:paraId="4D4C1AC7" w14:textId="7BF0BFAB" w:rsidR="00D84AB2" w:rsidRDefault="00D84AB2" w:rsidP="00F30218">
      <w:pPr>
        <w:pStyle w:val="BodyText"/>
        <w:numPr>
          <w:ilvl w:val="0"/>
          <w:numId w:val="12"/>
        </w:numPr>
        <w:rPr>
          <w:ins w:id="28"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rsidP="005E1336">
      <w:pPr>
        <w:spacing w:after="240"/>
        <w:ind w:left="720"/>
        <w:rPr>
          <w:ins w:id="29" w:author="Daniel Adinolfi" w:date="2017-08-14T09:12:00Z"/>
          <w:rFonts w:ascii="Times New Roman" w:hAnsi="Times New Roman" w:cs="Times New Roman"/>
          <w:color w:val="24292E"/>
          <w:rPrChange w:id="30" w:author="Daniel Adinolfi" w:date="2017-08-14T09:12:00Z">
            <w:rPr>
              <w:ins w:id="31" w:author="Daniel Adinolfi" w:date="2017-08-14T09:12:00Z"/>
              <w:rFonts w:ascii="Segoe UI" w:hAnsi="Segoe UI" w:cs="Segoe UI"/>
              <w:color w:val="24292E"/>
              <w:sz w:val="21"/>
              <w:szCs w:val="21"/>
            </w:rPr>
          </w:rPrChange>
        </w:rPr>
        <w:pPrChange w:id="32" w:author="Daniel Adinolfi" w:date="2017-08-14T09:13:00Z">
          <w:pPr>
            <w:spacing w:after="240"/>
          </w:pPr>
        </w:pPrChange>
      </w:pPr>
      <w:ins w:id="33" w:author="Daniel Adinolfi" w:date="2017-08-14T09:12:00Z">
        <w:r w:rsidRPr="005E1336">
          <w:rPr>
            <w:rFonts w:ascii="Times New Roman" w:hAnsi="Times New Roman" w:cs="Times New Roman"/>
            <w:color w:val="24292E"/>
            <w:rPrChange w:id="34"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rsidP="005E1336">
      <w:pPr>
        <w:numPr>
          <w:ilvl w:val="0"/>
          <w:numId w:val="41"/>
        </w:numPr>
        <w:tabs>
          <w:tab w:val="clear" w:pos="720"/>
          <w:tab w:val="num" w:pos="1800"/>
        </w:tabs>
        <w:spacing w:before="100" w:beforeAutospacing="1" w:after="100" w:afterAutospacing="1"/>
        <w:ind w:left="1440"/>
        <w:rPr>
          <w:ins w:id="35" w:author="Daniel Adinolfi" w:date="2017-08-14T09:12:00Z"/>
          <w:rFonts w:ascii="Times New Roman" w:eastAsia="Times New Roman" w:hAnsi="Times New Roman" w:cs="Times New Roman"/>
          <w:color w:val="24292E"/>
          <w:rPrChange w:id="36" w:author="Daniel Adinolfi" w:date="2017-08-14T09:12:00Z">
            <w:rPr>
              <w:ins w:id="37" w:author="Daniel Adinolfi" w:date="2017-08-14T09:12:00Z"/>
              <w:rFonts w:ascii="Segoe UI" w:eastAsia="Times New Roman" w:hAnsi="Segoe UI" w:cs="Segoe UI"/>
              <w:color w:val="24292E"/>
              <w:sz w:val="21"/>
              <w:szCs w:val="21"/>
            </w:rPr>
          </w:rPrChange>
        </w:rPr>
        <w:pPrChange w:id="38" w:author="Daniel Adinolfi" w:date="2017-08-14T09:13:00Z">
          <w:pPr>
            <w:numPr>
              <w:numId w:val="41"/>
            </w:numPr>
            <w:tabs>
              <w:tab w:val="num" w:pos="720"/>
            </w:tabs>
            <w:spacing w:before="100" w:beforeAutospacing="1" w:after="100" w:afterAutospacing="1"/>
            <w:ind w:left="720" w:hanging="360"/>
          </w:pPr>
        </w:pPrChange>
      </w:pPr>
      <w:ins w:id="39" w:author="Daniel Adinolfi" w:date="2017-08-14T09:12:00Z">
        <w:r w:rsidRPr="005E1336">
          <w:rPr>
            <w:rFonts w:ascii="Times New Roman" w:eastAsia="Times New Roman" w:hAnsi="Times New Roman" w:cs="Times New Roman"/>
            <w:color w:val="24292E"/>
            <w:rPrChange w:id="40"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rsidP="005E1336">
      <w:pPr>
        <w:numPr>
          <w:ilvl w:val="0"/>
          <w:numId w:val="41"/>
        </w:numPr>
        <w:tabs>
          <w:tab w:val="clear" w:pos="720"/>
          <w:tab w:val="num" w:pos="1440"/>
        </w:tabs>
        <w:spacing w:before="60" w:after="100" w:afterAutospacing="1"/>
        <w:ind w:left="1440"/>
        <w:rPr>
          <w:ins w:id="41" w:author="Daniel Adinolfi" w:date="2017-08-14T09:12:00Z"/>
          <w:rFonts w:ascii="Times New Roman" w:eastAsia="Times New Roman" w:hAnsi="Times New Roman" w:cs="Times New Roman"/>
          <w:color w:val="24292E"/>
          <w:rPrChange w:id="42" w:author="Daniel Adinolfi" w:date="2017-08-14T09:12:00Z">
            <w:rPr>
              <w:ins w:id="43" w:author="Daniel Adinolfi" w:date="2017-08-14T09:12:00Z"/>
              <w:rFonts w:ascii="Segoe UI" w:eastAsia="Times New Roman" w:hAnsi="Segoe UI" w:cs="Segoe UI"/>
              <w:color w:val="24292E"/>
              <w:sz w:val="21"/>
              <w:szCs w:val="21"/>
            </w:rPr>
          </w:rPrChange>
        </w:rPr>
        <w:pPrChange w:id="44" w:author="Daniel Adinolfi" w:date="2017-08-14T09:13:00Z">
          <w:pPr>
            <w:numPr>
              <w:numId w:val="41"/>
            </w:numPr>
            <w:tabs>
              <w:tab w:val="num" w:pos="720"/>
            </w:tabs>
            <w:spacing w:before="60" w:after="100" w:afterAutospacing="1"/>
            <w:ind w:left="720" w:hanging="360"/>
          </w:pPr>
        </w:pPrChange>
      </w:pPr>
      <w:ins w:id="45" w:author="Daniel Adinolfi" w:date="2017-08-14T09:12:00Z">
        <w:r w:rsidRPr="005E1336">
          <w:rPr>
            <w:rFonts w:ascii="Times New Roman" w:eastAsia="Times New Roman" w:hAnsi="Times New Roman" w:cs="Times New Roman"/>
            <w:color w:val="24292E"/>
            <w:rPrChange w:id="46"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rsidP="005E1336">
      <w:pPr>
        <w:numPr>
          <w:ilvl w:val="0"/>
          <w:numId w:val="41"/>
        </w:numPr>
        <w:tabs>
          <w:tab w:val="clear" w:pos="720"/>
          <w:tab w:val="num" w:pos="1440"/>
        </w:tabs>
        <w:spacing w:before="60" w:after="100" w:afterAutospacing="1"/>
        <w:ind w:left="1440"/>
        <w:rPr>
          <w:ins w:id="47" w:author="Daniel Adinolfi" w:date="2017-08-14T09:12:00Z"/>
          <w:rFonts w:ascii="Times New Roman" w:eastAsia="Times New Roman" w:hAnsi="Times New Roman" w:cs="Times New Roman"/>
          <w:color w:val="24292E"/>
          <w:rPrChange w:id="48" w:author="Daniel Adinolfi" w:date="2017-08-14T09:12:00Z">
            <w:rPr>
              <w:ins w:id="49" w:author="Daniel Adinolfi" w:date="2017-08-14T09:12:00Z"/>
              <w:rFonts w:ascii="Segoe UI" w:eastAsia="Times New Roman" w:hAnsi="Segoe UI" w:cs="Segoe UI"/>
              <w:color w:val="24292E"/>
              <w:sz w:val="21"/>
              <w:szCs w:val="21"/>
            </w:rPr>
          </w:rPrChange>
        </w:rPr>
        <w:pPrChange w:id="50" w:author="Daniel Adinolfi" w:date="2017-08-14T09:13:00Z">
          <w:pPr>
            <w:numPr>
              <w:numId w:val="41"/>
            </w:numPr>
            <w:tabs>
              <w:tab w:val="num" w:pos="720"/>
            </w:tabs>
            <w:spacing w:before="60" w:after="100" w:afterAutospacing="1"/>
            <w:ind w:left="720" w:hanging="360"/>
          </w:pPr>
        </w:pPrChange>
      </w:pPr>
      <w:ins w:id="51" w:author="Daniel Adinolfi" w:date="2017-08-14T09:12:00Z">
        <w:r w:rsidRPr="005E1336">
          <w:rPr>
            <w:rFonts w:ascii="Times New Roman" w:eastAsia="Times New Roman" w:hAnsi="Times New Roman" w:cs="Times New Roman"/>
            <w:color w:val="24292E"/>
            <w:rPrChange w:id="52"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rsidP="005E1336">
      <w:pPr>
        <w:spacing w:after="100" w:afterAutospacing="1"/>
        <w:ind w:left="720"/>
        <w:rPr>
          <w:ins w:id="53" w:author="Daniel Adinolfi" w:date="2017-08-14T09:12:00Z"/>
          <w:rFonts w:ascii="Times New Roman" w:hAnsi="Times New Roman" w:cs="Times New Roman"/>
          <w:color w:val="24292E"/>
          <w:rPrChange w:id="54" w:author="Daniel Adinolfi" w:date="2017-08-14T09:12:00Z">
            <w:rPr>
              <w:ins w:id="55" w:author="Daniel Adinolfi" w:date="2017-08-14T09:12:00Z"/>
              <w:rFonts w:ascii="Segoe UI" w:hAnsi="Segoe UI" w:cs="Segoe UI"/>
              <w:color w:val="24292E"/>
              <w:sz w:val="21"/>
              <w:szCs w:val="21"/>
            </w:rPr>
          </w:rPrChange>
        </w:rPr>
        <w:pPrChange w:id="56" w:author="Daniel Adinolfi" w:date="2017-08-14T09:13:00Z">
          <w:pPr>
            <w:spacing w:after="100" w:afterAutospacing="1"/>
          </w:pPr>
        </w:pPrChange>
      </w:pPr>
      <w:ins w:id="57" w:author="Daniel Adinolfi" w:date="2017-08-14T09:12:00Z">
        <w:r w:rsidRPr="005E1336">
          <w:rPr>
            <w:rFonts w:ascii="Times New Roman" w:hAnsi="Times New Roman" w:cs="Times New Roman"/>
            <w:color w:val="24292E"/>
            <w:rPrChange w:id="58"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rsidP="005E1336">
      <w:pPr>
        <w:pStyle w:val="BodyText"/>
        <w:ind w:left="720"/>
        <w:rPr>
          <w:del w:id="59" w:author="Daniel Adinolfi" w:date="2017-08-14T09:13:00Z"/>
        </w:rPr>
        <w:pPrChange w:id="60"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61" w:name="_Toc459716215"/>
      <w:bookmarkStart w:id="62" w:name="_Toc461543254"/>
      <w:r>
        <w:t>Communication Rules</w:t>
      </w:r>
      <w:bookmarkEnd w:id="61"/>
      <w:bookmarkEnd w:id="62"/>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lastRenderedPageBreak/>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339AAB5D" w:rsidR="002247C9" w:rsidRDefault="002247C9" w:rsidP="00F30218">
      <w:pPr>
        <w:pStyle w:val="BodyText"/>
        <w:numPr>
          <w:ilvl w:val="0"/>
          <w:numId w:val="13"/>
        </w:numPr>
      </w:pPr>
      <w:r w:rsidRPr="002247C9">
        <w:t xml:space="preserve">Notify the next </w:t>
      </w:r>
      <w:proofErr w:type="gramStart"/>
      <w:r w:rsidRPr="002247C9">
        <w:t>higher level</w:t>
      </w:r>
      <w:proofErr w:type="gramEnd"/>
      <w:r w:rsidRPr="002247C9">
        <w:t xml:space="preserve">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546D9740" w:rsidR="00D24399" w:rsidRDefault="005C0041" w:rsidP="00F30218">
      <w:pPr>
        <w:pStyle w:val="BodyText"/>
        <w:numPr>
          <w:ilvl w:val="0"/>
          <w:numId w:val="13"/>
        </w:numPr>
      </w:pPr>
      <w:r>
        <w:t xml:space="preserve">Provide CVE information to the </w:t>
      </w:r>
      <w:r w:rsidR="00EB30B4">
        <w:t xml:space="preserve">next </w:t>
      </w:r>
      <w:proofErr w:type="gramStart"/>
      <w:r>
        <w:t>higher level</w:t>
      </w:r>
      <w:proofErr w:type="gramEnd"/>
      <w:r>
        <w:t xml:space="preserve">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753CD7E3" w14:textId="77777777" w:rsidR="00915924" w:rsidRPr="00915924" w:rsidRDefault="00915924" w:rsidP="00915924">
      <w:pPr>
        <w:pStyle w:val="ListParagraph"/>
        <w:numPr>
          <w:ilvl w:val="0"/>
          <w:numId w:val="13"/>
        </w:numPr>
        <w:rPr>
          <w:ins w:id="63" w:author="Daniel Adinolfi" w:date="2017-08-14T09:15:00Z"/>
          <w:rFonts w:ascii="Times New Roman" w:eastAsia="Times New Roman" w:hAnsi="Times New Roman" w:cs="Times New Roman"/>
        </w:rPr>
      </w:pPr>
      <w:ins w:id="64" w:author="Daniel Adinolfi" w:date="2017-08-14T09:15:00Z">
        <w:r w:rsidRPr="00915924">
          <w:rPr>
            <w:rFonts w:ascii="Times New Roman" w:eastAsia="Times New Roman" w:hAnsi="Times New Roman" w:cs="Times New Roman"/>
            <w:color w:val="24292E"/>
            <w:shd w:val="clear" w:color="auto" w:fill="FFFFFF"/>
            <w:rPrChange w:id="65"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661FFA1E" w14:textId="0813A8BC" w:rsidR="00A170EC" w:rsidDel="00915924" w:rsidRDefault="00A170EC" w:rsidP="00BA2E27">
      <w:pPr>
        <w:pStyle w:val="BodyText"/>
        <w:numPr>
          <w:ilvl w:val="0"/>
          <w:numId w:val="13"/>
        </w:numPr>
        <w:rPr>
          <w:del w:id="66" w:author="Daniel Adinolfi" w:date="2017-08-14T09:15:00Z"/>
        </w:rPr>
      </w:pPr>
      <w:del w:id="67" w:author="Daniel Adinolfi" w:date="2017-08-14T09:15:00Z">
        <w:r w:rsidDel="00915924">
          <w:delText>Publish required CVE information in a standard format and presentation, to be determined and managed by the CVE Project (CNAs, board?)</w:delText>
        </w:r>
      </w:del>
    </w:p>
    <w:p w14:paraId="776884B6" w14:textId="0295BAC6" w:rsidR="00D84AB2" w:rsidRDefault="00D84AB2" w:rsidP="00D83C8F">
      <w:pPr>
        <w:pStyle w:val="Heading2"/>
      </w:pPr>
      <w:bookmarkStart w:id="68" w:name="_Administration_Rules"/>
      <w:bookmarkStart w:id="69" w:name="_Toc459716216"/>
      <w:bookmarkStart w:id="70" w:name="_Toc461543255"/>
      <w:bookmarkEnd w:id="68"/>
      <w:r>
        <w:t>Administration Rules</w:t>
      </w:r>
      <w:bookmarkEnd w:id="69"/>
      <w:bookmarkEnd w:id="70"/>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12C3800E"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r w:rsidR="0039056B">
        <w:t xml:space="preserve">to </w:t>
      </w:r>
      <w:r w:rsidR="00646D3F">
        <w:t>higher level CNAs</w:t>
      </w:r>
      <w:r>
        <w:t xml:space="preserve">. These </w:t>
      </w:r>
      <w:r w:rsidR="00646D3F">
        <w:t xml:space="preserve">metrics shall </w:t>
      </w:r>
      <w:r>
        <w:t xml:space="preserve">be provided quarterly to </w:t>
      </w:r>
      <w:r w:rsidR="00090F74">
        <w:t xml:space="preserve">the next </w:t>
      </w:r>
      <w:proofErr w:type="gramStart"/>
      <w:r w:rsidR="00090F74">
        <w:t>higher level</w:t>
      </w:r>
      <w:proofErr w:type="gramEnd"/>
      <w:r w:rsidR="00090F74">
        <w:t xml:space="preserve"> CNA</w:t>
      </w:r>
      <w:r w:rsidRPr="00090F74">
        <w:t>.</w:t>
      </w:r>
    </w:p>
    <w:p w14:paraId="600A0AE5" w14:textId="7EE828F0" w:rsidR="00AA62E8" w:rsidRPr="00090F74" w:rsidRDefault="00AA62E8" w:rsidP="00F30218">
      <w:pPr>
        <w:pStyle w:val="BodyText"/>
        <w:numPr>
          <w:ilvl w:val="0"/>
          <w:numId w:val="14"/>
        </w:numPr>
      </w:pPr>
      <w:r w:rsidRPr="00090F74">
        <w:lastRenderedPageBreak/>
        <w:t xml:space="preserve">Provide any documentation required to adjudicate disputes to the </w:t>
      </w:r>
      <w:proofErr w:type="gramStart"/>
      <w:r w:rsidRPr="00090F74">
        <w:t>higher level</w:t>
      </w:r>
      <w:proofErr w:type="gramEnd"/>
      <w:r w:rsidRPr="00090F74">
        <w:t xml:space="preserve"> CNA.</w:t>
      </w:r>
    </w:p>
    <w:p w14:paraId="5E02B045" w14:textId="6242A499" w:rsidR="00B3260C" w:rsidRDefault="00676E95" w:rsidP="00936CB4">
      <w:pPr>
        <w:pStyle w:val="Heading1"/>
      </w:pPr>
      <w:bookmarkStart w:id="71" w:name="_Toc459716217"/>
      <w:bookmarkStart w:id="72" w:name="_Toc461543256"/>
      <w:r>
        <w:t xml:space="preserve">Responsibilities </w:t>
      </w:r>
      <w:r w:rsidR="005A2D38">
        <w:t>of</w:t>
      </w:r>
      <w:r>
        <w:t xml:space="preserve"> Root and Primary CNAs</w:t>
      </w:r>
      <w:bookmarkEnd w:id="71"/>
      <w:bookmarkEnd w:id="72"/>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73" w:name="_Toc459716218"/>
      <w:bookmarkStart w:id="74" w:name="_Toc461543257"/>
      <w:r w:rsidRPr="0043096B">
        <w:t>Root CNA</w:t>
      </w:r>
      <w:bookmarkEnd w:id="73"/>
      <w:r w:rsidRPr="0043096B">
        <w:t>s</w:t>
      </w:r>
      <w:bookmarkEnd w:id="74"/>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75" w:name="_Assignment_Rules"/>
      <w:bookmarkStart w:id="76" w:name="_Toc459712492"/>
      <w:bookmarkStart w:id="77" w:name="_Toc459716784"/>
      <w:bookmarkStart w:id="78" w:name="_Toc459719863"/>
      <w:bookmarkStart w:id="79" w:name="_Toc459719891"/>
      <w:bookmarkStart w:id="80" w:name="_Toc461543258"/>
      <w:bookmarkEnd w:id="75"/>
      <w:r w:rsidRPr="00F30218">
        <w:t>Assignment Rules</w:t>
      </w:r>
      <w:bookmarkEnd w:id="76"/>
      <w:bookmarkEnd w:id="77"/>
      <w:bookmarkEnd w:id="78"/>
      <w:bookmarkEnd w:id="79"/>
      <w:bookmarkEnd w:id="80"/>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2A84CF62"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r w:rsidR="008F3A55">
        <w:t>.</w:t>
      </w:r>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81" w:name="_Communications_Rules"/>
      <w:bookmarkStart w:id="82" w:name="_Toc459716219"/>
      <w:bookmarkStart w:id="83" w:name="_Toc461543259"/>
      <w:bookmarkEnd w:id="81"/>
      <w:r w:rsidRPr="007767F3">
        <w:t>Communications Rules</w:t>
      </w:r>
      <w:bookmarkEnd w:id="82"/>
      <w:bookmarkEnd w:id="83"/>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84" w:name="_Toc459716220"/>
      <w:bookmarkStart w:id="85" w:name="_Toc461543260"/>
      <w:r w:rsidRPr="007767F3">
        <w:t>Administration Rules</w:t>
      </w:r>
      <w:bookmarkEnd w:id="84"/>
      <w:bookmarkEnd w:id="85"/>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lastRenderedPageBreak/>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86" w:name="_Toc461543261"/>
      <w:bookmarkStart w:id="87" w:name="_Toc459716221"/>
      <w:r>
        <w:t>Primary CNA</w:t>
      </w:r>
      <w:bookmarkEnd w:id="86"/>
      <w:r>
        <w:t xml:space="preserve"> </w:t>
      </w:r>
      <w:bookmarkEnd w:id="87"/>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88" w:name="_Toc459712496"/>
      <w:bookmarkStart w:id="89" w:name="_Toc459716788"/>
      <w:bookmarkStart w:id="90" w:name="_Toc459719867"/>
      <w:bookmarkStart w:id="91" w:name="_Toc459719895"/>
      <w:bookmarkStart w:id="92" w:name="_Toc461543262"/>
      <w:r w:rsidRPr="00BB5A92">
        <w:t>Assignment Rules</w:t>
      </w:r>
      <w:bookmarkEnd w:id="88"/>
      <w:bookmarkEnd w:id="89"/>
      <w:bookmarkEnd w:id="90"/>
      <w:bookmarkEnd w:id="91"/>
      <w:bookmarkEnd w:id="92"/>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93" w:name="_Toc459716222"/>
      <w:bookmarkStart w:id="94" w:name="_Toc461543263"/>
      <w:r w:rsidRPr="00BB5A92">
        <w:t>Communications Rules</w:t>
      </w:r>
      <w:bookmarkEnd w:id="93"/>
      <w:bookmarkEnd w:id="94"/>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95" w:name="_Toc459716223"/>
      <w:bookmarkStart w:id="96" w:name="_Toc461543264"/>
      <w:r w:rsidRPr="00BB5A92">
        <w:t>Administration Rules</w:t>
      </w:r>
      <w:bookmarkEnd w:id="95"/>
      <w:bookmarkEnd w:id="96"/>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97" w:name="_Toc459716224"/>
      <w:bookmarkStart w:id="98" w:name="_Toc461543265"/>
      <w:r>
        <w:lastRenderedPageBreak/>
        <w:t>CNA Candidate Process</w:t>
      </w:r>
      <w:bookmarkEnd w:id="97"/>
      <w:bookmarkEnd w:id="98"/>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99" w:name="_Toc459716225"/>
      <w:bookmarkStart w:id="100" w:name="_Toc461543266"/>
      <w:r>
        <w:t>CNA Qualifications</w:t>
      </w:r>
      <w:bookmarkEnd w:id="99"/>
      <w:bookmarkEnd w:id="100"/>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1B7CC3F1" w:rsidR="002247C9" w:rsidRDefault="005B7CB0" w:rsidP="002247C9">
      <w:pPr>
        <w:pStyle w:val="BodyText"/>
        <w:numPr>
          <w:ilvl w:val="1"/>
          <w:numId w:val="23"/>
        </w:numPr>
      </w:pPr>
      <w:r>
        <w:t xml:space="preserve">an established entity </w:t>
      </w:r>
      <w:r w:rsidR="006503FF">
        <w:t xml:space="preserve">with an established security advisory capability </w:t>
      </w:r>
      <w:r>
        <w:t>that typically acts as a neutral interface between researchers and vendors.</w:t>
      </w:r>
      <w:r w:rsidR="00CD7F36" w:rsidRPr="00CD7F36">
        <w:t xml:space="preserve"> </w:t>
      </w:r>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3AE26E29"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r w:rsidR="00FD3795">
        <w:t>(Refer to the definition of “vulnerability” in Appendix A for clarification on what products should and should not be considered when assigning a CVE ID.)</w:t>
      </w:r>
    </w:p>
    <w:p w14:paraId="5A529609" w14:textId="5D704C60" w:rsidR="005B7CB0" w:rsidRDefault="00CD7F36" w:rsidP="00CD7F36">
      <w:pPr>
        <w:pStyle w:val="BodyText"/>
        <w:numPr>
          <w:ilvl w:val="0"/>
          <w:numId w:val="23"/>
        </w:numPr>
      </w:pPr>
      <w:r>
        <w:t xml:space="preserve">The CNA </w:t>
      </w:r>
      <w:r w:rsidR="005B7CB0">
        <w:t xml:space="preserve">must 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101" w:name="_Toc459716226"/>
      <w:bookmarkStart w:id="102" w:name="_Toc461543267"/>
      <w:r>
        <w:t xml:space="preserve">CNA </w:t>
      </w:r>
      <w:r w:rsidR="005B7CB0">
        <w:t xml:space="preserve">On-Boarding </w:t>
      </w:r>
      <w:r>
        <w:t>Process</w:t>
      </w:r>
      <w:bookmarkEnd w:id="101"/>
      <w:bookmarkEnd w:id="102"/>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lastRenderedPageBreak/>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103" w:name="_Toc459716227"/>
      <w:bookmarkStart w:id="104" w:name="_Toc461543268"/>
      <w:r>
        <w:t>Appeals Process</w:t>
      </w:r>
      <w:bookmarkEnd w:id="103"/>
      <w:bookmarkEnd w:id="104"/>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0"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lastRenderedPageBreak/>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105" w:name="_Toc459716228"/>
      <w:bookmarkStart w:id="106" w:name="_Toc461543269"/>
      <w:r>
        <w:lastRenderedPageBreak/>
        <w:t xml:space="preserve">Appendix A </w:t>
      </w:r>
      <w:r w:rsidR="00E77FAB">
        <w:tab/>
      </w:r>
      <w:r w:rsidR="00ED689A">
        <w:t>Definitions</w:t>
      </w:r>
      <w:bookmarkEnd w:id="105"/>
      <w:r w:rsidR="00ED689A">
        <w:t xml:space="preserve"> </w:t>
      </w:r>
      <w:bookmarkEnd w:id="106"/>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107"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108" w:author="Daniel Adinolfi" w:date="2017-08-14T09:10:00Z"/>
          <w:rFonts w:ascii="Times New Roman" w:eastAsia="Times New Roman" w:hAnsi="Times New Roman" w:cs="Times New Roman"/>
        </w:rPr>
      </w:pPr>
      <w:ins w:id="109" w:author="Daniel Adinolfi" w:date="2017-08-14T09:09:00Z">
        <w:r w:rsidRPr="00B2275D">
          <w:rPr>
            <w:rFonts w:ascii="Times New Roman" w:hAnsi="Times New Roman" w:cs="Times New Roman"/>
            <w:b/>
            <w:rPrChange w:id="110" w:author="Daniel Adinolfi" w:date="2017-08-14T09:10:00Z">
              <w:rPr/>
            </w:rPrChange>
          </w:rPr>
          <w:t>Hardware</w:t>
        </w:r>
        <w:r w:rsidRPr="00B2275D">
          <w:rPr>
            <w:rFonts w:ascii="Times New Roman" w:hAnsi="Times New Roman" w:cs="Times New Roman"/>
            <w:rPrChange w:id="111" w:author="Daniel Adinolfi" w:date="2017-08-14T09:10:00Z">
              <w:rPr/>
            </w:rPrChange>
          </w:rPr>
          <w:t xml:space="preserve"> is defined </w:t>
        </w:r>
      </w:ins>
      <w:ins w:id="112" w:author="Daniel Adinolfi" w:date="2017-08-14T09:10:00Z">
        <w:r w:rsidRPr="00B2275D">
          <w:rPr>
            <w:rFonts w:ascii="Times New Roman" w:eastAsia="Times New Roman" w:hAnsi="Times New Roman" w:cs="Times New Roman"/>
            <w:color w:val="24292E"/>
            <w:shd w:val="clear" w:color="auto" w:fill="FFFFFF"/>
            <w:rPrChange w:id="113"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114"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115"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116"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117"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118"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B2275D">
          <w:rPr>
            <w:rFonts w:ascii="Times New Roman" w:eastAsia="Times New Roman" w:hAnsi="Times New Roman" w:cs="Times New Roman"/>
            <w:rPrChange w:id="119" w:author="Daniel Adinolfi" w:date="2017-08-14T09:11:00Z">
              <w:rPr>
                <w:rFonts w:eastAsia="Times New Roman"/>
              </w:rPr>
            </w:rPrChange>
          </w:rPr>
          <w:fldChar w:fldCharType="begin"/>
        </w:r>
        <w:r w:rsidRPr="00B2275D">
          <w:rPr>
            <w:rFonts w:ascii="Times New Roman" w:eastAsia="Times New Roman" w:hAnsi="Times New Roman" w:cs="Times New Roman"/>
            <w:rPrChange w:id="120" w:author="Daniel Adinolfi" w:date="2017-08-14T09:11:00Z">
              <w:rPr>
                <w:rFonts w:eastAsia="Times New Roman"/>
              </w:rPr>
            </w:rPrChange>
          </w:rPr>
          <w:instrText xml:space="preserve"> HYPERLINK "https://en.wikipedia.org/wiki/Electronic_hardware" </w:instrText>
        </w:r>
      </w:ins>
      <w:r w:rsidRPr="00B2275D">
        <w:rPr>
          <w:rFonts w:ascii="Times New Roman" w:eastAsia="Times New Roman" w:hAnsi="Times New Roman" w:cs="Times New Roman"/>
          <w:rPrChange w:id="121" w:author="Daniel Adinolfi" w:date="2017-08-14T09:11:00Z">
            <w:rPr>
              <w:rFonts w:eastAsia="Times New Roman"/>
            </w:rPr>
          </w:rPrChange>
        </w:rPr>
      </w:r>
      <w:ins w:id="122" w:author="Daniel Adinolfi" w:date="2017-08-14T09:11:00Z">
        <w:r w:rsidRPr="00B2275D">
          <w:rPr>
            <w:rFonts w:ascii="Times New Roman" w:eastAsia="Times New Roman" w:hAnsi="Times New Roman" w:cs="Times New Roman"/>
            <w:rPrChange w:id="123"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124"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125" w:author="Daniel Adinolfi" w:date="2017-08-14T09:11:00Z">
              <w:rPr>
                <w:rFonts w:eastAsia="Times New Roman"/>
              </w:rPr>
            </w:rPrChange>
          </w:rPr>
          <w:fldChar w:fldCharType="end"/>
        </w:r>
        <w:r w:rsidRPr="00B2275D">
          <w:rPr>
            <w:rFonts w:ascii="Times New Roman" w:eastAsia="Times New Roman" w:hAnsi="Times New Roman" w:cs="Times New Roman"/>
            <w:rPrChange w:id="126"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127" w:author="Daniel Adinolfi" w:date="2017-08-14T09:10:00Z"/>
        </w:rPr>
      </w:pPr>
    </w:p>
    <w:p w14:paraId="56E3657A" w14:textId="77777777" w:rsidR="00B2275D" w:rsidRDefault="00B2275D" w:rsidP="00A01507">
      <w:pPr>
        <w:pStyle w:val="BodyText"/>
        <w:rPr>
          <w:ins w:id="128"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129" w:name="_Toc461543270"/>
      <w:bookmarkStart w:id="130" w:name="_Toc459716229"/>
      <w:r>
        <w:lastRenderedPageBreak/>
        <w:t xml:space="preserve">Appendix B </w:t>
      </w:r>
      <w:bookmarkStart w:id="131" w:name="AppendixB"/>
      <w:bookmarkEnd w:id="131"/>
      <w:r w:rsidR="00E77FAB">
        <w:tab/>
      </w:r>
      <w:r w:rsidR="00E41DF9">
        <w:t>CVE Information Format</w:t>
      </w:r>
      <w:bookmarkEnd w:id="129"/>
    </w:p>
    <w:bookmarkEnd w:id="130"/>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132" w:author="Daniel Adinolfi" w:date="2017-08-14T09:16:00Z"/>
          <w:rFonts w:ascii="Times New Roman" w:eastAsia="Times New Roman" w:hAnsi="Times New Roman" w:cs="Times New Roman"/>
        </w:rPr>
      </w:pPr>
      <w:ins w:id="133" w:author="Daniel Adinolfi" w:date="2017-08-14T09:16:00Z">
        <w:r w:rsidRPr="005F0F0F">
          <w:rPr>
            <w:rFonts w:ascii="Times New Roman" w:eastAsia="Times New Roman" w:hAnsi="Times New Roman" w:cs="Times New Roman"/>
            <w:color w:val="24292E"/>
            <w:shd w:val="clear" w:color="auto" w:fill="FFFFFF"/>
            <w:rPrChange w:id="134"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135" w:author="Daniel Adinolfi" w:date="2017-08-14T09:16:00Z"/>
        </w:rPr>
      </w:pPr>
      <w:bookmarkStart w:id="136" w:name="_GoBack"/>
      <w:bookmarkEnd w:id="136"/>
      <w:del w:id="137"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138" w:author="Daniel Adinolfi" w:date="2016-10-14T11:17:00Z"/>
        </w:rPr>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139" w:author="Daniel Adinolfi" w:date="2016-10-14T11:17:00Z">
        <w:r w:rsidR="004D1E56">
          <w:t>.</w:t>
        </w:r>
      </w:ins>
    </w:p>
    <w:p w14:paraId="5370D3ED" w14:textId="77FE5355" w:rsidR="00E41DF9" w:rsidRDefault="00083AD5" w:rsidP="003625A2">
      <w:pPr>
        <w:pStyle w:val="BodyText"/>
      </w:pPr>
      <w:del w:id="140" w:author="Daniel Adinolfi" w:date="2016-10-14T11:17:00Z">
        <w:r w:rsidDel="004D1E56">
          <w:delText>…</w:delText>
        </w:r>
        <w:r w:rsidR="0077370E" w:rsidDel="004D1E56">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141" w:name="_Toc459716230"/>
      <w:bookmarkStart w:id="142" w:name="_Ref460314784"/>
      <w:bookmarkStart w:id="143" w:name="_Toc461543271"/>
      <w:r>
        <w:lastRenderedPageBreak/>
        <w:t xml:space="preserve">Appendix </w:t>
      </w:r>
      <w:r w:rsidR="00ED689A">
        <w:t>C</w:t>
      </w:r>
      <w:r>
        <w:t xml:space="preserve"> </w:t>
      </w:r>
      <w:r w:rsidR="00EB23B1">
        <w:tab/>
      </w:r>
      <w:bookmarkStart w:id="144" w:name="AppendixC"/>
      <w:bookmarkEnd w:id="144"/>
      <w:r w:rsidR="00B31551" w:rsidRPr="00B31551">
        <w:t>Common Vulnerabilities and Exposures (CVE)</w:t>
      </w:r>
      <w:r w:rsidR="00B31551">
        <w:t xml:space="preserve"> </w:t>
      </w:r>
      <w:r>
        <w:t>Counting Rules</w:t>
      </w:r>
      <w:bookmarkEnd w:id="141"/>
      <w:bookmarkEnd w:id="142"/>
      <w:bookmarkEnd w:id="143"/>
    </w:p>
    <w:p w14:paraId="46F8993D" w14:textId="36F12B79" w:rsidR="00EB30B4" w:rsidRDefault="00B31551" w:rsidP="00B31551">
      <w:pPr>
        <w:pStyle w:val="Heading2"/>
        <w:numPr>
          <w:ilvl w:val="0"/>
          <w:numId w:val="0"/>
        </w:numPr>
        <w:ind w:left="450" w:hanging="432"/>
      </w:pPr>
      <w:bookmarkStart w:id="145" w:name="_Toc457228271"/>
      <w:bookmarkStart w:id="146" w:name="_Toc461543272"/>
      <w:r>
        <w:t>C.1.</w:t>
      </w:r>
      <w:r>
        <w:tab/>
      </w:r>
      <w:r w:rsidR="00EB30B4">
        <w:t>Purpose</w:t>
      </w:r>
      <w:bookmarkEnd w:id="145"/>
      <w:bookmarkEnd w:id="146"/>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147" w:name="_Toc457228272"/>
      <w:bookmarkStart w:id="148" w:name="_Toc461543273"/>
      <w:r>
        <w:t>C.2.</w:t>
      </w:r>
      <w:r>
        <w:tab/>
      </w:r>
      <w:r w:rsidR="00EB30B4">
        <w:t>Introduction</w:t>
      </w:r>
      <w:bookmarkEnd w:id="147"/>
      <w:bookmarkEnd w:id="148"/>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149" w:name="_Toc457228274"/>
      <w:bookmarkStart w:id="150" w:name="_Toc461543275"/>
      <w:r>
        <w:t>C.3</w:t>
      </w:r>
      <w:r w:rsidR="00B31551">
        <w:t>.</w:t>
      </w:r>
      <w:r w:rsidR="00B31551">
        <w:tab/>
      </w:r>
      <w:r w:rsidR="00EB30B4">
        <w:t>Vulnerability Report</w:t>
      </w:r>
      <w:bookmarkEnd w:id="149"/>
      <w:bookmarkEnd w:id="150"/>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151" w:name="_Toc457228276"/>
      <w:bookmarkStart w:id="152" w:name="_Toc461543277"/>
      <w:r>
        <w:t>C.4.</w:t>
      </w:r>
      <w:r>
        <w:tab/>
        <w:t xml:space="preserve">Counting </w:t>
      </w:r>
      <w:r w:rsidRPr="00B31551">
        <w:t>Decisions</w:t>
      </w:r>
      <w:bookmarkEnd w:id="151"/>
      <w:bookmarkEnd w:id="152"/>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153" w:name="_Toc457228275"/>
      <w:bookmarkStart w:id="154" w:name="_Toc461543276"/>
      <w:r>
        <w:lastRenderedPageBreak/>
        <w:t>C.5</w:t>
      </w:r>
      <w:r w:rsidR="00B31551">
        <w:t>.</w:t>
      </w:r>
      <w:r w:rsidR="00B31551">
        <w:tab/>
      </w:r>
      <w:r w:rsidR="00EB30B4" w:rsidRPr="00B31551">
        <w:t>Inclusion</w:t>
      </w:r>
      <w:r w:rsidR="00EB30B4">
        <w:t xml:space="preserve"> Decisions</w:t>
      </w:r>
      <w:bookmarkEnd w:id="153"/>
      <w:bookmarkEnd w:id="154"/>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155" w:name="_Toc461543278"/>
      <w:r>
        <w:lastRenderedPageBreak/>
        <w:t xml:space="preserve">Appendix D </w:t>
      </w:r>
      <w:r>
        <w:tab/>
      </w:r>
      <w:bookmarkStart w:id="156" w:name="AppendixD"/>
      <w:bookmarkEnd w:id="156"/>
      <w:r>
        <w:t>Terms of Use</w:t>
      </w:r>
      <w:bookmarkEnd w:id="155"/>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157" w:name="_Toc461543279"/>
      <w:r>
        <w:lastRenderedPageBreak/>
        <w:t xml:space="preserve">Appendix E </w:t>
      </w:r>
      <w:r w:rsidR="00770E46">
        <w:tab/>
      </w:r>
      <w:r>
        <w:t>Process to Correct Counting Issues</w:t>
      </w:r>
      <w:bookmarkEnd w:id="157"/>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158" w:name="_Toc456352035"/>
      <w:r>
        <w:t>Reject: A CVE ID Should Not Have Been Assigned</w:t>
      </w:r>
      <w:bookmarkEnd w:id="158"/>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159" w:name="_Toc456352036"/>
      <w:r>
        <w:t>Merge: Multiple CVE IDs Assigned to One Vulnerability</w:t>
      </w:r>
      <w:bookmarkEnd w:id="159"/>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160" w:name="_Toc456352037"/>
      <w:r>
        <w:t>Split: A Single CVE ID is Assigned when More than One is Required</w:t>
      </w:r>
      <w:bookmarkEnd w:id="160"/>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161" w:name="_Toc456352038"/>
      <w:r>
        <w:t>Dispute: Validity of the Vulnerability is Questioned</w:t>
      </w:r>
      <w:bookmarkEnd w:id="161"/>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162"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163" w:author="Daniel Adinolfi" w:date="2017-08-14T09:14:00Z"/>
          <w:rFonts w:ascii="Times New Roman" w:eastAsia="Times New Roman" w:hAnsi="Times New Roman" w:cs="Times New Roman"/>
        </w:rPr>
      </w:pPr>
      <w:ins w:id="164" w:author="Daniel Adinolfi" w:date="2017-08-14T09:14:00Z">
        <w:r>
          <w:rPr>
            <w:rFonts w:ascii="Times New Roman" w:eastAsia="Times New Roman" w:hAnsi="Times New Roman" w:cs="Times New Roman"/>
            <w:color w:val="24292E"/>
            <w:shd w:val="clear" w:color="auto" w:fill="FFFFFF"/>
            <w:rPrChange w:id="165" w:author="Daniel Adinolfi" w:date="2017-08-14T09:14:00Z">
              <w:rPr>
                <w:rFonts w:ascii="Times New Roman" w:eastAsia="Times New Roman" w:hAnsi="Times New Roman" w:cs="Times New Roman"/>
                <w:color w:val="24292E"/>
                <w:shd w:val="clear" w:color="auto" w:fill="FFFFFF"/>
              </w:rPr>
            </w:rPrChange>
          </w:rPr>
          <w:t xml:space="preserve">Note that </w:t>
        </w:r>
        <w:r w:rsidRPr="0043420D">
          <w:rPr>
            <w:rFonts w:ascii="Times New Roman" w:eastAsia="Times New Roman" w:hAnsi="Times New Roman" w:cs="Times New Roman"/>
            <w:color w:val="24292E"/>
            <w:shd w:val="clear" w:color="auto" w:fill="FFFFFF"/>
            <w:rPrChange w:id="166"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167" w:name="_Toc461543280"/>
      <w:r>
        <w:lastRenderedPageBreak/>
        <w:t>Appendix F</w:t>
      </w:r>
      <w:r w:rsidR="00423A4C">
        <w:t xml:space="preserve"> </w:t>
      </w:r>
      <w:r w:rsidR="00423A4C">
        <w:tab/>
        <w:t>Acronyms</w:t>
      </w:r>
      <w:bookmarkEnd w:id="167"/>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012CA8FF" w:rsidR="00423A4C" w:rsidRPr="00EB30B4" w:rsidRDefault="00423A4C" w:rsidP="00D60051">
      <w:pPr>
        <w:rPr>
          <w:rFonts w:ascii="Times New Roman" w:eastAsia="Times New Roman" w:hAnsi="Times New Roman" w:cs="Times New Roman"/>
        </w:rPr>
      </w:pPr>
    </w:p>
    <w:sectPr w:rsidR="00423A4C"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80E58" w14:textId="77777777" w:rsidR="00326265" w:rsidRDefault="00326265">
      <w:r>
        <w:separator/>
      </w:r>
    </w:p>
  </w:endnote>
  <w:endnote w:type="continuationSeparator" w:id="0">
    <w:p w14:paraId="76E86EC3" w14:textId="77777777" w:rsidR="00326265" w:rsidRDefault="00326265">
      <w:r>
        <w:continuationSeparator/>
      </w:r>
    </w:p>
  </w:endnote>
  <w:endnote w:type="continuationNotice" w:id="1">
    <w:p w14:paraId="451F6FB6" w14:textId="77777777" w:rsidR="00326265" w:rsidRDefault="00326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8C56AC" w:rsidRDefault="008C56AC"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8C56AC" w:rsidRPr="00F30218" w:rsidRDefault="008C56AC">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5F0F0F">
      <w:rPr>
        <w:caps/>
        <w:noProof/>
        <w:color w:val="auto"/>
      </w:rPr>
      <w:t>16</w:t>
    </w:r>
    <w:r w:rsidRPr="00F30218">
      <w:rPr>
        <w:caps/>
        <w:noProof/>
        <w:color w:val="auto"/>
      </w:rPr>
      <w:fldChar w:fldCharType="end"/>
    </w:r>
  </w:p>
  <w:p w14:paraId="40C02EA6" w14:textId="77777777" w:rsidR="008C56AC" w:rsidRPr="003A3801" w:rsidRDefault="008C56AC"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081246" w:rsidRDefault="000812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FFF89" w14:textId="77777777" w:rsidR="00326265" w:rsidRDefault="00326265">
      <w:r>
        <w:separator/>
      </w:r>
    </w:p>
  </w:footnote>
  <w:footnote w:type="continuationSeparator" w:id="0">
    <w:p w14:paraId="638C2E4A" w14:textId="77777777" w:rsidR="00326265" w:rsidRDefault="00326265">
      <w:r>
        <w:continuationSeparator/>
      </w:r>
    </w:p>
  </w:footnote>
  <w:footnote w:type="continuationNotice" w:id="1">
    <w:p w14:paraId="7CA89489" w14:textId="77777777" w:rsidR="00326265" w:rsidRDefault="00326265"/>
  </w:footnote>
  <w:footnote w:id="2">
    <w:p w14:paraId="525B14CB" w14:textId="459CD58B" w:rsidR="008C56AC" w:rsidRDefault="008C56AC">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8C56AC" w:rsidRDefault="008C56AC">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8C56AC" w:rsidRDefault="008C56AC">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8C56AC" w:rsidRDefault="008C56AC">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081246" w:rsidRDefault="00081246">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081246" w:rsidRDefault="00081246">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8C56AC" w:rsidRDefault="00081246"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5">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2"/>
  </w:num>
  <w:num w:numId="5">
    <w:abstractNumId w:val="8"/>
  </w:num>
  <w:num w:numId="6">
    <w:abstractNumId w:val="33"/>
  </w:num>
  <w:num w:numId="7">
    <w:abstractNumId w:val="1"/>
  </w:num>
  <w:num w:numId="8">
    <w:abstractNumId w:val="28"/>
  </w:num>
  <w:num w:numId="9">
    <w:abstractNumId w:val="15"/>
  </w:num>
  <w:num w:numId="10">
    <w:abstractNumId w:val="6"/>
  </w:num>
  <w:num w:numId="11">
    <w:abstractNumId w:val="26"/>
  </w:num>
  <w:num w:numId="12">
    <w:abstractNumId w:val="9"/>
  </w:num>
  <w:num w:numId="13">
    <w:abstractNumId w:val="17"/>
  </w:num>
  <w:num w:numId="14">
    <w:abstractNumId w:val="0"/>
  </w:num>
  <w:num w:numId="15">
    <w:abstractNumId w:val="27"/>
  </w:num>
  <w:num w:numId="16">
    <w:abstractNumId w:val="13"/>
  </w:num>
  <w:num w:numId="17">
    <w:abstractNumId w:val="16"/>
  </w:num>
  <w:num w:numId="18">
    <w:abstractNumId w:val="24"/>
  </w:num>
  <w:num w:numId="19">
    <w:abstractNumId w:val="36"/>
  </w:num>
  <w:num w:numId="20">
    <w:abstractNumId w:val="14"/>
  </w:num>
  <w:num w:numId="21">
    <w:abstractNumId w:val="25"/>
  </w:num>
  <w:num w:numId="22">
    <w:abstractNumId w:val="20"/>
  </w:num>
  <w:num w:numId="23">
    <w:abstractNumId w:val="32"/>
  </w:num>
  <w:num w:numId="24">
    <w:abstractNumId w:val="30"/>
  </w:num>
  <w:num w:numId="25">
    <w:abstractNumId w:val="18"/>
  </w:num>
  <w:num w:numId="26">
    <w:abstractNumId w:val="3"/>
  </w:num>
  <w:num w:numId="27">
    <w:abstractNumId w:val="22"/>
  </w:num>
  <w:num w:numId="28">
    <w:abstractNumId w:val="37"/>
  </w:num>
  <w:num w:numId="29">
    <w:abstractNumId w:val="5"/>
  </w:num>
  <w:num w:numId="30">
    <w:abstractNumId w:val="35"/>
  </w:num>
  <w:num w:numId="31">
    <w:abstractNumId w:val="19"/>
  </w:num>
  <w:num w:numId="32">
    <w:abstractNumId w:val="11"/>
  </w:num>
  <w:num w:numId="33">
    <w:abstractNumId w:val="34"/>
  </w:num>
  <w:num w:numId="34">
    <w:abstractNumId w:val="7"/>
  </w:num>
  <w:num w:numId="35">
    <w:abstractNumId w:val="29"/>
  </w:num>
  <w:num w:numId="36">
    <w:abstractNumId w:val="4"/>
  </w:num>
  <w:num w:numId="37">
    <w:abstractNumId w:val="31"/>
  </w:num>
  <w:num w:numId="38">
    <w:abstractNumId w:val="1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73B9"/>
    <w:rsid w:val="000B6017"/>
    <w:rsid w:val="000B6B0C"/>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4E20"/>
    <w:rsid w:val="001353A3"/>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F40DC"/>
    <w:rsid w:val="00300837"/>
    <w:rsid w:val="0030343E"/>
    <w:rsid w:val="0031742F"/>
    <w:rsid w:val="00320F88"/>
    <w:rsid w:val="00322AE5"/>
    <w:rsid w:val="0032626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3611A"/>
    <w:rsid w:val="0054337F"/>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6C86"/>
    <w:rsid w:val="005F0F0F"/>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6AC"/>
    <w:rsid w:val="008C5F10"/>
    <w:rsid w:val="008C65CF"/>
    <w:rsid w:val="008D0C42"/>
    <w:rsid w:val="008D1008"/>
    <w:rsid w:val="008E3888"/>
    <w:rsid w:val="008F3A55"/>
    <w:rsid w:val="00900731"/>
    <w:rsid w:val="0090080D"/>
    <w:rsid w:val="00905116"/>
    <w:rsid w:val="009059B6"/>
    <w:rsid w:val="009109D0"/>
    <w:rsid w:val="00912863"/>
    <w:rsid w:val="00915924"/>
    <w:rsid w:val="00915E4E"/>
    <w:rsid w:val="009208BC"/>
    <w:rsid w:val="009223C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D351A"/>
    <w:rsid w:val="00AD501B"/>
    <w:rsid w:val="00AD61EE"/>
    <w:rsid w:val="00AD6745"/>
    <w:rsid w:val="00AE1D61"/>
    <w:rsid w:val="00AE4054"/>
    <w:rsid w:val="00AF597F"/>
    <w:rsid w:val="00B056C0"/>
    <w:rsid w:val="00B212FD"/>
    <w:rsid w:val="00B2275D"/>
    <w:rsid w:val="00B25AB8"/>
    <w:rsid w:val="00B31551"/>
    <w:rsid w:val="00B32347"/>
    <w:rsid w:val="00B3260C"/>
    <w:rsid w:val="00B3741F"/>
    <w:rsid w:val="00B55439"/>
    <w:rsid w:val="00B618B4"/>
    <w:rsid w:val="00B70F24"/>
    <w:rsid w:val="00B736DE"/>
    <w:rsid w:val="00B76EEF"/>
    <w:rsid w:val="00B77491"/>
    <w:rsid w:val="00B8328B"/>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4B16"/>
    <w:rsid w:val="00C755BE"/>
    <w:rsid w:val="00C75D0B"/>
    <w:rsid w:val="00C761ED"/>
    <w:rsid w:val="00C803DD"/>
    <w:rsid w:val="00C82289"/>
    <w:rsid w:val="00C86E57"/>
    <w:rsid w:val="00C929F4"/>
    <w:rsid w:val="00C934A7"/>
    <w:rsid w:val="00CA290F"/>
    <w:rsid w:val="00CB26A2"/>
    <w:rsid w:val="00CB3B83"/>
    <w:rsid w:val="00CB73FB"/>
    <w:rsid w:val="00CD0E15"/>
    <w:rsid w:val="00CD1991"/>
    <w:rsid w:val="00CD469C"/>
    <w:rsid w:val="00CD7F36"/>
    <w:rsid w:val="00CE04CD"/>
    <w:rsid w:val="00CE1602"/>
    <w:rsid w:val="00D0237F"/>
    <w:rsid w:val="00D06200"/>
    <w:rsid w:val="00D22F61"/>
    <w:rsid w:val="00D24399"/>
    <w:rsid w:val="00D24A15"/>
    <w:rsid w:val="00D50F9D"/>
    <w:rsid w:val="00D60051"/>
    <w:rsid w:val="00D60844"/>
    <w:rsid w:val="00D83C8F"/>
    <w:rsid w:val="00D84AB2"/>
    <w:rsid w:val="00D93F07"/>
    <w:rsid w:val="00DA0B59"/>
    <w:rsid w:val="00DB1914"/>
    <w:rsid w:val="00DB4770"/>
    <w:rsid w:val="00DB5399"/>
    <w:rsid w:val="00DC0B6B"/>
    <w:rsid w:val="00DC153D"/>
    <w:rsid w:val="00DC582C"/>
    <w:rsid w:val="00DD7D70"/>
    <w:rsid w:val="00DE48CD"/>
    <w:rsid w:val="00DF0CD2"/>
    <w:rsid w:val="00DF4246"/>
    <w:rsid w:val="00E116C5"/>
    <w:rsid w:val="00E1719C"/>
    <w:rsid w:val="00E306F4"/>
    <w:rsid w:val="00E336D0"/>
    <w:rsid w:val="00E36746"/>
    <w:rsid w:val="00E4075F"/>
    <w:rsid w:val="00E41DF9"/>
    <w:rsid w:val="00E536CF"/>
    <w:rsid w:val="00E561F5"/>
    <w:rsid w:val="00E6607D"/>
    <w:rsid w:val="00E7788B"/>
    <w:rsid w:val="00E77FAB"/>
    <w:rsid w:val="00E8231A"/>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cve@mitr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png"/><Relationship Id="rId19" Type="http://schemas.openxmlformats.org/officeDocument/2006/relationships/image" Target="media/image2.tif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2.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3.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61350E-9863-A04B-A651-D4C8B691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6395</Words>
  <Characters>36456</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8</cp:revision>
  <dcterms:created xsi:type="dcterms:W3CDTF">2017-08-11T17:37:00Z</dcterms:created>
  <dcterms:modified xsi:type="dcterms:W3CDTF">2017-08-14T13:16:00Z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