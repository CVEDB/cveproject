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B9B0D" w14:textId="2FED22A4" w:rsidR="00B3260C" w:rsidRDefault="001D48B8" w:rsidP="00B3260C">
      <w:pPr>
        <w:pStyle w:val="PubDate"/>
        <w:spacing w:before="960" w:after="480"/>
        <w:rPr>
          <w:rFonts w:ascii="Arial Narrow" w:hAnsi="Arial Narrow" w:cstheme="majorBidi"/>
          <w:sz w:val="48"/>
        </w:rPr>
      </w:pPr>
      <w:ins w:id="0" w:author="Daniel Adinolfi" w:date="2017-08-11T13:37:00Z">
        <w:r>
          <w:rPr>
            <w:rFonts w:ascii="Arial Narrow" w:hAnsi="Arial Narrow" w:cstheme="majorBidi"/>
            <w:sz w:val="48"/>
          </w:rPr>
          <w:t>DRAFT</w:t>
        </w:r>
      </w:ins>
      <w:ins w:id="1" w:author="Daniel Adinolfi" w:date="2017-08-14T09:08:00Z">
        <w:r w:rsidR="00081246">
          <w:rPr>
            <w:rFonts w:ascii="Arial Narrow" w:hAnsi="Arial Narrow" w:cstheme="majorBidi"/>
            <w:sz w:val="48"/>
          </w:rPr>
          <w:t xml:space="preserve"> </w:t>
        </w:r>
      </w:ins>
      <w:r w:rsidR="00B3260C">
        <w:rPr>
          <w:rFonts w:ascii="Arial Narrow" w:hAnsi="Arial Narrow" w:cstheme="majorBidi"/>
          <w:sz w:val="48"/>
        </w:rPr>
        <w:t>Common Vulnerabilities and Exposures (CVE) Numbering Authority (CNA) Rules</w:t>
      </w:r>
    </w:p>
    <w:p w14:paraId="10B80742" w14:textId="618972A4" w:rsidR="00B3260C" w:rsidRPr="00495B57" w:rsidRDefault="00E116C5" w:rsidP="00B3260C">
      <w:pPr>
        <w:pStyle w:val="PubDate"/>
        <w:spacing w:before="720" w:after="600"/>
        <w:rPr>
          <w:rFonts w:ascii="Arial Narrow" w:hAnsi="Arial Narrow"/>
        </w:rPr>
      </w:pPr>
      <w:r>
        <w:rPr>
          <w:rFonts w:ascii="Arial Narrow" w:hAnsi="Arial Narrow"/>
        </w:rPr>
        <w:t>October</w:t>
      </w:r>
      <w:r w:rsidR="00CB73FB">
        <w:rPr>
          <w:rFonts w:ascii="Arial Narrow" w:hAnsi="Arial Narrow"/>
        </w:rPr>
        <w:t xml:space="preserve"> </w:t>
      </w:r>
      <w:r>
        <w:rPr>
          <w:rFonts w:ascii="Arial Narrow" w:hAnsi="Arial Narrow"/>
        </w:rPr>
        <w:t>4</w:t>
      </w:r>
      <w:r w:rsidR="00B3260C">
        <w:rPr>
          <w:rFonts w:ascii="Arial Narrow" w:hAnsi="Arial Narrow"/>
        </w:rPr>
        <w:t>, 201</w:t>
      </w:r>
      <w:ins w:id="2" w:author="Daniel Adinolfi" w:date="2017-08-11T13:37:00Z">
        <w:r w:rsidR="001D48B8">
          <w:rPr>
            <w:rFonts w:ascii="Arial Narrow" w:hAnsi="Arial Narrow"/>
          </w:rPr>
          <w:t>7</w:t>
        </w:r>
      </w:ins>
      <w:del w:id="3" w:author="Daniel Adinolfi" w:date="2017-08-11T13:37:00Z">
        <w:r w:rsidR="00B3260C" w:rsidDel="001D48B8">
          <w:rPr>
            <w:rFonts w:ascii="Arial Narrow" w:hAnsi="Arial Narrow"/>
          </w:rPr>
          <w:delText>6</w:delText>
        </w:r>
      </w:del>
    </w:p>
    <w:p w14:paraId="7EFB3807" w14:textId="111E10A6" w:rsidR="00B3260C" w:rsidRPr="00C549B0" w:rsidRDefault="0017084D" w:rsidP="00B3260C">
      <w:pPr>
        <w:pStyle w:val="PubDate"/>
        <w:spacing w:before="480" w:after="680"/>
        <w:rPr>
          <w:rFonts w:ascii="Arial Narrow" w:hAnsi="Arial Narrow"/>
          <w:sz w:val="28"/>
          <w:szCs w:val="28"/>
        </w:rPr>
      </w:pPr>
      <w:r>
        <w:rPr>
          <w:rFonts w:ascii="Arial Narrow" w:hAnsi="Arial Narrow"/>
          <w:sz w:val="28"/>
          <w:szCs w:val="28"/>
        </w:rPr>
        <w:t xml:space="preserve">Version </w:t>
      </w:r>
      <w:ins w:id="4" w:author="Daniel Adinolfi" w:date="2017-08-11T13:37:00Z">
        <w:r w:rsidR="008C56AC">
          <w:rPr>
            <w:rFonts w:ascii="Arial Narrow" w:hAnsi="Arial Narrow"/>
            <w:sz w:val="28"/>
            <w:szCs w:val="28"/>
          </w:rPr>
          <w:t>2</w:t>
        </w:r>
      </w:ins>
      <w:del w:id="5" w:author="Daniel Adinolfi" w:date="2017-08-11T13:37:00Z">
        <w:r w:rsidDel="008C56AC">
          <w:rPr>
            <w:rFonts w:ascii="Arial Narrow" w:hAnsi="Arial Narrow"/>
            <w:sz w:val="28"/>
            <w:szCs w:val="28"/>
          </w:rPr>
          <w:delText>1</w:delText>
        </w:r>
      </w:del>
      <w:r>
        <w:rPr>
          <w:rFonts w:ascii="Arial Narrow" w:hAnsi="Arial Narrow"/>
          <w:sz w:val="28"/>
          <w:szCs w:val="28"/>
        </w:rPr>
        <w:t>.</w:t>
      </w:r>
      <w:ins w:id="6" w:author="Daniel Adinolfi" w:date="2017-08-11T13:37:00Z">
        <w:r w:rsidR="002D0057">
          <w:rPr>
            <w:rFonts w:ascii="Arial Narrow" w:hAnsi="Arial Narrow"/>
            <w:sz w:val="28"/>
            <w:szCs w:val="28"/>
          </w:rPr>
          <w:t>0 rev 2</w:t>
        </w:r>
      </w:ins>
      <w:del w:id="7" w:author="Daniel Adinolfi" w:date="2017-08-11T13:37:00Z">
        <w:r w:rsidDel="008C56AC">
          <w:rPr>
            <w:rFonts w:ascii="Arial Narrow" w:hAnsi="Arial Narrow"/>
            <w:sz w:val="28"/>
            <w:szCs w:val="28"/>
          </w:rPr>
          <w:delText>1</w:delText>
        </w:r>
      </w:del>
    </w:p>
    <w:p w14:paraId="06A16892" w14:textId="77777777" w:rsidR="00B3260C" w:rsidRDefault="00B3260C" w:rsidP="00B3260C">
      <w:pPr>
        <w:spacing w:before="80" w:after="80"/>
        <w:rPr>
          <w:b/>
        </w:rPr>
      </w:pPr>
    </w:p>
    <w:p w14:paraId="79355E9C" w14:textId="77777777" w:rsidR="00B3260C" w:rsidRDefault="00B3260C" w:rsidP="00B3260C">
      <w:pPr>
        <w:spacing w:before="80" w:after="80"/>
        <w:rPr>
          <w:b/>
        </w:rPr>
      </w:pPr>
    </w:p>
    <w:p w14:paraId="0F7B8202" w14:textId="77777777" w:rsidR="00B3260C" w:rsidRDefault="00B3260C" w:rsidP="00B3260C">
      <w:pPr>
        <w:spacing w:before="80" w:after="80"/>
        <w:rPr>
          <w:b/>
        </w:rPr>
      </w:pPr>
    </w:p>
    <w:p w14:paraId="1037399B" w14:textId="77777777" w:rsidR="00B3260C" w:rsidRDefault="00B3260C" w:rsidP="00B3260C">
      <w:pPr>
        <w:spacing w:before="80" w:after="80"/>
        <w:rPr>
          <w:b/>
        </w:rPr>
      </w:pPr>
    </w:p>
    <w:p w14:paraId="31A9AF99" w14:textId="77777777" w:rsidR="00B3260C" w:rsidRDefault="00B3260C" w:rsidP="00B3260C">
      <w:pPr>
        <w:spacing w:before="80" w:after="80"/>
        <w:rPr>
          <w:b/>
        </w:rPr>
      </w:pPr>
    </w:p>
    <w:p w14:paraId="55C25493" w14:textId="77777777" w:rsidR="00B3260C" w:rsidRPr="005D362B" w:rsidRDefault="00B3260C" w:rsidP="00B3260C">
      <w:pPr>
        <w:spacing w:before="80" w:after="80"/>
        <w:rPr>
          <w:b/>
        </w:rPr>
      </w:pPr>
    </w:p>
    <w:p w14:paraId="1B337CFF" w14:textId="77777777" w:rsidR="00B3260C" w:rsidRPr="005D362B" w:rsidRDefault="00B3260C" w:rsidP="00B3260C">
      <w:pPr>
        <w:spacing w:before="80" w:after="80"/>
        <w:rPr>
          <w:b/>
          <w:sz w:val="20"/>
        </w:rPr>
        <w:sectPr w:rsidR="00B3260C" w:rsidRPr="005D362B" w:rsidSect="00EB23B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504" w:gutter="0"/>
          <w:pgNumType w:fmt="lowerRoman" w:start="1"/>
          <w:cols w:space="720"/>
          <w:titlePg/>
          <w:docGrid w:linePitch="360"/>
        </w:sectPr>
      </w:pPr>
    </w:p>
    <w:bookmarkStart w:id="11" w:name="_Toc460315256" w:displacedByCustomXml="next"/>
    <w:bookmarkStart w:id="12" w:name="_Toc459716207" w:displacedByCustomXml="next"/>
    <w:bookmarkStart w:id="13" w:name="_Toc491678884" w:displacedByCustomXml="next"/>
    <w:sdt>
      <w:sdtPr>
        <w:rPr>
          <w:rFonts w:asciiTheme="minorHAnsi" w:eastAsiaTheme="minorHAnsi" w:hAnsiTheme="minorHAnsi" w:cstheme="minorBidi"/>
          <w:b w:val="0"/>
          <w:color w:val="auto"/>
          <w:kern w:val="0"/>
          <w:sz w:val="24"/>
          <w:szCs w:val="24"/>
        </w:rPr>
        <w:id w:val="846985509"/>
        <w:docPartObj>
          <w:docPartGallery w:val="Table of Contents"/>
          <w:docPartUnique/>
        </w:docPartObj>
      </w:sdtPr>
      <w:sdtEndPr>
        <w:rPr>
          <w:bCs/>
          <w:noProof/>
        </w:rPr>
      </w:sdtEndPr>
      <w:sdtContent>
        <w:p w14:paraId="31C4113E" w14:textId="719148DE" w:rsidR="00E41DF9" w:rsidRDefault="00E41DF9" w:rsidP="00551BEF">
          <w:pPr>
            <w:pStyle w:val="Heading1"/>
            <w:numPr>
              <w:ilvl w:val="0"/>
              <w:numId w:val="0"/>
            </w:numPr>
            <w:spacing w:before="0" w:after="0"/>
            <w:ind w:left="360" w:hanging="360"/>
          </w:pPr>
          <w:r>
            <w:t>Table of Contents</w:t>
          </w:r>
          <w:bookmarkEnd w:id="13"/>
          <w:bookmarkEnd w:id="12"/>
          <w:bookmarkEnd w:id="11"/>
        </w:p>
        <w:p w14:paraId="309AA949" w14:textId="77777777" w:rsidR="0078792E" w:rsidRDefault="00E41DF9">
          <w:pPr>
            <w:pStyle w:val="TOC1"/>
            <w:tabs>
              <w:tab w:val="right" w:leader="dot" w:pos="9350"/>
            </w:tabs>
            <w:rPr>
              <w:ins w:id="14" w:author="Daniel Adinolfi" w:date="2017-08-28T10:19:00Z"/>
              <w:rFonts w:eastAsiaTheme="minorEastAsia"/>
              <w:noProof/>
            </w:rPr>
          </w:pPr>
          <w:r>
            <w:fldChar w:fldCharType="begin"/>
          </w:r>
          <w:r>
            <w:instrText xml:space="preserve"> TOC \o "1-3" \h \z \u </w:instrText>
          </w:r>
          <w:r>
            <w:fldChar w:fldCharType="separate"/>
          </w:r>
          <w:ins w:id="15" w:author="Daniel Adinolfi" w:date="2017-08-28T10:19:00Z">
            <w:r w:rsidR="0078792E" w:rsidRPr="000D22F5">
              <w:rPr>
                <w:rStyle w:val="Hyperlink"/>
                <w:noProof/>
              </w:rPr>
              <w:fldChar w:fldCharType="begin"/>
            </w:r>
            <w:r w:rsidR="0078792E" w:rsidRPr="000D22F5">
              <w:rPr>
                <w:rStyle w:val="Hyperlink"/>
                <w:noProof/>
              </w:rPr>
              <w:instrText xml:space="preserve"> </w:instrText>
            </w:r>
            <w:r w:rsidR="0078792E">
              <w:rPr>
                <w:noProof/>
              </w:rPr>
              <w:instrText>HYPERLINK \l "_Toc491678884"</w:instrText>
            </w:r>
            <w:r w:rsidR="0078792E" w:rsidRPr="000D22F5">
              <w:rPr>
                <w:rStyle w:val="Hyperlink"/>
                <w:noProof/>
              </w:rPr>
              <w:instrText xml:space="preserve"> </w:instrText>
            </w:r>
            <w:r w:rsidR="0078792E" w:rsidRPr="000D22F5">
              <w:rPr>
                <w:rStyle w:val="Hyperlink"/>
                <w:noProof/>
              </w:rPr>
              <w:fldChar w:fldCharType="separate"/>
            </w:r>
            <w:r w:rsidR="0078792E" w:rsidRPr="000D22F5">
              <w:rPr>
                <w:rStyle w:val="Hyperlink"/>
                <w:noProof/>
              </w:rPr>
              <w:t>Table of Contents</w:t>
            </w:r>
            <w:r w:rsidR="0078792E">
              <w:rPr>
                <w:noProof/>
                <w:webHidden/>
              </w:rPr>
              <w:tab/>
            </w:r>
            <w:r w:rsidR="0078792E">
              <w:rPr>
                <w:noProof/>
                <w:webHidden/>
              </w:rPr>
              <w:fldChar w:fldCharType="begin"/>
            </w:r>
            <w:r w:rsidR="0078792E">
              <w:rPr>
                <w:noProof/>
                <w:webHidden/>
              </w:rPr>
              <w:instrText xml:space="preserve"> PAGEREF _Toc491678884 \h </w:instrText>
            </w:r>
          </w:ins>
          <w:r w:rsidR="0078792E">
            <w:rPr>
              <w:noProof/>
              <w:webHidden/>
            </w:rPr>
          </w:r>
          <w:r w:rsidR="0078792E">
            <w:rPr>
              <w:noProof/>
              <w:webHidden/>
            </w:rPr>
            <w:fldChar w:fldCharType="separate"/>
          </w:r>
          <w:ins w:id="16" w:author="Daniel Adinolfi" w:date="2017-08-28T10:19:00Z">
            <w:r w:rsidR="0078792E">
              <w:rPr>
                <w:noProof/>
                <w:webHidden/>
              </w:rPr>
              <w:t>2</w:t>
            </w:r>
            <w:r w:rsidR="0078792E">
              <w:rPr>
                <w:noProof/>
                <w:webHidden/>
              </w:rPr>
              <w:fldChar w:fldCharType="end"/>
            </w:r>
            <w:r w:rsidR="0078792E" w:rsidRPr="000D22F5">
              <w:rPr>
                <w:rStyle w:val="Hyperlink"/>
                <w:noProof/>
              </w:rPr>
              <w:fldChar w:fldCharType="end"/>
            </w:r>
          </w:ins>
        </w:p>
        <w:p w14:paraId="385D2D43" w14:textId="77777777" w:rsidR="0078792E" w:rsidRDefault="0078792E">
          <w:pPr>
            <w:pStyle w:val="TOC1"/>
            <w:tabs>
              <w:tab w:val="left" w:pos="480"/>
              <w:tab w:val="right" w:leader="dot" w:pos="9350"/>
            </w:tabs>
            <w:rPr>
              <w:ins w:id="17" w:author="Daniel Adinolfi" w:date="2017-08-28T10:19:00Z"/>
              <w:rFonts w:eastAsiaTheme="minorEastAsia"/>
              <w:noProof/>
            </w:rPr>
          </w:pPr>
          <w:ins w:id="1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"_Toc491678885"</w:instrText>
            </w:r>
            <w:r w:rsidRPr="000D22F5">
              <w:rPr>
                <w:rStyle w:val="Hyperlink"/>
                <w:noProof/>
              </w:rPr>
              <w:instrText xml:space="preserve"> </w:instrText>
            </w:r>
            <w:r w:rsidRPr="000D22F5">
              <w:rPr>
                <w:rStyle w:val="Hyperlink"/>
                <w:noProof/>
              </w:rPr>
              <w:fldChar w:fldCharType="separate"/>
            </w:r>
            <w:r w:rsidRPr="000D22F5">
              <w:rPr>
                <w:rStyle w:val="Hyperlink"/>
                <w:noProof/>
              </w:rPr>
              <w:t>1.</w:t>
            </w:r>
            <w:r>
              <w:rPr>
                <w:rFonts w:eastAsiaTheme="minorEastAsia"/>
                <w:noProof/>
              </w:rPr>
              <w:tab/>
            </w:r>
            <w:r w:rsidRPr="000D22F5">
              <w:rPr>
                <w:rStyle w:val="Hyperlink"/>
                <w:noProof/>
              </w:rPr>
              <w:t>Overview</w:t>
            </w:r>
            <w:r>
              <w:rPr>
                <w:noProof/>
                <w:webHidden/>
              </w:rPr>
              <w:tab/>
            </w:r>
            <w:r>
              <w:rPr>
                <w:noProof/>
                <w:webHidden/>
              </w:rPr>
              <w:fldChar w:fldCharType="begin"/>
            </w:r>
            <w:r>
              <w:rPr>
                <w:noProof/>
                <w:webHidden/>
              </w:rPr>
              <w:instrText xml:space="preserve"> PAGEREF _Toc491678885 \h </w:instrText>
            </w:r>
          </w:ins>
          <w:r>
            <w:rPr>
              <w:noProof/>
              <w:webHidden/>
            </w:rPr>
          </w:r>
          <w:r>
            <w:rPr>
              <w:noProof/>
              <w:webHidden/>
            </w:rPr>
            <w:fldChar w:fldCharType="separate"/>
          </w:r>
          <w:ins w:id="19" w:author="Daniel Adinolfi" w:date="2017-08-28T10:19:00Z">
            <w:r>
              <w:rPr>
                <w:noProof/>
                <w:webHidden/>
              </w:rPr>
              <w:t>4</w:t>
            </w:r>
            <w:r>
              <w:rPr>
                <w:noProof/>
                <w:webHidden/>
              </w:rPr>
              <w:fldChar w:fldCharType="end"/>
            </w:r>
            <w:r w:rsidRPr="000D22F5">
              <w:rPr>
                <w:rStyle w:val="Hyperlink"/>
                <w:noProof/>
              </w:rPr>
              <w:fldChar w:fldCharType="end"/>
            </w:r>
          </w:ins>
        </w:p>
        <w:p w14:paraId="699E31B6" w14:textId="77777777" w:rsidR="0078792E" w:rsidRDefault="0078792E">
          <w:pPr>
            <w:pStyle w:val="TOC2"/>
            <w:tabs>
              <w:tab w:val="left" w:pos="960"/>
              <w:tab w:val="right" w:leader="dot" w:pos="9350"/>
            </w:tabs>
            <w:rPr>
              <w:ins w:id="20" w:author="Daniel Adinolfi" w:date="2017-08-28T10:19:00Z"/>
              <w:rFonts w:eastAsiaTheme="minorEastAsia"/>
              <w:noProof/>
            </w:rPr>
          </w:pPr>
          <w:ins w:id="2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"_Toc491678886"</w:instrText>
            </w:r>
            <w:r w:rsidRPr="000D22F5">
              <w:rPr>
                <w:rStyle w:val="Hyperlink"/>
                <w:noProof/>
              </w:rPr>
              <w:instrText xml:space="preserve"> </w:instrText>
            </w:r>
            <w:r w:rsidRPr="000D22F5">
              <w:rPr>
                <w:rStyle w:val="Hyperlink"/>
                <w:noProof/>
              </w:rPr>
              <w:fldChar w:fldCharType="separate"/>
            </w:r>
            <w:r w:rsidRPr="000D22F5">
              <w:rPr>
                <w:rStyle w:val="Hyperlink"/>
                <w:noProof/>
              </w:rPr>
              <w:t>1.1.</w:t>
            </w:r>
            <w:r>
              <w:rPr>
                <w:rFonts w:eastAsiaTheme="minorEastAsia"/>
                <w:noProof/>
              </w:rPr>
              <w:tab/>
            </w:r>
            <w:r w:rsidRPr="000D22F5">
              <w:rPr>
                <w:rStyle w:val="Hyperlink"/>
                <w:noProof/>
              </w:rPr>
              <w:t>CVE Numbering Authorities (CNAs)</w:t>
            </w:r>
            <w:r>
              <w:rPr>
                <w:noProof/>
                <w:webHidden/>
              </w:rPr>
              <w:tab/>
            </w:r>
            <w:r>
              <w:rPr>
                <w:noProof/>
                <w:webHidden/>
              </w:rPr>
              <w:fldChar w:fldCharType="begin"/>
            </w:r>
            <w:r>
              <w:rPr>
                <w:noProof/>
                <w:webHidden/>
              </w:rPr>
              <w:instrText xml:space="preserve"> PAGEREF _Toc491678886 \h </w:instrText>
            </w:r>
          </w:ins>
          <w:r>
            <w:rPr>
              <w:noProof/>
              <w:webHidden/>
            </w:rPr>
          </w:r>
          <w:r>
            <w:rPr>
              <w:noProof/>
              <w:webHidden/>
            </w:rPr>
            <w:fldChar w:fldCharType="separate"/>
          </w:r>
          <w:ins w:id="22" w:author="Daniel Adinolfi" w:date="2017-08-28T10:19:00Z">
            <w:r>
              <w:rPr>
                <w:noProof/>
                <w:webHidden/>
              </w:rPr>
              <w:t>4</w:t>
            </w:r>
            <w:r>
              <w:rPr>
                <w:noProof/>
                <w:webHidden/>
              </w:rPr>
              <w:fldChar w:fldCharType="end"/>
            </w:r>
            <w:r w:rsidRPr="000D22F5">
              <w:rPr>
                <w:rStyle w:val="Hyperlink"/>
                <w:noProof/>
              </w:rPr>
              <w:fldChar w:fldCharType="end"/>
            </w:r>
          </w:ins>
        </w:p>
        <w:p w14:paraId="74E6132B" w14:textId="77777777" w:rsidR="0078792E" w:rsidRDefault="0078792E">
          <w:pPr>
            <w:pStyle w:val="TOC2"/>
            <w:tabs>
              <w:tab w:val="left" w:pos="960"/>
              <w:tab w:val="right" w:leader="dot" w:pos="9350"/>
            </w:tabs>
            <w:rPr>
              <w:ins w:id="23" w:author="Daniel Adinolfi" w:date="2017-08-28T10:19:00Z"/>
              <w:rFonts w:eastAsiaTheme="minorEastAsia"/>
              <w:noProof/>
            </w:rPr>
          </w:pPr>
          <w:ins w:id="2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"_Toc491678887"</w:instrText>
            </w:r>
            <w:r w:rsidRPr="000D22F5">
              <w:rPr>
                <w:rStyle w:val="Hyperlink"/>
                <w:noProof/>
              </w:rPr>
              <w:instrText xml:space="preserve"> </w:instrText>
            </w:r>
            <w:r w:rsidRPr="000D22F5">
              <w:rPr>
                <w:rStyle w:val="Hyperlink"/>
                <w:noProof/>
              </w:rPr>
              <w:fldChar w:fldCharType="separate"/>
            </w:r>
            <w:r w:rsidRPr="000D22F5">
              <w:rPr>
                <w:rStyle w:val="Hyperlink"/>
                <w:noProof/>
              </w:rPr>
              <w:t>1.2.</w:t>
            </w:r>
            <w:r>
              <w:rPr>
                <w:rFonts w:eastAsiaTheme="minorEastAsia"/>
                <w:noProof/>
              </w:rPr>
              <w:tab/>
            </w:r>
            <w:r w:rsidRPr="000D22F5">
              <w:rPr>
                <w:rStyle w:val="Hyperlink"/>
                <w:noProof/>
              </w:rPr>
              <w:t>Federated CNA Structure</w:t>
            </w:r>
            <w:r>
              <w:rPr>
                <w:noProof/>
                <w:webHidden/>
              </w:rPr>
              <w:tab/>
            </w:r>
            <w:r>
              <w:rPr>
                <w:noProof/>
                <w:webHidden/>
              </w:rPr>
              <w:fldChar w:fldCharType="begin"/>
            </w:r>
            <w:r>
              <w:rPr>
                <w:noProof/>
                <w:webHidden/>
              </w:rPr>
              <w:instrText xml:space="preserve"> PAGEREF _Toc491678887 \h </w:instrText>
            </w:r>
          </w:ins>
          <w:r>
            <w:rPr>
              <w:noProof/>
              <w:webHidden/>
            </w:rPr>
          </w:r>
          <w:r>
            <w:rPr>
              <w:noProof/>
              <w:webHidden/>
            </w:rPr>
            <w:fldChar w:fldCharType="separate"/>
          </w:r>
          <w:ins w:id="25" w:author="Daniel Adinolfi" w:date="2017-08-28T10:19:00Z">
            <w:r>
              <w:rPr>
                <w:noProof/>
                <w:webHidden/>
              </w:rPr>
              <w:t>4</w:t>
            </w:r>
            <w:r>
              <w:rPr>
                <w:noProof/>
                <w:webHidden/>
              </w:rPr>
              <w:fldChar w:fldCharType="end"/>
            </w:r>
            <w:r w:rsidRPr="000D22F5">
              <w:rPr>
                <w:rStyle w:val="Hyperlink"/>
                <w:noProof/>
              </w:rPr>
              <w:fldChar w:fldCharType="end"/>
            </w:r>
          </w:ins>
        </w:p>
        <w:p w14:paraId="397A42B8" w14:textId="77777777" w:rsidR="0078792E" w:rsidRDefault="0078792E">
          <w:pPr>
            <w:pStyle w:val="TOC2"/>
            <w:tabs>
              <w:tab w:val="left" w:pos="960"/>
              <w:tab w:val="right" w:leader="dot" w:pos="9350"/>
            </w:tabs>
            <w:rPr>
              <w:ins w:id="26" w:author="Daniel Adinolfi" w:date="2017-08-28T10:19:00Z"/>
              <w:rFonts w:eastAsiaTheme="minorEastAsia"/>
              <w:noProof/>
            </w:rPr>
          </w:pPr>
          <w:ins w:id="2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"_Toc491678888"</w:instrText>
            </w:r>
            <w:r w:rsidRPr="000D22F5">
              <w:rPr>
                <w:rStyle w:val="Hyperlink"/>
                <w:noProof/>
              </w:rPr>
              <w:instrText xml:space="preserve"> </w:instrText>
            </w:r>
            <w:r w:rsidRPr="000D22F5">
              <w:rPr>
                <w:rStyle w:val="Hyperlink"/>
                <w:noProof/>
              </w:rPr>
              <w:fldChar w:fldCharType="separate"/>
            </w:r>
            <w:r w:rsidRPr="000D22F5">
              <w:rPr>
                <w:rStyle w:val="Hyperlink"/>
                <w:noProof/>
              </w:rPr>
              <w:t>1.3.</w:t>
            </w:r>
            <w:r>
              <w:rPr>
                <w:rFonts w:eastAsiaTheme="minorEastAsia"/>
                <w:noProof/>
              </w:rPr>
              <w:tab/>
            </w:r>
            <w:r w:rsidRPr="000D22F5">
              <w:rPr>
                <w:rStyle w:val="Hyperlink"/>
                <w:noProof/>
              </w:rPr>
              <w:t>Purpose and Goal of the CNA Rules</w:t>
            </w:r>
            <w:r>
              <w:rPr>
                <w:noProof/>
                <w:webHidden/>
              </w:rPr>
              <w:tab/>
            </w:r>
            <w:r>
              <w:rPr>
                <w:noProof/>
                <w:webHidden/>
              </w:rPr>
              <w:fldChar w:fldCharType="begin"/>
            </w:r>
            <w:r>
              <w:rPr>
                <w:noProof/>
                <w:webHidden/>
              </w:rPr>
              <w:instrText xml:space="preserve"> PAGEREF _Toc491678888 \h </w:instrText>
            </w:r>
          </w:ins>
          <w:r>
            <w:rPr>
              <w:noProof/>
              <w:webHidden/>
            </w:rPr>
          </w:r>
          <w:r>
            <w:rPr>
              <w:noProof/>
              <w:webHidden/>
            </w:rPr>
            <w:fldChar w:fldCharType="separate"/>
          </w:r>
          <w:ins w:id="28" w:author="Daniel Adinolfi" w:date="2017-08-28T10:19:00Z">
            <w:r>
              <w:rPr>
                <w:noProof/>
                <w:webHidden/>
              </w:rPr>
              <w:t>6</w:t>
            </w:r>
            <w:r>
              <w:rPr>
                <w:noProof/>
                <w:webHidden/>
              </w:rPr>
              <w:fldChar w:fldCharType="end"/>
            </w:r>
            <w:r w:rsidRPr="000D22F5">
              <w:rPr>
                <w:rStyle w:val="Hyperlink"/>
                <w:noProof/>
              </w:rPr>
              <w:fldChar w:fldCharType="end"/>
            </w:r>
          </w:ins>
        </w:p>
        <w:p w14:paraId="225E6E7A" w14:textId="77777777" w:rsidR="0078792E" w:rsidRDefault="0078792E">
          <w:pPr>
            <w:pStyle w:val="TOC2"/>
            <w:tabs>
              <w:tab w:val="left" w:pos="960"/>
              <w:tab w:val="right" w:leader="dot" w:pos="9350"/>
            </w:tabs>
            <w:rPr>
              <w:ins w:id="29" w:author="Daniel Adinolfi" w:date="2017-08-28T10:19:00Z"/>
              <w:rFonts w:eastAsiaTheme="minorEastAsia"/>
              <w:noProof/>
            </w:rPr>
          </w:pPr>
          <w:ins w:id="3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"_Toc491678889"</w:instrText>
            </w:r>
            <w:r w:rsidRPr="000D22F5">
              <w:rPr>
                <w:rStyle w:val="Hyperlink"/>
                <w:noProof/>
              </w:rPr>
              <w:instrText xml:space="preserve"> </w:instrText>
            </w:r>
            <w:r w:rsidRPr="000D22F5">
              <w:rPr>
                <w:rStyle w:val="Hyperlink"/>
                <w:noProof/>
              </w:rPr>
              <w:fldChar w:fldCharType="separate"/>
            </w:r>
            <w:r w:rsidRPr="000D22F5">
              <w:rPr>
                <w:rStyle w:val="Hyperlink"/>
                <w:noProof/>
              </w:rPr>
              <w:t>1.4.</w:t>
            </w:r>
            <w:r>
              <w:rPr>
                <w:rFonts w:eastAsiaTheme="minorEastAsia"/>
                <w:noProof/>
              </w:rPr>
              <w:tab/>
            </w:r>
            <w:r w:rsidRPr="000D22F5">
              <w:rPr>
                <w:rStyle w:val="Hyperlink"/>
                <w:noProof/>
              </w:rPr>
              <w:t>Document Structure</w:t>
            </w:r>
            <w:r>
              <w:rPr>
                <w:noProof/>
                <w:webHidden/>
              </w:rPr>
              <w:tab/>
            </w:r>
            <w:r>
              <w:rPr>
                <w:noProof/>
                <w:webHidden/>
              </w:rPr>
              <w:fldChar w:fldCharType="begin"/>
            </w:r>
            <w:r>
              <w:rPr>
                <w:noProof/>
                <w:webHidden/>
              </w:rPr>
              <w:instrText xml:space="preserve"> PAGEREF _Toc491678889 \h </w:instrText>
            </w:r>
          </w:ins>
          <w:r>
            <w:rPr>
              <w:noProof/>
              <w:webHidden/>
            </w:rPr>
          </w:r>
          <w:r>
            <w:rPr>
              <w:noProof/>
              <w:webHidden/>
            </w:rPr>
            <w:fldChar w:fldCharType="separate"/>
          </w:r>
          <w:ins w:id="31" w:author="Daniel Adinolfi" w:date="2017-08-28T10:19:00Z">
            <w:r>
              <w:rPr>
                <w:noProof/>
                <w:webHidden/>
              </w:rPr>
              <w:t>7</w:t>
            </w:r>
            <w:r>
              <w:rPr>
                <w:noProof/>
                <w:webHidden/>
              </w:rPr>
              <w:fldChar w:fldCharType="end"/>
            </w:r>
            <w:r w:rsidRPr="000D22F5">
              <w:rPr>
                <w:rStyle w:val="Hyperlink"/>
                <w:noProof/>
              </w:rPr>
              <w:fldChar w:fldCharType="end"/>
            </w:r>
          </w:ins>
        </w:p>
        <w:p w14:paraId="1BC10BCC" w14:textId="77777777" w:rsidR="0078792E" w:rsidRDefault="0078792E">
          <w:pPr>
            <w:pStyle w:val="TOC1"/>
            <w:tabs>
              <w:tab w:val="left" w:pos="480"/>
              <w:tab w:val="right" w:leader="dot" w:pos="9350"/>
            </w:tabs>
            <w:rPr>
              <w:ins w:id="32" w:author="Daniel Adinolfi" w:date="2017-08-28T10:19:00Z"/>
              <w:rFonts w:eastAsiaTheme="minorEastAsia"/>
              <w:noProof/>
            </w:rPr>
          </w:pPr>
          <w:ins w:id="3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"_Toc491678890"</w:instrText>
            </w:r>
            <w:r w:rsidRPr="000D22F5">
              <w:rPr>
                <w:rStyle w:val="Hyperlink"/>
                <w:noProof/>
              </w:rPr>
              <w:instrText xml:space="preserve"> </w:instrText>
            </w:r>
            <w:r w:rsidRPr="000D22F5">
              <w:rPr>
                <w:rStyle w:val="Hyperlink"/>
                <w:noProof/>
              </w:rPr>
              <w:fldChar w:fldCharType="separate"/>
            </w:r>
            <w:r w:rsidRPr="000D22F5">
              <w:rPr>
                <w:rStyle w:val="Hyperlink"/>
                <w:noProof/>
              </w:rPr>
              <w:t>2.</w:t>
            </w:r>
            <w:r>
              <w:rPr>
                <w:rFonts w:eastAsiaTheme="minorEastAsia"/>
                <w:noProof/>
              </w:rPr>
              <w:tab/>
            </w:r>
            <w:r w:rsidRPr="000D22F5">
              <w:rPr>
                <w:rStyle w:val="Hyperlink"/>
                <w:noProof/>
              </w:rPr>
              <w:t>Rules for All CNAs</w:t>
            </w:r>
            <w:r>
              <w:rPr>
                <w:noProof/>
                <w:webHidden/>
              </w:rPr>
              <w:tab/>
            </w:r>
            <w:r>
              <w:rPr>
                <w:noProof/>
                <w:webHidden/>
              </w:rPr>
              <w:fldChar w:fldCharType="begin"/>
            </w:r>
            <w:r>
              <w:rPr>
                <w:noProof/>
                <w:webHidden/>
              </w:rPr>
              <w:instrText xml:space="preserve"> PAGEREF _Toc491678890 \h </w:instrText>
            </w:r>
          </w:ins>
          <w:r>
            <w:rPr>
              <w:noProof/>
              <w:webHidden/>
            </w:rPr>
          </w:r>
          <w:r>
            <w:rPr>
              <w:noProof/>
              <w:webHidden/>
            </w:rPr>
            <w:fldChar w:fldCharType="separate"/>
          </w:r>
          <w:ins w:id="34" w:author="Daniel Adinolfi" w:date="2017-08-28T10:19:00Z">
            <w:r>
              <w:rPr>
                <w:noProof/>
                <w:webHidden/>
              </w:rPr>
              <w:t>7</w:t>
            </w:r>
            <w:r>
              <w:rPr>
                <w:noProof/>
                <w:webHidden/>
              </w:rPr>
              <w:fldChar w:fldCharType="end"/>
            </w:r>
            <w:r w:rsidRPr="000D22F5">
              <w:rPr>
                <w:rStyle w:val="Hyperlink"/>
                <w:noProof/>
              </w:rPr>
              <w:fldChar w:fldCharType="end"/>
            </w:r>
          </w:ins>
        </w:p>
        <w:p w14:paraId="57EE63E7" w14:textId="77777777" w:rsidR="0078792E" w:rsidRDefault="0078792E">
          <w:pPr>
            <w:pStyle w:val="TOC2"/>
            <w:tabs>
              <w:tab w:val="left" w:pos="960"/>
              <w:tab w:val="right" w:leader="dot" w:pos="9350"/>
            </w:tabs>
            <w:rPr>
              <w:ins w:id="35" w:author="Daniel Adinolfi" w:date="2017-08-28T10:19:00Z"/>
              <w:rFonts w:eastAsiaTheme="minorEastAsia"/>
              <w:noProof/>
            </w:rPr>
          </w:pPr>
          <w:ins w:id="3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"_Toc491678891"</w:instrText>
            </w:r>
            <w:r w:rsidRPr="000D22F5">
              <w:rPr>
                <w:rStyle w:val="Hyperlink"/>
                <w:noProof/>
              </w:rPr>
              <w:instrText xml:space="preserve"> </w:instrText>
            </w:r>
            <w:r w:rsidRPr="000D22F5">
              <w:rPr>
                <w:rStyle w:val="Hyperlink"/>
                <w:noProof/>
              </w:rPr>
              <w:fldChar w:fldCharType="separate"/>
            </w:r>
            <w:r w:rsidRPr="000D22F5">
              <w:rPr>
                <w:rStyle w:val="Hyperlink"/>
                <w:noProof/>
              </w:rPr>
              <w:t>2.1.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_Toc491678891 \h </w:instrText>
            </w:r>
          </w:ins>
          <w:r>
            <w:rPr>
              <w:noProof/>
              <w:webHidden/>
            </w:rPr>
          </w:r>
          <w:r>
            <w:rPr>
              <w:noProof/>
              <w:webHidden/>
            </w:rPr>
            <w:fldChar w:fldCharType="separate"/>
          </w:r>
          <w:ins w:id="37" w:author="Daniel Adinolfi" w:date="2017-08-28T10:19:00Z">
            <w:r>
              <w:rPr>
                <w:noProof/>
                <w:webHidden/>
              </w:rPr>
              <w:t>7</w:t>
            </w:r>
            <w:r>
              <w:rPr>
                <w:noProof/>
                <w:webHidden/>
              </w:rPr>
              <w:fldChar w:fldCharType="end"/>
            </w:r>
            <w:r w:rsidRPr="000D22F5">
              <w:rPr>
                <w:rStyle w:val="Hyperlink"/>
                <w:noProof/>
              </w:rPr>
              <w:fldChar w:fldCharType="end"/>
            </w:r>
          </w:ins>
        </w:p>
        <w:p w14:paraId="6F7B8A1A" w14:textId="77777777" w:rsidR="0078792E" w:rsidRDefault="0078792E">
          <w:pPr>
            <w:pStyle w:val="TOC2"/>
            <w:tabs>
              <w:tab w:val="left" w:pos="960"/>
              <w:tab w:val="right" w:leader="dot" w:pos="9350"/>
            </w:tabs>
            <w:rPr>
              <w:ins w:id="38" w:author="Daniel Adinolfi" w:date="2017-08-28T10:19:00Z"/>
              <w:rFonts w:eastAsiaTheme="minorEastAsia"/>
              <w:noProof/>
            </w:rPr>
          </w:pPr>
          <w:ins w:id="3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"_Toc491678892"</w:instrText>
            </w:r>
            <w:r w:rsidRPr="000D22F5">
              <w:rPr>
                <w:rStyle w:val="Hyperlink"/>
                <w:noProof/>
              </w:rPr>
              <w:instrText xml:space="preserve"> </w:instrText>
            </w:r>
            <w:r w:rsidRPr="000D22F5">
              <w:rPr>
                <w:rStyle w:val="Hyperlink"/>
                <w:noProof/>
              </w:rPr>
              <w:fldChar w:fldCharType="separate"/>
            </w:r>
            <w:r w:rsidRPr="000D22F5">
              <w:rPr>
                <w:rStyle w:val="Hyperlink"/>
                <w:noProof/>
              </w:rPr>
              <w:t>2.2.</w:t>
            </w:r>
            <w:r>
              <w:rPr>
                <w:rFonts w:eastAsiaTheme="minorEastAsia"/>
                <w:noProof/>
              </w:rPr>
              <w:tab/>
            </w:r>
            <w:r w:rsidRPr="000D22F5">
              <w:rPr>
                <w:rStyle w:val="Hyperlink"/>
                <w:noProof/>
              </w:rPr>
              <w:t>Communication Rules</w:t>
            </w:r>
            <w:r>
              <w:rPr>
                <w:noProof/>
                <w:webHidden/>
              </w:rPr>
              <w:tab/>
            </w:r>
            <w:r>
              <w:rPr>
                <w:noProof/>
                <w:webHidden/>
              </w:rPr>
              <w:fldChar w:fldCharType="begin"/>
            </w:r>
            <w:r>
              <w:rPr>
                <w:noProof/>
                <w:webHidden/>
              </w:rPr>
              <w:instrText xml:space="preserve"> PAGEREF _Toc491678892 \h </w:instrText>
            </w:r>
          </w:ins>
          <w:r>
            <w:rPr>
              <w:noProof/>
              <w:webHidden/>
            </w:rPr>
          </w:r>
          <w:r>
            <w:rPr>
              <w:noProof/>
              <w:webHidden/>
            </w:rPr>
            <w:fldChar w:fldCharType="separate"/>
          </w:r>
          <w:ins w:id="40" w:author="Daniel Adinolfi" w:date="2017-08-28T10:19:00Z">
            <w:r>
              <w:rPr>
                <w:noProof/>
                <w:webHidden/>
              </w:rPr>
              <w:t>8</w:t>
            </w:r>
            <w:r>
              <w:rPr>
                <w:noProof/>
                <w:webHidden/>
              </w:rPr>
              <w:fldChar w:fldCharType="end"/>
            </w:r>
            <w:r w:rsidRPr="000D22F5">
              <w:rPr>
                <w:rStyle w:val="Hyperlink"/>
                <w:noProof/>
              </w:rPr>
              <w:fldChar w:fldCharType="end"/>
            </w:r>
          </w:ins>
        </w:p>
        <w:p w14:paraId="716E0AF1" w14:textId="77777777" w:rsidR="0078792E" w:rsidRDefault="0078792E">
          <w:pPr>
            <w:pStyle w:val="TOC2"/>
            <w:tabs>
              <w:tab w:val="left" w:pos="960"/>
              <w:tab w:val="right" w:leader="dot" w:pos="9350"/>
            </w:tabs>
            <w:rPr>
              <w:ins w:id="41" w:author="Daniel Adinolfi" w:date="2017-08-28T10:19:00Z"/>
              <w:rFonts w:eastAsiaTheme="minorEastAsia"/>
              <w:noProof/>
            </w:rPr>
          </w:pPr>
          <w:ins w:id="4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"_Toc491678894"</w:instrText>
            </w:r>
            <w:r w:rsidRPr="000D22F5">
              <w:rPr>
                <w:rStyle w:val="Hyperlink"/>
                <w:noProof/>
              </w:rPr>
              <w:instrText xml:space="preserve"> </w:instrText>
            </w:r>
            <w:r w:rsidRPr="000D22F5">
              <w:rPr>
                <w:rStyle w:val="Hyperlink"/>
                <w:noProof/>
              </w:rPr>
              <w:fldChar w:fldCharType="separate"/>
            </w:r>
            <w:r w:rsidRPr="000D22F5">
              <w:rPr>
                <w:rStyle w:val="Hyperlink"/>
                <w:noProof/>
              </w:rPr>
              <w:t>2.3.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_Toc491678894 \h </w:instrText>
            </w:r>
          </w:ins>
          <w:r>
            <w:rPr>
              <w:noProof/>
              <w:webHidden/>
            </w:rPr>
          </w:r>
          <w:r>
            <w:rPr>
              <w:noProof/>
              <w:webHidden/>
            </w:rPr>
            <w:fldChar w:fldCharType="separate"/>
          </w:r>
          <w:ins w:id="43" w:author="Daniel Adinolfi" w:date="2017-08-28T10:19:00Z">
            <w:r>
              <w:rPr>
                <w:noProof/>
                <w:webHidden/>
              </w:rPr>
              <w:t>9</w:t>
            </w:r>
            <w:r>
              <w:rPr>
                <w:noProof/>
                <w:webHidden/>
              </w:rPr>
              <w:fldChar w:fldCharType="end"/>
            </w:r>
            <w:r w:rsidRPr="000D22F5">
              <w:rPr>
                <w:rStyle w:val="Hyperlink"/>
                <w:noProof/>
              </w:rPr>
              <w:fldChar w:fldCharType="end"/>
            </w:r>
          </w:ins>
        </w:p>
        <w:p w14:paraId="25A6B75D" w14:textId="77777777" w:rsidR="0078792E" w:rsidRDefault="0078792E">
          <w:pPr>
            <w:pStyle w:val="TOC1"/>
            <w:tabs>
              <w:tab w:val="left" w:pos="480"/>
              <w:tab w:val="right" w:leader="dot" w:pos="9350"/>
            </w:tabs>
            <w:rPr>
              <w:ins w:id="44" w:author="Daniel Adinolfi" w:date="2017-08-28T10:19:00Z"/>
              <w:rFonts w:eastAsiaTheme="minorEastAsia"/>
              <w:noProof/>
            </w:rPr>
          </w:pPr>
          <w:ins w:id="4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"_Toc491678895"</w:instrText>
            </w:r>
            <w:r w:rsidRPr="000D22F5">
              <w:rPr>
                <w:rStyle w:val="Hyperlink"/>
                <w:noProof/>
              </w:rPr>
              <w:instrText xml:space="preserve"> </w:instrText>
            </w:r>
            <w:r w:rsidRPr="000D22F5">
              <w:rPr>
                <w:rStyle w:val="Hyperlink"/>
                <w:noProof/>
              </w:rPr>
              <w:fldChar w:fldCharType="separate"/>
            </w:r>
            <w:r w:rsidRPr="000D22F5">
              <w:rPr>
                <w:rStyle w:val="Hyperlink"/>
                <w:noProof/>
              </w:rPr>
              <w:t>3.</w:t>
            </w:r>
            <w:r>
              <w:rPr>
                <w:rFonts w:eastAsiaTheme="minorEastAsia"/>
                <w:noProof/>
              </w:rPr>
              <w:tab/>
            </w:r>
            <w:r w:rsidRPr="000D22F5">
              <w:rPr>
                <w:rStyle w:val="Hyperlink"/>
                <w:noProof/>
              </w:rPr>
              <w:t>Responsibilities of Root and Primary CNAs</w:t>
            </w:r>
            <w:r>
              <w:rPr>
                <w:noProof/>
                <w:webHidden/>
              </w:rPr>
              <w:tab/>
            </w:r>
            <w:r>
              <w:rPr>
                <w:noProof/>
                <w:webHidden/>
              </w:rPr>
              <w:fldChar w:fldCharType="begin"/>
            </w:r>
            <w:r>
              <w:rPr>
                <w:noProof/>
                <w:webHidden/>
              </w:rPr>
              <w:instrText xml:space="preserve"> PAGEREF _Toc491678895 \h </w:instrText>
            </w:r>
          </w:ins>
          <w:r>
            <w:rPr>
              <w:noProof/>
              <w:webHidden/>
            </w:rPr>
          </w:r>
          <w:r>
            <w:rPr>
              <w:noProof/>
              <w:webHidden/>
            </w:rPr>
            <w:fldChar w:fldCharType="separate"/>
          </w:r>
          <w:ins w:id="46" w:author="Daniel Adinolfi" w:date="2017-08-28T10:19:00Z">
            <w:r>
              <w:rPr>
                <w:noProof/>
                <w:webHidden/>
              </w:rPr>
              <w:t>9</w:t>
            </w:r>
            <w:r>
              <w:rPr>
                <w:noProof/>
                <w:webHidden/>
              </w:rPr>
              <w:fldChar w:fldCharType="end"/>
            </w:r>
            <w:r w:rsidRPr="000D22F5">
              <w:rPr>
                <w:rStyle w:val="Hyperlink"/>
                <w:noProof/>
              </w:rPr>
              <w:fldChar w:fldCharType="end"/>
            </w:r>
          </w:ins>
        </w:p>
        <w:p w14:paraId="07D52F59" w14:textId="77777777" w:rsidR="0078792E" w:rsidRDefault="0078792E">
          <w:pPr>
            <w:pStyle w:val="TOC2"/>
            <w:tabs>
              <w:tab w:val="left" w:pos="960"/>
              <w:tab w:val="right" w:leader="dot" w:pos="9350"/>
            </w:tabs>
            <w:rPr>
              <w:ins w:id="47" w:author="Daniel Adinolfi" w:date="2017-08-28T10:19:00Z"/>
              <w:rFonts w:eastAsiaTheme="minorEastAsia"/>
              <w:noProof/>
            </w:rPr>
          </w:pPr>
          <w:ins w:id="4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"_Toc491678896"</w:instrText>
            </w:r>
            <w:r w:rsidRPr="000D22F5">
              <w:rPr>
                <w:rStyle w:val="Hyperlink"/>
                <w:noProof/>
              </w:rPr>
              <w:instrText xml:space="preserve"> </w:instrText>
            </w:r>
            <w:r w:rsidRPr="000D22F5">
              <w:rPr>
                <w:rStyle w:val="Hyperlink"/>
                <w:noProof/>
              </w:rPr>
              <w:fldChar w:fldCharType="separate"/>
            </w:r>
            <w:r w:rsidRPr="000D22F5">
              <w:rPr>
                <w:rStyle w:val="Hyperlink"/>
                <w:noProof/>
              </w:rPr>
              <w:t>3.1.</w:t>
            </w:r>
            <w:r>
              <w:rPr>
                <w:rFonts w:eastAsiaTheme="minorEastAsia"/>
                <w:noProof/>
              </w:rPr>
              <w:tab/>
            </w:r>
            <w:r w:rsidRPr="000D22F5">
              <w:rPr>
                <w:rStyle w:val="Hyperlink"/>
                <w:noProof/>
              </w:rPr>
              <w:t>Root CNAs</w:t>
            </w:r>
            <w:r>
              <w:rPr>
                <w:noProof/>
                <w:webHidden/>
              </w:rPr>
              <w:tab/>
            </w:r>
            <w:r>
              <w:rPr>
                <w:noProof/>
                <w:webHidden/>
              </w:rPr>
              <w:fldChar w:fldCharType="begin"/>
            </w:r>
            <w:r>
              <w:rPr>
                <w:noProof/>
                <w:webHidden/>
              </w:rPr>
              <w:instrText xml:space="preserve"> PAGEREF _Toc491678896 \h </w:instrText>
            </w:r>
          </w:ins>
          <w:r>
            <w:rPr>
              <w:noProof/>
              <w:webHidden/>
            </w:rPr>
          </w:r>
          <w:r>
            <w:rPr>
              <w:noProof/>
              <w:webHidden/>
            </w:rPr>
            <w:fldChar w:fldCharType="separate"/>
          </w:r>
          <w:ins w:id="49" w:author="Daniel Adinolfi" w:date="2017-08-28T10:19:00Z">
            <w:r>
              <w:rPr>
                <w:noProof/>
                <w:webHidden/>
              </w:rPr>
              <w:t>9</w:t>
            </w:r>
            <w:r>
              <w:rPr>
                <w:noProof/>
                <w:webHidden/>
              </w:rPr>
              <w:fldChar w:fldCharType="end"/>
            </w:r>
            <w:r w:rsidRPr="000D22F5">
              <w:rPr>
                <w:rStyle w:val="Hyperlink"/>
                <w:noProof/>
              </w:rPr>
              <w:fldChar w:fldCharType="end"/>
            </w:r>
          </w:ins>
        </w:p>
        <w:p w14:paraId="18862487" w14:textId="77777777" w:rsidR="0078792E" w:rsidRDefault="0078792E">
          <w:pPr>
            <w:pStyle w:val="TOC3"/>
            <w:tabs>
              <w:tab w:val="left" w:pos="1440"/>
              <w:tab w:val="right" w:leader="dot" w:pos="9350"/>
            </w:tabs>
            <w:rPr>
              <w:ins w:id="50" w:author="Daniel Adinolfi" w:date="2017-08-28T10:19:00Z"/>
              <w:rFonts w:eastAsiaTheme="minorEastAsia"/>
              <w:noProof/>
            </w:rPr>
          </w:pPr>
          <w:ins w:id="5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"_Toc491678897"</w:instrText>
            </w:r>
            <w:r w:rsidRPr="000D22F5">
              <w:rPr>
                <w:rStyle w:val="Hyperlink"/>
                <w:noProof/>
              </w:rPr>
              <w:instrText xml:space="preserve"> </w:instrText>
            </w:r>
            <w:r w:rsidRPr="000D22F5">
              <w:rPr>
                <w:rStyle w:val="Hyperlink"/>
                <w:noProof/>
              </w:rPr>
              <w:fldChar w:fldCharType="separate"/>
            </w:r>
            <w:r w:rsidRPr="000D22F5">
              <w:rPr>
                <w:rStyle w:val="Hyperlink"/>
                <w:noProof/>
              </w:rPr>
              <w:t>3.1.1.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_Toc491678897 \h </w:instrText>
            </w:r>
          </w:ins>
          <w:r>
            <w:rPr>
              <w:noProof/>
              <w:webHidden/>
            </w:rPr>
          </w:r>
          <w:r>
            <w:rPr>
              <w:noProof/>
              <w:webHidden/>
            </w:rPr>
            <w:fldChar w:fldCharType="separate"/>
          </w:r>
          <w:ins w:id="52" w:author="Daniel Adinolfi" w:date="2017-08-28T10:19:00Z">
            <w:r>
              <w:rPr>
                <w:noProof/>
                <w:webHidden/>
              </w:rPr>
              <w:t>9</w:t>
            </w:r>
            <w:r>
              <w:rPr>
                <w:noProof/>
                <w:webHidden/>
              </w:rPr>
              <w:fldChar w:fldCharType="end"/>
            </w:r>
            <w:r w:rsidRPr="000D22F5">
              <w:rPr>
                <w:rStyle w:val="Hyperlink"/>
                <w:noProof/>
              </w:rPr>
              <w:fldChar w:fldCharType="end"/>
            </w:r>
          </w:ins>
        </w:p>
        <w:p w14:paraId="6D34158C" w14:textId="77777777" w:rsidR="0078792E" w:rsidRDefault="0078792E">
          <w:pPr>
            <w:pStyle w:val="TOC3"/>
            <w:tabs>
              <w:tab w:val="left" w:pos="1440"/>
              <w:tab w:val="right" w:leader="dot" w:pos="9350"/>
            </w:tabs>
            <w:rPr>
              <w:ins w:id="53" w:author="Daniel Adinolfi" w:date="2017-08-28T10:19:00Z"/>
              <w:rFonts w:eastAsiaTheme="minorEastAsia"/>
              <w:noProof/>
            </w:rPr>
          </w:pPr>
          <w:ins w:id="5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"_Toc491678898"</w:instrText>
            </w:r>
            <w:r w:rsidRPr="000D22F5">
              <w:rPr>
                <w:rStyle w:val="Hyperlink"/>
                <w:noProof/>
              </w:rPr>
              <w:instrText xml:space="preserve"> </w:instrText>
            </w:r>
            <w:r w:rsidRPr="000D22F5">
              <w:rPr>
                <w:rStyle w:val="Hyperlink"/>
                <w:noProof/>
              </w:rPr>
              <w:fldChar w:fldCharType="separate"/>
            </w:r>
            <w:r w:rsidRPr="000D22F5">
              <w:rPr>
                <w:rStyle w:val="Hyperlink"/>
                <w:noProof/>
              </w:rPr>
              <w:t>3.1.2.</w:t>
            </w:r>
            <w:r>
              <w:rPr>
                <w:rFonts w:eastAsiaTheme="minorEastAsia"/>
                <w:noProof/>
              </w:rPr>
              <w:tab/>
            </w:r>
            <w:r w:rsidRPr="000D22F5">
              <w:rPr>
                <w:rStyle w:val="Hyperlink"/>
                <w:noProof/>
              </w:rPr>
              <w:t>Communications Rules</w:t>
            </w:r>
            <w:r>
              <w:rPr>
                <w:noProof/>
                <w:webHidden/>
              </w:rPr>
              <w:tab/>
            </w:r>
            <w:r>
              <w:rPr>
                <w:noProof/>
                <w:webHidden/>
              </w:rPr>
              <w:fldChar w:fldCharType="begin"/>
            </w:r>
            <w:r>
              <w:rPr>
                <w:noProof/>
                <w:webHidden/>
              </w:rPr>
              <w:instrText xml:space="preserve"> PAGEREF _Toc491678898 \h </w:instrText>
            </w:r>
          </w:ins>
          <w:r>
            <w:rPr>
              <w:noProof/>
              <w:webHidden/>
            </w:rPr>
          </w:r>
          <w:r>
            <w:rPr>
              <w:noProof/>
              <w:webHidden/>
            </w:rPr>
            <w:fldChar w:fldCharType="separate"/>
          </w:r>
          <w:ins w:id="55" w:author="Daniel Adinolfi" w:date="2017-08-28T10:19:00Z">
            <w:r>
              <w:rPr>
                <w:noProof/>
                <w:webHidden/>
              </w:rPr>
              <w:t>10</w:t>
            </w:r>
            <w:r>
              <w:rPr>
                <w:noProof/>
                <w:webHidden/>
              </w:rPr>
              <w:fldChar w:fldCharType="end"/>
            </w:r>
            <w:r w:rsidRPr="000D22F5">
              <w:rPr>
                <w:rStyle w:val="Hyperlink"/>
                <w:noProof/>
              </w:rPr>
              <w:fldChar w:fldCharType="end"/>
            </w:r>
          </w:ins>
        </w:p>
        <w:p w14:paraId="022B9925" w14:textId="77777777" w:rsidR="0078792E" w:rsidRDefault="0078792E">
          <w:pPr>
            <w:pStyle w:val="TOC3"/>
            <w:tabs>
              <w:tab w:val="left" w:pos="1440"/>
              <w:tab w:val="right" w:leader="dot" w:pos="9350"/>
            </w:tabs>
            <w:rPr>
              <w:ins w:id="56" w:author="Daniel Adinolfi" w:date="2017-08-28T10:19:00Z"/>
              <w:rFonts w:eastAsiaTheme="minorEastAsia"/>
              <w:noProof/>
            </w:rPr>
          </w:pPr>
          <w:ins w:id="5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"_Toc491678899"</w:instrText>
            </w:r>
            <w:r w:rsidRPr="000D22F5">
              <w:rPr>
                <w:rStyle w:val="Hyperlink"/>
                <w:noProof/>
              </w:rPr>
              <w:instrText xml:space="preserve"> </w:instrText>
            </w:r>
            <w:r w:rsidRPr="000D22F5">
              <w:rPr>
                <w:rStyle w:val="Hyperlink"/>
                <w:noProof/>
              </w:rPr>
              <w:fldChar w:fldCharType="separate"/>
            </w:r>
            <w:r w:rsidRPr="000D22F5">
              <w:rPr>
                <w:rStyle w:val="Hyperlink"/>
                <w:noProof/>
              </w:rPr>
              <w:t>3.1.3.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_Toc491678899 \h </w:instrText>
            </w:r>
          </w:ins>
          <w:r>
            <w:rPr>
              <w:noProof/>
              <w:webHidden/>
            </w:rPr>
          </w:r>
          <w:r>
            <w:rPr>
              <w:noProof/>
              <w:webHidden/>
            </w:rPr>
            <w:fldChar w:fldCharType="separate"/>
          </w:r>
          <w:ins w:id="58" w:author="Daniel Adinolfi" w:date="2017-08-28T10:19:00Z">
            <w:r>
              <w:rPr>
                <w:noProof/>
                <w:webHidden/>
              </w:rPr>
              <w:t>10</w:t>
            </w:r>
            <w:r>
              <w:rPr>
                <w:noProof/>
                <w:webHidden/>
              </w:rPr>
              <w:fldChar w:fldCharType="end"/>
            </w:r>
            <w:r w:rsidRPr="000D22F5">
              <w:rPr>
                <w:rStyle w:val="Hyperlink"/>
                <w:noProof/>
              </w:rPr>
              <w:fldChar w:fldCharType="end"/>
            </w:r>
          </w:ins>
        </w:p>
        <w:p w14:paraId="5D9EC887" w14:textId="77777777" w:rsidR="0078792E" w:rsidRDefault="0078792E">
          <w:pPr>
            <w:pStyle w:val="TOC2"/>
            <w:tabs>
              <w:tab w:val="left" w:pos="960"/>
              <w:tab w:val="right" w:leader="dot" w:pos="9350"/>
            </w:tabs>
            <w:rPr>
              <w:ins w:id="59" w:author="Daniel Adinolfi" w:date="2017-08-28T10:19:00Z"/>
              <w:rFonts w:eastAsiaTheme="minorEastAsia"/>
              <w:noProof/>
            </w:rPr>
          </w:pPr>
          <w:ins w:id="6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"_Toc491678900"</w:instrText>
            </w:r>
            <w:r w:rsidRPr="000D22F5">
              <w:rPr>
                <w:rStyle w:val="Hyperlink"/>
                <w:noProof/>
              </w:rPr>
              <w:instrText xml:space="preserve"> </w:instrText>
            </w:r>
            <w:r w:rsidRPr="000D22F5">
              <w:rPr>
                <w:rStyle w:val="Hyperlink"/>
                <w:noProof/>
              </w:rPr>
              <w:fldChar w:fldCharType="separate"/>
            </w:r>
            <w:r w:rsidRPr="000D22F5">
              <w:rPr>
                <w:rStyle w:val="Hyperlink"/>
                <w:noProof/>
              </w:rPr>
              <w:t>3.2.</w:t>
            </w:r>
            <w:r>
              <w:rPr>
                <w:rFonts w:eastAsiaTheme="minorEastAsia"/>
                <w:noProof/>
              </w:rPr>
              <w:tab/>
            </w:r>
            <w:r w:rsidRPr="000D22F5">
              <w:rPr>
                <w:rStyle w:val="Hyperlink"/>
                <w:noProof/>
              </w:rPr>
              <w:t>Primary CNA</w:t>
            </w:r>
            <w:r>
              <w:rPr>
                <w:noProof/>
                <w:webHidden/>
              </w:rPr>
              <w:tab/>
            </w:r>
            <w:r>
              <w:rPr>
                <w:noProof/>
                <w:webHidden/>
              </w:rPr>
              <w:fldChar w:fldCharType="begin"/>
            </w:r>
            <w:r>
              <w:rPr>
                <w:noProof/>
                <w:webHidden/>
              </w:rPr>
              <w:instrText xml:space="preserve"> PAGEREF _Toc491678900 \h </w:instrText>
            </w:r>
          </w:ins>
          <w:r>
            <w:rPr>
              <w:noProof/>
              <w:webHidden/>
            </w:rPr>
          </w:r>
          <w:r>
            <w:rPr>
              <w:noProof/>
              <w:webHidden/>
            </w:rPr>
            <w:fldChar w:fldCharType="separate"/>
          </w:r>
          <w:ins w:id="61" w:author="Daniel Adinolfi" w:date="2017-08-28T10:19:00Z">
            <w:r>
              <w:rPr>
                <w:noProof/>
                <w:webHidden/>
              </w:rPr>
              <w:t>10</w:t>
            </w:r>
            <w:r>
              <w:rPr>
                <w:noProof/>
                <w:webHidden/>
              </w:rPr>
              <w:fldChar w:fldCharType="end"/>
            </w:r>
            <w:r w:rsidRPr="000D22F5">
              <w:rPr>
                <w:rStyle w:val="Hyperlink"/>
                <w:noProof/>
              </w:rPr>
              <w:fldChar w:fldCharType="end"/>
            </w:r>
          </w:ins>
        </w:p>
        <w:p w14:paraId="2F7FC3B4" w14:textId="77777777" w:rsidR="0078792E" w:rsidRDefault="0078792E">
          <w:pPr>
            <w:pStyle w:val="TOC3"/>
            <w:tabs>
              <w:tab w:val="left" w:pos="1440"/>
              <w:tab w:val="right" w:leader="dot" w:pos="9350"/>
            </w:tabs>
            <w:rPr>
              <w:ins w:id="62" w:author="Daniel Adinolfi" w:date="2017-08-28T10:19:00Z"/>
              <w:rFonts w:eastAsiaTheme="minorEastAsia"/>
              <w:noProof/>
            </w:rPr>
          </w:pPr>
          <w:ins w:id="6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"_Toc491678901"</w:instrText>
            </w:r>
            <w:r w:rsidRPr="000D22F5">
              <w:rPr>
                <w:rStyle w:val="Hyperlink"/>
                <w:noProof/>
              </w:rPr>
              <w:instrText xml:space="preserve"> </w:instrText>
            </w:r>
            <w:r w:rsidRPr="000D22F5">
              <w:rPr>
                <w:rStyle w:val="Hyperlink"/>
                <w:noProof/>
              </w:rPr>
              <w:fldChar w:fldCharType="separate"/>
            </w:r>
            <w:r w:rsidRPr="000D22F5">
              <w:rPr>
                <w:rStyle w:val="Hyperlink"/>
                <w:noProof/>
              </w:rPr>
              <w:t>3.2.1.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_Toc491678901 \h </w:instrText>
            </w:r>
          </w:ins>
          <w:r>
            <w:rPr>
              <w:noProof/>
              <w:webHidden/>
            </w:rPr>
          </w:r>
          <w:r>
            <w:rPr>
              <w:noProof/>
              <w:webHidden/>
            </w:rPr>
            <w:fldChar w:fldCharType="separate"/>
          </w:r>
          <w:ins w:id="64" w:author="Daniel Adinolfi" w:date="2017-08-28T10:19:00Z">
            <w:r>
              <w:rPr>
                <w:noProof/>
                <w:webHidden/>
              </w:rPr>
              <w:t>10</w:t>
            </w:r>
            <w:r>
              <w:rPr>
                <w:noProof/>
                <w:webHidden/>
              </w:rPr>
              <w:fldChar w:fldCharType="end"/>
            </w:r>
            <w:r w:rsidRPr="000D22F5">
              <w:rPr>
                <w:rStyle w:val="Hyperlink"/>
                <w:noProof/>
              </w:rPr>
              <w:fldChar w:fldCharType="end"/>
            </w:r>
          </w:ins>
        </w:p>
        <w:p w14:paraId="5383A702" w14:textId="77777777" w:rsidR="0078792E" w:rsidRDefault="0078792E">
          <w:pPr>
            <w:pStyle w:val="TOC3"/>
            <w:tabs>
              <w:tab w:val="left" w:pos="1440"/>
              <w:tab w:val="right" w:leader="dot" w:pos="9350"/>
            </w:tabs>
            <w:rPr>
              <w:ins w:id="65" w:author="Daniel Adinolfi" w:date="2017-08-28T10:19:00Z"/>
              <w:rFonts w:eastAsiaTheme="minorEastAsia"/>
              <w:noProof/>
            </w:rPr>
          </w:pPr>
          <w:ins w:id="6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"_Toc491678902"</w:instrText>
            </w:r>
            <w:r w:rsidRPr="000D22F5">
              <w:rPr>
                <w:rStyle w:val="Hyperlink"/>
                <w:noProof/>
              </w:rPr>
              <w:instrText xml:space="preserve"> </w:instrText>
            </w:r>
            <w:r w:rsidRPr="000D22F5">
              <w:rPr>
                <w:rStyle w:val="Hyperlink"/>
                <w:noProof/>
              </w:rPr>
              <w:fldChar w:fldCharType="separate"/>
            </w:r>
            <w:r w:rsidRPr="000D22F5">
              <w:rPr>
                <w:rStyle w:val="Hyperlink"/>
                <w:noProof/>
              </w:rPr>
              <w:t>3.2.2.</w:t>
            </w:r>
            <w:r>
              <w:rPr>
                <w:rFonts w:eastAsiaTheme="minorEastAsia"/>
                <w:noProof/>
              </w:rPr>
              <w:tab/>
            </w:r>
            <w:r w:rsidRPr="000D22F5">
              <w:rPr>
                <w:rStyle w:val="Hyperlink"/>
                <w:noProof/>
              </w:rPr>
              <w:t>Communications Rules</w:t>
            </w:r>
            <w:r>
              <w:rPr>
                <w:noProof/>
                <w:webHidden/>
              </w:rPr>
              <w:tab/>
            </w:r>
            <w:r>
              <w:rPr>
                <w:noProof/>
                <w:webHidden/>
              </w:rPr>
              <w:fldChar w:fldCharType="begin"/>
            </w:r>
            <w:r>
              <w:rPr>
                <w:noProof/>
                <w:webHidden/>
              </w:rPr>
              <w:instrText xml:space="preserve"> PAGEREF _Toc491678902 \h </w:instrText>
            </w:r>
          </w:ins>
          <w:r>
            <w:rPr>
              <w:noProof/>
              <w:webHidden/>
            </w:rPr>
          </w:r>
          <w:r>
            <w:rPr>
              <w:noProof/>
              <w:webHidden/>
            </w:rPr>
            <w:fldChar w:fldCharType="separate"/>
          </w:r>
          <w:ins w:id="67" w:author="Daniel Adinolfi" w:date="2017-08-28T10:19:00Z">
            <w:r>
              <w:rPr>
                <w:noProof/>
                <w:webHidden/>
              </w:rPr>
              <w:t>11</w:t>
            </w:r>
            <w:r>
              <w:rPr>
                <w:noProof/>
                <w:webHidden/>
              </w:rPr>
              <w:fldChar w:fldCharType="end"/>
            </w:r>
            <w:r w:rsidRPr="000D22F5">
              <w:rPr>
                <w:rStyle w:val="Hyperlink"/>
                <w:noProof/>
              </w:rPr>
              <w:fldChar w:fldCharType="end"/>
            </w:r>
          </w:ins>
        </w:p>
        <w:p w14:paraId="7CAAD0AA" w14:textId="77777777" w:rsidR="0078792E" w:rsidRDefault="0078792E">
          <w:pPr>
            <w:pStyle w:val="TOC3"/>
            <w:tabs>
              <w:tab w:val="left" w:pos="1440"/>
              <w:tab w:val="right" w:leader="dot" w:pos="9350"/>
            </w:tabs>
            <w:rPr>
              <w:ins w:id="68" w:author="Daniel Adinolfi" w:date="2017-08-28T10:19:00Z"/>
              <w:rFonts w:eastAsiaTheme="minorEastAsia"/>
              <w:noProof/>
            </w:rPr>
          </w:pPr>
          <w:ins w:id="6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"_Toc491678903"</w:instrText>
            </w:r>
            <w:r w:rsidRPr="000D22F5">
              <w:rPr>
                <w:rStyle w:val="Hyperlink"/>
                <w:noProof/>
              </w:rPr>
              <w:instrText xml:space="preserve"> </w:instrText>
            </w:r>
            <w:r w:rsidRPr="000D22F5">
              <w:rPr>
                <w:rStyle w:val="Hyperlink"/>
                <w:noProof/>
              </w:rPr>
              <w:fldChar w:fldCharType="separate"/>
            </w:r>
            <w:r w:rsidRPr="000D22F5">
              <w:rPr>
                <w:rStyle w:val="Hyperlink"/>
                <w:noProof/>
              </w:rPr>
              <w:t>3.2.3.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_Toc491678903 \h </w:instrText>
            </w:r>
          </w:ins>
          <w:r>
            <w:rPr>
              <w:noProof/>
              <w:webHidden/>
            </w:rPr>
          </w:r>
          <w:r>
            <w:rPr>
              <w:noProof/>
              <w:webHidden/>
            </w:rPr>
            <w:fldChar w:fldCharType="separate"/>
          </w:r>
          <w:ins w:id="70" w:author="Daniel Adinolfi" w:date="2017-08-28T10:19:00Z">
            <w:r>
              <w:rPr>
                <w:noProof/>
                <w:webHidden/>
              </w:rPr>
              <w:t>11</w:t>
            </w:r>
            <w:r>
              <w:rPr>
                <w:noProof/>
                <w:webHidden/>
              </w:rPr>
              <w:fldChar w:fldCharType="end"/>
            </w:r>
            <w:r w:rsidRPr="000D22F5">
              <w:rPr>
                <w:rStyle w:val="Hyperlink"/>
                <w:noProof/>
              </w:rPr>
              <w:fldChar w:fldCharType="end"/>
            </w:r>
          </w:ins>
        </w:p>
        <w:p w14:paraId="4013FAE6" w14:textId="77777777" w:rsidR="0078792E" w:rsidRDefault="0078792E">
          <w:pPr>
            <w:pStyle w:val="TOC1"/>
            <w:tabs>
              <w:tab w:val="left" w:pos="480"/>
              <w:tab w:val="right" w:leader="dot" w:pos="9350"/>
            </w:tabs>
            <w:rPr>
              <w:ins w:id="71" w:author="Daniel Adinolfi" w:date="2017-08-28T10:19:00Z"/>
              <w:rFonts w:eastAsiaTheme="minorEastAsia"/>
              <w:noProof/>
            </w:rPr>
          </w:pPr>
          <w:ins w:id="7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"_Toc491678904"</w:instrText>
            </w:r>
            <w:r w:rsidRPr="000D22F5">
              <w:rPr>
                <w:rStyle w:val="Hyperlink"/>
                <w:noProof/>
              </w:rPr>
              <w:instrText xml:space="preserve"> </w:instrText>
            </w:r>
            <w:r w:rsidRPr="000D22F5">
              <w:rPr>
                <w:rStyle w:val="Hyperlink"/>
                <w:noProof/>
              </w:rPr>
              <w:fldChar w:fldCharType="separate"/>
            </w:r>
            <w:r w:rsidRPr="000D22F5">
              <w:rPr>
                <w:rStyle w:val="Hyperlink"/>
                <w:noProof/>
              </w:rPr>
              <w:t>4.</w:t>
            </w:r>
            <w:r>
              <w:rPr>
                <w:rFonts w:eastAsiaTheme="minorEastAsia"/>
                <w:noProof/>
              </w:rPr>
              <w:tab/>
            </w:r>
            <w:r w:rsidRPr="000D22F5">
              <w:rPr>
                <w:rStyle w:val="Hyperlink"/>
                <w:noProof/>
              </w:rPr>
              <w:t>CNA Candidate Process</w:t>
            </w:r>
            <w:r>
              <w:rPr>
                <w:noProof/>
                <w:webHidden/>
              </w:rPr>
              <w:tab/>
            </w:r>
            <w:r>
              <w:rPr>
                <w:noProof/>
                <w:webHidden/>
              </w:rPr>
              <w:fldChar w:fldCharType="begin"/>
            </w:r>
            <w:r>
              <w:rPr>
                <w:noProof/>
                <w:webHidden/>
              </w:rPr>
              <w:instrText xml:space="preserve"> PAGEREF _Toc491678904 \h </w:instrText>
            </w:r>
          </w:ins>
          <w:r>
            <w:rPr>
              <w:noProof/>
              <w:webHidden/>
            </w:rPr>
          </w:r>
          <w:r>
            <w:rPr>
              <w:noProof/>
              <w:webHidden/>
            </w:rPr>
            <w:fldChar w:fldCharType="separate"/>
          </w:r>
          <w:ins w:id="73" w:author="Daniel Adinolfi" w:date="2017-08-28T10:19:00Z">
            <w:r>
              <w:rPr>
                <w:noProof/>
                <w:webHidden/>
              </w:rPr>
              <w:t>11</w:t>
            </w:r>
            <w:r>
              <w:rPr>
                <w:noProof/>
                <w:webHidden/>
              </w:rPr>
              <w:fldChar w:fldCharType="end"/>
            </w:r>
            <w:r w:rsidRPr="000D22F5">
              <w:rPr>
                <w:rStyle w:val="Hyperlink"/>
                <w:noProof/>
              </w:rPr>
              <w:fldChar w:fldCharType="end"/>
            </w:r>
          </w:ins>
        </w:p>
        <w:p w14:paraId="598D2E2F" w14:textId="77777777" w:rsidR="0078792E" w:rsidRDefault="0078792E">
          <w:pPr>
            <w:pStyle w:val="TOC2"/>
            <w:tabs>
              <w:tab w:val="left" w:pos="960"/>
              <w:tab w:val="right" w:leader="dot" w:pos="9350"/>
            </w:tabs>
            <w:rPr>
              <w:ins w:id="74" w:author="Daniel Adinolfi" w:date="2017-08-28T10:19:00Z"/>
              <w:rFonts w:eastAsiaTheme="minorEastAsia"/>
              <w:noProof/>
            </w:rPr>
          </w:pPr>
          <w:ins w:id="7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"_Toc491678905"</w:instrText>
            </w:r>
            <w:r w:rsidRPr="000D22F5">
              <w:rPr>
                <w:rStyle w:val="Hyperlink"/>
                <w:noProof/>
              </w:rPr>
              <w:instrText xml:space="preserve"> </w:instrText>
            </w:r>
            <w:r w:rsidRPr="000D22F5">
              <w:rPr>
                <w:rStyle w:val="Hyperlink"/>
                <w:noProof/>
              </w:rPr>
              <w:fldChar w:fldCharType="separate"/>
            </w:r>
            <w:r w:rsidRPr="000D22F5">
              <w:rPr>
                <w:rStyle w:val="Hyperlink"/>
                <w:noProof/>
              </w:rPr>
              <w:t>4.1.</w:t>
            </w:r>
            <w:r>
              <w:rPr>
                <w:rFonts w:eastAsiaTheme="minorEastAsia"/>
                <w:noProof/>
              </w:rPr>
              <w:tab/>
            </w:r>
            <w:r w:rsidRPr="000D22F5">
              <w:rPr>
                <w:rStyle w:val="Hyperlink"/>
                <w:noProof/>
              </w:rPr>
              <w:t>CNA Qualifications</w:t>
            </w:r>
            <w:r>
              <w:rPr>
                <w:noProof/>
                <w:webHidden/>
              </w:rPr>
              <w:tab/>
            </w:r>
            <w:r>
              <w:rPr>
                <w:noProof/>
                <w:webHidden/>
              </w:rPr>
              <w:fldChar w:fldCharType="begin"/>
            </w:r>
            <w:r>
              <w:rPr>
                <w:noProof/>
                <w:webHidden/>
              </w:rPr>
              <w:instrText xml:space="preserve"> PAGEREF _Toc491678905 \h </w:instrText>
            </w:r>
          </w:ins>
          <w:r>
            <w:rPr>
              <w:noProof/>
              <w:webHidden/>
            </w:rPr>
          </w:r>
          <w:r>
            <w:rPr>
              <w:noProof/>
              <w:webHidden/>
            </w:rPr>
            <w:fldChar w:fldCharType="separate"/>
          </w:r>
          <w:ins w:id="76" w:author="Daniel Adinolfi" w:date="2017-08-28T10:19:00Z">
            <w:r>
              <w:rPr>
                <w:noProof/>
                <w:webHidden/>
              </w:rPr>
              <w:t>12</w:t>
            </w:r>
            <w:r>
              <w:rPr>
                <w:noProof/>
                <w:webHidden/>
              </w:rPr>
              <w:fldChar w:fldCharType="end"/>
            </w:r>
            <w:r w:rsidRPr="000D22F5">
              <w:rPr>
                <w:rStyle w:val="Hyperlink"/>
                <w:noProof/>
              </w:rPr>
              <w:fldChar w:fldCharType="end"/>
            </w:r>
          </w:ins>
        </w:p>
        <w:p w14:paraId="183198BE" w14:textId="77777777" w:rsidR="0078792E" w:rsidRDefault="0078792E">
          <w:pPr>
            <w:pStyle w:val="TOC2"/>
            <w:tabs>
              <w:tab w:val="left" w:pos="960"/>
              <w:tab w:val="right" w:leader="dot" w:pos="9350"/>
            </w:tabs>
            <w:rPr>
              <w:ins w:id="77" w:author="Daniel Adinolfi" w:date="2017-08-28T10:19:00Z"/>
              <w:rFonts w:eastAsiaTheme="minorEastAsia"/>
              <w:noProof/>
            </w:rPr>
          </w:pPr>
          <w:ins w:id="7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"_Toc491678906"</w:instrText>
            </w:r>
            <w:r w:rsidRPr="000D22F5">
              <w:rPr>
                <w:rStyle w:val="Hyperlink"/>
                <w:noProof/>
              </w:rPr>
              <w:instrText xml:space="preserve"> </w:instrText>
            </w:r>
            <w:r w:rsidRPr="000D22F5">
              <w:rPr>
                <w:rStyle w:val="Hyperlink"/>
                <w:noProof/>
              </w:rPr>
              <w:fldChar w:fldCharType="separate"/>
            </w:r>
            <w:r w:rsidRPr="000D22F5">
              <w:rPr>
                <w:rStyle w:val="Hyperlink"/>
                <w:noProof/>
              </w:rPr>
              <w:t>4.2.</w:t>
            </w:r>
            <w:r>
              <w:rPr>
                <w:rFonts w:eastAsiaTheme="minorEastAsia"/>
                <w:noProof/>
              </w:rPr>
              <w:tab/>
            </w:r>
            <w:r w:rsidRPr="000D22F5">
              <w:rPr>
                <w:rStyle w:val="Hyperlink"/>
                <w:noProof/>
              </w:rPr>
              <w:t>CNA On-Boarding Process</w:t>
            </w:r>
            <w:r>
              <w:rPr>
                <w:noProof/>
                <w:webHidden/>
              </w:rPr>
              <w:tab/>
            </w:r>
            <w:r>
              <w:rPr>
                <w:noProof/>
                <w:webHidden/>
              </w:rPr>
              <w:fldChar w:fldCharType="begin"/>
            </w:r>
            <w:r>
              <w:rPr>
                <w:noProof/>
                <w:webHidden/>
              </w:rPr>
              <w:instrText xml:space="preserve"> PAGEREF _Toc491678906 \h </w:instrText>
            </w:r>
          </w:ins>
          <w:r>
            <w:rPr>
              <w:noProof/>
              <w:webHidden/>
            </w:rPr>
          </w:r>
          <w:r>
            <w:rPr>
              <w:noProof/>
              <w:webHidden/>
            </w:rPr>
            <w:fldChar w:fldCharType="separate"/>
          </w:r>
          <w:ins w:id="79" w:author="Daniel Adinolfi" w:date="2017-08-28T10:19:00Z">
            <w:r>
              <w:rPr>
                <w:noProof/>
                <w:webHidden/>
              </w:rPr>
              <w:t>12</w:t>
            </w:r>
            <w:r>
              <w:rPr>
                <w:noProof/>
                <w:webHidden/>
              </w:rPr>
              <w:fldChar w:fldCharType="end"/>
            </w:r>
            <w:r w:rsidRPr="000D22F5">
              <w:rPr>
                <w:rStyle w:val="Hyperlink"/>
                <w:noProof/>
              </w:rPr>
              <w:fldChar w:fldCharType="end"/>
            </w:r>
          </w:ins>
        </w:p>
        <w:p w14:paraId="41BD786E" w14:textId="77777777" w:rsidR="0078792E" w:rsidRDefault="0078792E">
          <w:pPr>
            <w:pStyle w:val="TOC1"/>
            <w:tabs>
              <w:tab w:val="left" w:pos="480"/>
              <w:tab w:val="right" w:leader="dot" w:pos="9350"/>
            </w:tabs>
            <w:rPr>
              <w:ins w:id="80" w:author="Daniel Adinolfi" w:date="2017-08-28T10:19:00Z"/>
              <w:rFonts w:eastAsiaTheme="minorEastAsia"/>
              <w:noProof/>
            </w:rPr>
          </w:pPr>
          <w:ins w:id="8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"_Toc491678907"</w:instrText>
            </w:r>
            <w:r w:rsidRPr="000D22F5">
              <w:rPr>
                <w:rStyle w:val="Hyperlink"/>
                <w:noProof/>
              </w:rPr>
              <w:instrText xml:space="preserve"> </w:instrText>
            </w:r>
            <w:r w:rsidRPr="000D22F5">
              <w:rPr>
                <w:rStyle w:val="Hyperlink"/>
                <w:noProof/>
              </w:rPr>
              <w:fldChar w:fldCharType="separate"/>
            </w:r>
            <w:r w:rsidRPr="000D22F5">
              <w:rPr>
                <w:rStyle w:val="Hyperlink"/>
                <w:noProof/>
              </w:rPr>
              <w:t>5.</w:t>
            </w:r>
            <w:r>
              <w:rPr>
                <w:rFonts w:eastAsiaTheme="minorEastAsia"/>
                <w:noProof/>
              </w:rPr>
              <w:tab/>
            </w:r>
            <w:r w:rsidRPr="000D22F5">
              <w:rPr>
                <w:rStyle w:val="Hyperlink"/>
                <w:noProof/>
              </w:rPr>
              <w:t>Appeals Process</w:t>
            </w:r>
            <w:r>
              <w:rPr>
                <w:noProof/>
                <w:webHidden/>
              </w:rPr>
              <w:tab/>
            </w:r>
            <w:r>
              <w:rPr>
                <w:noProof/>
                <w:webHidden/>
              </w:rPr>
              <w:fldChar w:fldCharType="begin"/>
            </w:r>
            <w:r>
              <w:rPr>
                <w:noProof/>
                <w:webHidden/>
              </w:rPr>
              <w:instrText xml:space="preserve"> PAGEREF _Toc491678907 \h </w:instrText>
            </w:r>
          </w:ins>
          <w:r>
            <w:rPr>
              <w:noProof/>
              <w:webHidden/>
            </w:rPr>
          </w:r>
          <w:r>
            <w:rPr>
              <w:noProof/>
              <w:webHidden/>
            </w:rPr>
            <w:fldChar w:fldCharType="separate"/>
          </w:r>
          <w:ins w:id="82" w:author="Daniel Adinolfi" w:date="2017-08-28T10:19:00Z">
            <w:r>
              <w:rPr>
                <w:noProof/>
                <w:webHidden/>
              </w:rPr>
              <w:t>13</w:t>
            </w:r>
            <w:r>
              <w:rPr>
                <w:noProof/>
                <w:webHidden/>
              </w:rPr>
              <w:fldChar w:fldCharType="end"/>
            </w:r>
            <w:r w:rsidRPr="000D22F5">
              <w:rPr>
                <w:rStyle w:val="Hyperlink"/>
                <w:noProof/>
              </w:rPr>
              <w:fldChar w:fldCharType="end"/>
            </w:r>
          </w:ins>
        </w:p>
        <w:p w14:paraId="1CC1F1C6" w14:textId="77777777" w:rsidR="0078792E" w:rsidRDefault="0078792E">
          <w:pPr>
            <w:pStyle w:val="TOC1"/>
            <w:tabs>
              <w:tab w:val="left" w:pos="1440"/>
              <w:tab w:val="right" w:leader="dot" w:pos="9350"/>
            </w:tabs>
            <w:rPr>
              <w:ins w:id="83" w:author="Daniel Adinolfi" w:date="2017-08-28T10:19:00Z"/>
              <w:rFonts w:eastAsiaTheme="minorEastAsia"/>
              <w:noProof/>
            </w:rPr>
          </w:pPr>
          <w:ins w:id="8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"_Toc491678908"</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A </w:t>
            </w:r>
            <w:r>
              <w:rPr>
                <w:rFonts w:eastAsiaTheme="minorEastAsia"/>
                <w:noProof/>
              </w:rPr>
              <w:tab/>
            </w:r>
            <w:r w:rsidRPr="000D22F5">
              <w:rPr>
                <w:rStyle w:val="Hyperlink"/>
                <w:noProof/>
              </w:rPr>
              <w:t>Definitions</w:t>
            </w:r>
            <w:r>
              <w:rPr>
                <w:noProof/>
                <w:webHidden/>
              </w:rPr>
              <w:tab/>
            </w:r>
            <w:r>
              <w:rPr>
                <w:noProof/>
                <w:webHidden/>
              </w:rPr>
              <w:fldChar w:fldCharType="begin"/>
            </w:r>
            <w:r>
              <w:rPr>
                <w:noProof/>
                <w:webHidden/>
              </w:rPr>
              <w:instrText xml:space="preserve"> PAGEREF _Toc491678908 \h </w:instrText>
            </w:r>
          </w:ins>
          <w:r>
            <w:rPr>
              <w:noProof/>
              <w:webHidden/>
            </w:rPr>
          </w:r>
          <w:r>
            <w:rPr>
              <w:noProof/>
              <w:webHidden/>
            </w:rPr>
            <w:fldChar w:fldCharType="separate"/>
          </w:r>
          <w:ins w:id="85" w:author="Daniel Adinolfi" w:date="2017-08-28T10:19:00Z">
            <w:r>
              <w:rPr>
                <w:noProof/>
                <w:webHidden/>
              </w:rPr>
              <w:t>15</w:t>
            </w:r>
            <w:r>
              <w:rPr>
                <w:noProof/>
                <w:webHidden/>
              </w:rPr>
              <w:fldChar w:fldCharType="end"/>
            </w:r>
            <w:r w:rsidRPr="000D22F5">
              <w:rPr>
                <w:rStyle w:val="Hyperlink"/>
                <w:noProof/>
              </w:rPr>
              <w:fldChar w:fldCharType="end"/>
            </w:r>
          </w:ins>
        </w:p>
        <w:p w14:paraId="5764FC4A" w14:textId="77777777" w:rsidR="0078792E" w:rsidRDefault="0078792E">
          <w:pPr>
            <w:pStyle w:val="TOC1"/>
            <w:tabs>
              <w:tab w:val="left" w:pos="1440"/>
              <w:tab w:val="right" w:leader="dot" w:pos="9350"/>
            </w:tabs>
            <w:rPr>
              <w:ins w:id="86" w:author="Daniel Adinolfi" w:date="2017-08-28T10:19:00Z"/>
              <w:rFonts w:eastAsiaTheme="minorEastAsia"/>
              <w:noProof/>
            </w:rPr>
          </w:pPr>
          <w:ins w:id="8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"_Toc491678909"</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B </w:t>
            </w:r>
            <w:r>
              <w:rPr>
                <w:rFonts w:eastAsiaTheme="minorEastAsia"/>
                <w:noProof/>
              </w:rPr>
              <w:tab/>
            </w:r>
            <w:r w:rsidRPr="000D22F5">
              <w:rPr>
                <w:rStyle w:val="Hyperlink"/>
                <w:noProof/>
              </w:rPr>
              <w:t>CVE Information Format</w:t>
            </w:r>
            <w:r>
              <w:rPr>
                <w:noProof/>
                <w:webHidden/>
              </w:rPr>
              <w:tab/>
            </w:r>
            <w:r>
              <w:rPr>
                <w:noProof/>
                <w:webHidden/>
              </w:rPr>
              <w:fldChar w:fldCharType="begin"/>
            </w:r>
            <w:r>
              <w:rPr>
                <w:noProof/>
                <w:webHidden/>
              </w:rPr>
              <w:instrText xml:space="preserve"> PAGEREF _Toc491678909 \h </w:instrText>
            </w:r>
          </w:ins>
          <w:r>
            <w:rPr>
              <w:noProof/>
              <w:webHidden/>
            </w:rPr>
          </w:r>
          <w:r>
            <w:rPr>
              <w:noProof/>
              <w:webHidden/>
            </w:rPr>
            <w:fldChar w:fldCharType="separate"/>
          </w:r>
          <w:ins w:id="88" w:author="Daniel Adinolfi" w:date="2017-08-28T10:19:00Z">
            <w:r>
              <w:rPr>
                <w:noProof/>
                <w:webHidden/>
              </w:rPr>
              <w:t>18</w:t>
            </w:r>
            <w:r>
              <w:rPr>
                <w:noProof/>
                <w:webHidden/>
              </w:rPr>
              <w:fldChar w:fldCharType="end"/>
            </w:r>
            <w:r w:rsidRPr="000D22F5">
              <w:rPr>
                <w:rStyle w:val="Hyperlink"/>
                <w:noProof/>
              </w:rPr>
              <w:fldChar w:fldCharType="end"/>
            </w:r>
          </w:ins>
        </w:p>
        <w:p w14:paraId="582F8809" w14:textId="77777777" w:rsidR="0078792E" w:rsidRDefault="0078792E">
          <w:pPr>
            <w:pStyle w:val="TOC1"/>
            <w:tabs>
              <w:tab w:val="left" w:pos="1440"/>
              <w:tab w:val="right" w:leader="dot" w:pos="9350"/>
            </w:tabs>
            <w:rPr>
              <w:ins w:id="89" w:author="Daniel Adinolfi" w:date="2017-08-28T10:19:00Z"/>
              <w:rFonts w:eastAsiaTheme="minorEastAsia"/>
              <w:noProof/>
            </w:rPr>
          </w:pPr>
          <w:ins w:id="9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"_Toc491678910"</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C </w:t>
            </w:r>
            <w:r>
              <w:rPr>
                <w:rFonts w:eastAsiaTheme="minorEastAsia"/>
                <w:noProof/>
              </w:rPr>
              <w:tab/>
            </w:r>
            <w:r w:rsidRPr="000D22F5">
              <w:rPr>
                <w:rStyle w:val="Hyperlink"/>
                <w:noProof/>
              </w:rPr>
              <w:t>Common Vulnerabilities and Exposures (CVE) Counting Rules</w:t>
            </w:r>
            <w:r>
              <w:rPr>
                <w:noProof/>
                <w:webHidden/>
              </w:rPr>
              <w:tab/>
            </w:r>
            <w:r>
              <w:rPr>
                <w:noProof/>
                <w:webHidden/>
              </w:rPr>
              <w:fldChar w:fldCharType="begin"/>
            </w:r>
            <w:r>
              <w:rPr>
                <w:noProof/>
                <w:webHidden/>
              </w:rPr>
              <w:instrText xml:space="preserve"> PAGEREF _Toc491678910 \h </w:instrText>
            </w:r>
          </w:ins>
          <w:r>
            <w:rPr>
              <w:noProof/>
              <w:webHidden/>
            </w:rPr>
          </w:r>
          <w:r>
            <w:rPr>
              <w:noProof/>
              <w:webHidden/>
            </w:rPr>
            <w:fldChar w:fldCharType="separate"/>
          </w:r>
          <w:ins w:id="91" w:author="Daniel Adinolfi" w:date="2017-08-28T10:19:00Z">
            <w:r>
              <w:rPr>
                <w:noProof/>
                <w:webHidden/>
              </w:rPr>
              <w:t>20</w:t>
            </w:r>
            <w:r>
              <w:rPr>
                <w:noProof/>
                <w:webHidden/>
              </w:rPr>
              <w:fldChar w:fldCharType="end"/>
            </w:r>
            <w:r w:rsidRPr="000D22F5">
              <w:rPr>
                <w:rStyle w:val="Hyperlink"/>
                <w:noProof/>
              </w:rPr>
              <w:fldChar w:fldCharType="end"/>
            </w:r>
          </w:ins>
        </w:p>
        <w:p w14:paraId="3282A35A" w14:textId="77777777" w:rsidR="0078792E" w:rsidRDefault="0078792E">
          <w:pPr>
            <w:pStyle w:val="TOC2"/>
            <w:tabs>
              <w:tab w:val="left" w:pos="960"/>
              <w:tab w:val="right" w:leader="dot" w:pos="9350"/>
            </w:tabs>
            <w:rPr>
              <w:ins w:id="92" w:author="Daniel Adinolfi" w:date="2017-08-28T10:19:00Z"/>
              <w:rFonts w:eastAsiaTheme="minorEastAsia"/>
              <w:noProof/>
            </w:rPr>
          </w:pPr>
          <w:ins w:id="9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"_Toc491678911"</w:instrText>
            </w:r>
            <w:r w:rsidRPr="000D22F5">
              <w:rPr>
                <w:rStyle w:val="Hyperlink"/>
                <w:noProof/>
              </w:rPr>
              <w:instrText xml:space="preserve"> </w:instrText>
            </w:r>
            <w:r w:rsidRPr="000D22F5">
              <w:rPr>
                <w:rStyle w:val="Hyperlink"/>
                <w:noProof/>
              </w:rPr>
              <w:fldChar w:fldCharType="separate"/>
            </w:r>
            <w:r w:rsidRPr="000D22F5">
              <w:rPr>
                <w:rStyle w:val="Hyperlink"/>
                <w:noProof/>
              </w:rPr>
              <w:t>C.1.</w:t>
            </w:r>
            <w:r>
              <w:rPr>
                <w:rFonts w:eastAsiaTheme="minorEastAsia"/>
                <w:noProof/>
              </w:rPr>
              <w:tab/>
            </w:r>
            <w:r w:rsidRPr="000D22F5">
              <w:rPr>
                <w:rStyle w:val="Hyperlink"/>
                <w:noProof/>
              </w:rPr>
              <w:t>Purpose</w:t>
            </w:r>
            <w:r>
              <w:rPr>
                <w:noProof/>
                <w:webHidden/>
              </w:rPr>
              <w:tab/>
            </w:r>
            <w:r>
              <w:rPr>
                <w:noProof/>
                <w:webHidden/>
              </w:rPr>
              <w:fldChar w:fldCharType="begin"/>
            </w:r>
            <w:r>
              <w:rPr>
                <w:noProof/>
                <w:webHidden/>
              </w:rPr>
              <w:instrText xml:space="preserve"> PAGEREF _Toc491678911 \h </w:instrText>
            </w:r>
          </w:ins>
          <w:r>
            <w:rPr>
              <w:noProof/>
              <w:webHidden/>
            </w:rPr>
          </w:r>
          <w:r>
            <w:rPr>
              <w:noProof/>
              <w:webHidden/>
            </w:rPr>
            <w:fldChar w:fldCharType="separate"/>
          </w:r>
          <w:ins w:id="94" w:author="Daniel Adinolfi" w:date="2017-08-28T10:19:00Z">
            <w:r>
              <w:rPr>
                <w:noProof/>
                <w:webHidden/>
              </w:rPr>
              <w:t>20</w:t>
            </w:r>
            <w:r>
              <w:rPr>
                <w:noProof/>
                <w:webHidden/>
              </w:rPr>
              <w:fldChar w:fldCharType="end"/>
            </w:r>
            <w:r w:rsidRPr="000D22F5">
              <w:rPr>
                <w:rStyle w:val="Hyperlink"/>
                <w:noProof/>
              </w:rPr>
              <w:fldChar w:fldCharType="end"/>
            </w:r>
          </w:ins>
        </w:p>
        <w:p w14:paraId="58C1849E" w14:textId="77777777" w:rsidR="0078792E" w:rsidRDefault="0078792E">
          <w:pPr>
            <w:pStyle w:val="TOC2"/>
            <w:tabs>
              <w:tab w:val="left" w:pos="960"/>
              <w:tab w:val="right" w:leader="dot" w:pos="9350"/>
            </w:tabs>
            <w:rPr>
              <w:ins w:id="95" w:author="Daniel Adinolfi" w:date="2017-08-28T10:19:00Z"/>
              <w:rFonts w:eastAsiaTheme="minorEastAsia"/>
              <w:noProof/>
            </w:rPr>
          </w:pPr>
          <w:ins w:id="9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"_Toc491678912"</w:instrText>
            </w:r>
            <w:r w:rsidRPr="000D22F5">
              <w:rPr>
                <w:rStyle w:val="Hyperlink"/>
                <w:noProof/>
              </w:rPr>
              <w:instrText xml:space="preserve"> </w:instrText>
            </w:r>
            <w:r w:rsidRPr="000D22F5">
              <w:rPr>
                <w:rStyle w:val="Hyperlink"/>
                <w:noProof/>
              </w:rPr>
              <w:fldChar w:fldCharType="separate"/>
            </w:r>
            <w:r w:rsidRPr="000D22F5">
              <w:rPr>
                <w:rStyle w:val="Hyperlink"/>
                <w:noProof/>
              </w:rPr>
              <w:t>C.2.</w:t>
            </w:r>
            <w:r>
              <w:rPr>
                <w:rFonts w:eastAsiaTheme="minorEastAsia"/>
                <w:noProof/>
              </w:rPr>
              <w:tab/>
            </w:r>
            <w:r w:rsidRPr="000D22F5">
              <w:rPr>
                <w:rStyle w:val="Hyperlink"/>
                <w:noProof/>
              </w:rPr>
              <w:t>Introduction</w:t>
            </w:r>
            <w:r>
              <w:rPr>
                <w:noProof/>
                <w:webHidden/>
              </w:rPr>
              <w:tab/>
            </w:r>
            <w:r>
              <w:rPr>
                <w:noProof/>
                <w:webHidden/>
              </w:rPr>
              <w:fldChar w:fldCharType="begin"/>
            </w:r>
            <w:r>
              <w:rPr>
                <w:noProof/>
                <w:webHidden/>
              </w:rPr>
              <w:instrText xml:space="preserve"> PAGEREF _Toc491678912 \h </w:instrText>
            </w:r>
          </w:ins>
          <w:r>
            <w:rPr>
              <w:noProof/>
              <w:webHidden/>
            </w:rPr>
          </w:r>
          <w:r>
            <w:rPr>
              <w:noProof/>
              <w:webHidden/>
            </w:rPr>
            <w:fldChar w:fldCharType="separate"/>
          </w:r>
          <w:ins w:id="97" w:author="Daniel Adinolfi" w:date="2017-08-28T10:19:00Z">
            <w:r>
              <w:rPr>
                <w:noProof/>
                <w:webHidden/>
              </w:rPr>
              <w:t>20</w:t>
            </w:r>
            <w:r>
              <w:rPr>
                <w:noProof/>
                <w:webHidden/>
              </w:rPr>
              <w:fldChar w:fldCharType="end"/>
            </w:r>
            <w:r w:rsidRPr="000D22F5">
              <w:rPr>
                <w:rStyle w:val="Hyperlink"/>
                <w:noProof/>
              </w:rPr>
              <w:fldChar w:fldCharType="end"/>
            </w:r>
          </w:ins>
        </w:p>
        <w:p w14:paraId="130981D6" w14:textId="77777777" w:rsidR="0078792E" w:rsidRDefault="0078792E">
          <w:pPr>
            <w:pStyle w:val="TOC2"/>
            <w:tabs>
              <w:tab w:val="left" w:pos="960"/>
              <w:tab w:val="right" w:leader="dot" w:pos="9350"/>
            </w:tabs>
            <w:rPr>
              <w:ins w:id="98" w:author="Daniel Adinolfi" w:date="2017-08-28T10:19:00Z"/>
              <w:rFonts w:eastAsiaTheme="minorEastAsia"/>
              <w:noProof/>
            </w:rPr>
          </w:pPr>
          <w:ins w:id="9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"_Toc491678913"</w:instrText>
            </w:r>
            <w:r w:rsidRPr="000D22F5">
              <w:rPr>
                <w:rStyle w:val="Hyperlink"/>
                <w:noProof/>
              </w:rPr>
              <w:instrText xml:space="preserve"> </w:instrText>
            </w:r>
            <w:r w:rsidRPr="000D22F5">
              <w:rPr>
                <w:rStyle w:val="Hyperlink"/>
                <w:noProof/>
              </w:rPr>
              <w:fldChar w:fldCharType="separate"/>
            </w:r>
            <w:r w:rsidRPr="000D22F5">
              <w:rPr>
                <w:rStyle w:val="Hyperlink"/>
                <w:noProof/>
              </w:rPr>
              <w:t>C.3.</w:t>
            </w:r>
            <w:r>
              <w:rPr>
                <w:rFonts w:eastAsiaTheme="minorEastAsia"/>
                <w:noProof/>
              </w:rPr>
              <w:tab/>
            </w:r>
            <w:r w:rsidRPr="000D22F5">
              <w:rPr>
                <w:rStyle w:val="Hyperlink"/>
                <w:noProof/>
              </w:rPr>
              <w:t>Vulnerability Report</w:t>
            </w:r>
            <w:r>
              <w:rPr>
                <w:noProof/>
                <w:webHidden/>
              </w:rPr>
              <w:tab/>
            </w:r>
            <w:r>
              <w:rPr>
                <w:noProof/>
                <w:webHidden/>
              </w:rPr>
              <w:fldChar w:fldCharType="begin"/>
            </w:r>
            <w:r>
              <w:rPr>
                <w:noProof/>
                <w:webHidden/>
              </w:rPr>
              <w:instrText xml:space="preserve"> PAGEREF _Toc491678913 \h </w:instrText>
            </w:r>
          </w:ins>
          <w:r>
            <w:rPr>
              <w:noProof/>
              <w:webHidden/>
            </w:rPr>
          </w:r>
          <w:r>
            <w:rPr>
              <w:noProof/>
              <w:webHidden/>
            </w:rPr>
            <w:fldChar w:fldCharType="separate"/>
          </w:r>
          <w:ins w:id="100" w:author="Daniel Adinolfi" w:date="2017-08-28T10:19:00Z">
            <w:r>
              <w:rPr>
                <w:noProof/>
                <w:webHidden/>
              </w:rPr>
              <w:t>20</w:t>
            </w:r>
            <w:r>
              <w:rPr>
                <w:noProof/>
                <w:webHidden/>
              </w:rPr>
              <w:fldChar w:fldCharType="end"/>
            </w:r>
            <w:r w:rsidRPr="000D22F5">
              <w:rPr>
                <w:rStyle w:val="Hyperlink"/>
                <w:noProof/>
              </w:rPr>
              <w:fldChar w:fldCharType="end"/>
            </w:r>
          </w:ins>
        </w:p>
        <w:p w14:paraId="6EC69973" w14:textId="77777777" w:rsidR="0078792E" w:rsidRDefault="0078792E">
          <w:pPr>
            <w:pStyle w:val="TOC2"/>
            <w:tabs>
              <w:tab w:val="left" w:pos="960"/>
              <w:tab w:val="right" w:leader="dot" w:pos="9350"/>
            </w:tabs>
            <w:rPr>
              <w:ins w:id="101" w:author="Daniel Adinolfi" w:date="2017-08-28T10:19:00Z"/>
              <w:rFonts w:eastAsiaTheme="minorEastAsia"/>
              <w:noProof/>
            </w:rPr>
          </w:pPr>
          <w:ins w:id="10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"_Toc491678914"</w:instrText>
            </w:r>
            <w:r w:rsidRPr="000D22F5">
              <w:rPr>
                <w:rStyle w:val="Hyperlink"/>
                <w:noProof/>
              </w:rPr>
              <w:instrText xml:space="preserve"> </w:instrText>
            </w:r>
            <w:r w:rsidRPr="000D22F5">
              <w:rPr>
                <w:rStyle w:val="Hyperlink"/>
                <w:noProof/>
              </w:rPr>
              <w:fldChar w:fldCharType="separate"/>
            </w:r>
            <w:r w:rsidRPr="000D22F5">
              <w:rPr>
                <w:rStyle w:val="Hyperlink"/>
                <w:noProof/>
              </w:rPr>
              <w:t>C.4.</w:t>
            </w:r>
            <w:r>
              <w:rPr>
                <w:rFonts w:eastAsiaTheme="minorEastAsia"/>
                <w:noProof/>
              </w:rPr>
              <w:tab/>
            </w:r>
            <w:r w:rsidRPr="000D22F5">
              <w:rPr>
                <w:rStyle w:val="Hyperlink"/>
                <w:noProof/>
              </w:rPr>
              <w:t>Counting Decisions</w:t>
            </w:r>
            <w:r>
              <w:rPr>
                <w:noProof/>
                <w:webHidden/>
              </w:rPr>
              <w:tab/>
            </w:r>
            <w:r>
              <w:rPr>
                <w:noProof/>
                <w:webHidden/>
              </w:rPr>
              <w:fldChar w:fldCharType="begin"/>
            </w:r>
            <w:r>
              <w:rPr>
                <w:noProof/>
                <w:webHidden/>
              </w:rPr>
              <w:instrText xml:space="preserve"> PAGEREF _Toc491678914 \h </w:instrText>
            </w:r>
          </w:ins>
          <w:r>
            <w:rPr>
              <w:noProof/>
              <w:webHidden/>
            </w:rPr>
          </w:r>
          <w:r>
            <w:rPr>
              <w:noProof/>
              <w:webHidden/>
            </w:rPr>
            <w:fldChar w:fldCharType="separate"/>
          </w:r>
          <w:ins w:id="103" w:author="Daniel Adinolfi" w:date="2017-08-28T10:19:00Z">
            <w:r>
              <w:rPr>
                <w:noProof/>
                <w:webHidden/>
              </w:rPr>
              <w:t>20</w:t>
            </w:r>
            <w:r>
              <w:rPr>
                <w:noProof/>
                <w:webHidden/>
              </w:rPr>
              <w:fldChar w:fldCharType="end"/>
            </w:r>
            <w:r w:rsidRPr="000D22F5">
              <w:rPr>
                <w:rStyle w:val="Hyperlink"/>
                <w:noProof/>
              </w:rPr>
              <w:fldChar w:fldCharType="end"/>
            </w:r>
          </w:ins>
        </w:p>
        <w:p w14:paraId="53F9BF25" w14:textId="77777777" w:rsidR="0078792E" w:rsidRDefault="0078792E">
          <w:pPr>
            <w:pStyle w:val="TOC2"/>
            <w:tabs>
              <w:tab w:val="left" w:pos="960"/>
              <w:tab w:val="right" w:leader="dot" w:pos="9350"/>
            </w:tabs>
            <w:rPr>
              <w:ins w:id="104" w:author="Daniel Adinolfi" w:date="2017-08-28T10:19:00Z"/>
              <w:rFonts w:eastAsiaTheme="minorEastAsia"/>
              <w:noProof/>
            </w:rPr>
          </w:pPr>
          <w:ins w:id="10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"_Toc491678915"</w:instrText>
            </w:r>
            <w:r w:rsidRPr="000D22F5">
              <w:rPr>
                <w:rStyle w:val="Hyperlink"/>
                <w:noProof/>
              </w:rPr>
              <w:instrText xml:space="preserve"> </w:instrText>
            </w:r>
            <w:r w:rsidRPr="000D22F5">
              <w:rPr>
                <w:rStyle w:val="Hyperlink"/>
                <w:noProof/>
              </w:rPr>
              <w:fldChar w:fldCharType="separate"/>
            </w:r>
            <w:r w:rsidRPr="000D22F5">
              <w:rPr>
                <w:rStyle w:val="Hyperlink"/>
                <w:noProof/>
              </w:rPr>
              <w:t>C.5.</w:t>
            </w:r>
            <w:r>
              <w:rPr>
                <w:rFonts w:eastAsiaTheme="minorEastAsia"/>
                <w:noProof/>
              </w:rPr>
              <w:tab/>
            </w:r>
            <w:r w:rsidRPr="000D22F5">
              <w:rPr>
                <w:rStyle w:val="Hyperlink"/>
                <w:noProof/>
              </w:rPr>
              <w:t>Inclusion Decisions</w:t>
            </w:r>
            <w:r>
              <w:rPr>
                <w:noProof/>
                <w:webHidden/>
              </w:rPr>
              <w:tab/>
            </w:r>
            <w:r>
              <w:rPr>
                <w:noProof/>
                <w:webHidden/>
              </w:rPr>
              <w:fldChar w:fldCharType="begin"/>
            </w:r>
            <w:r>
              <w:rPr>
                <w:noProof/>
                <w:webHidden/>
              </w:rPr>
              <w:instrText xml:space="preserve"> PAGEREF _Toc491678915 \h </w:instrText>
            </w:r>
          </w:ins>
          <w:r>
            <w:rPr>
              <w:noProof/>
              <w:webHidden/>
            </w:rPr>
          </w:r>
          <w:r>
            <w:rPr>
              <w:noProof/>
              <w:webHidden/>
            </w:rPr>
            <w:fldChar w:fldCharType="separate"/>
          </w:r>
          <w:ins w:id="106" w:author="Daniel Adinolfi" w:date="2017-08-28T10:19:00Z">
            <w:r>
              <w:rPr>
                <w:noProof/>
                <w:webHidden/>
              </w:rPr>
              <w:t>22</w:t>
            </w:r>
            <w:r>
              <w:rPr>
                <w:noProof/>
                <w:webHidden/>
              </w:rPr>
              <w:fldChar w:fldCharType="end"/>
            </w:r>
            <w:r w:rsidRPr="000D22F5">
              <w:rPr>
                <w:rStyle w:val="Hyperlink"/>
                <w:noProof/>
              </w:rPr>
              <w:fldChar w:fldCharType="end"/>
            </w:r>
          </w:ins>
        </w:p>
        <w:p w14:paraId="2F26DDB6" w14:textId="77777777" w:rsidR="0078792E" w:rsidRDefault="0078792E">
          <w:pPr>
            <w:pStyle w:val="TOC1"/>
            <w:tabs>
              <w:tab w:val="left" w:pos="1440"/>
              <w:tab w:val="right" w:leader="dot" w:pos="9350"/>
            </w:tabs>
            <w:rPr>
              <w:ins w:id="107" w:author="Daniel Adinolfi" w:date="2017-08-28T10:19:00Z"/>
              <w:rFonts w:eastAsiaTheme="minorEastAsia"/>
              <w:noProof/>
            </w:rPr>
          </w:pPr>
          <w:ins w:id="10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"_Toc491678916"</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D </w:t>
            </w:r>
            <w:r>
              <w:rPr>
                <w:rFonts w:eastAsiaTheme="minorEastAsia"/>
                <w:noProof/>
              </w:rPr>
              <w:tab/>
            </w:r>
            <w:r w:rsidRPr="000D22F5">
              <w:rPr>
                <w:rStyle w:val="Hyperlink"/>
                <w:noProof/>
              </w:rPr>
              <w:t>Terms of Use</w:t>
            </w:r>
            <w:r>
              <w:rPr>
                <w:noProof/>
                <w:webHidden/>
              </w:rPr>
              <w:tab/>
            </w:r>
            <w:r>
              <w:rPr>
                <w:noProof/>
                <w:webHidden/>
              </w:rPr>
              <w:fldChar w:fldCharType="begin"/>
            </w:r>
            <w:r>
              <w:rPr>
                <w:noProof/>
                <w:webHidden/>
              </w:rPr>
              <w:instrText xml:space="preserve"> PAGEREF _Toc491678916 \h </w:instrText>
            </w:r>
          </w:ins>
          <w:r>
            <w:rPr>
              <w:noProof/>
              <w:webHidden/>
            </w:rPr>
          </w:r>
          <w:r>
            <w:rPr>
              <w:noProof/>
              <w:webHidden/>
            </w:rPr>
            <w:fldChar w:fldCharType="separate"/>
          </w:r>
          <w:ins w:id="109" w:author="Daniel Adinolfi" w:date="2017-08-28T10:19:00Z">
            <w:r>
              <w:rPr>
                <w:noProof/>
                <w:webHidden/>
              </w:rPr>
              <w:t>24</w:t>
            </w:r>
            <w:r>
              <w:rPr>
                <w:noProof/>
                <w:webHidden/>
              </w:rPr>
              <w:fldChar w:fldCharType="end"/>
            </w:r>
            <w:r w:rsidRPr="000D22F5">
              <w:rPr>
                <w:rStyle w:val="Hyperlink"/>
                <w:noProof/>
              </w:rPr>
              <w:fldChar w:fldCharType="end"/>
            </w:r>
          </w:ins>
        </w:p>
        <w:p w14:paraId="01145ED8" w14:textId="77777777" w:rsidR="0078792E" w:rsidRDefault="0078792E">
          <w:pPr>
            <w:pStyle w:val="TOC1"/>
            <w:tabs>
              <w:tab w:val="left" w:pos="1440"/>
              <w:tab w:val="right" w:leader="dot" w:pos="9350"/>
            </w:tabs>
            <w:rPr>
              <w:ins w:id="110" w:author="Daniel Adinolfi" w:date="2017-08-28T10:19:00Z"/>
              <w:rFonts w:eastAsiaTheme="minorEastAsia"/>
              <w:noProof/>
            </w:rPr>
          </w:pPr>
          <w:ins w:id="111" w:author="Daniel Adinolfi" w:date="2017-08-28T10:19:00Z">
            <w:r w:rsidRPr="000D22F5">
              <w:rPr>
                <w:rStyle w:val="Hyperlink"/>
                <w:noProof/>
              </w:rPr>
              <w:lastRenderedPageBreak/>
              <w:fldChar w:fldCharType="begin"/>
            </w:r>
            <w:r w:rsidRPr="000D22F5">
              <w:rPr>
                <w:rStyle w:val="Hyperlink"/>
                <w:noProof/>
              </w:rPr>
              <w:instrText xml:space="preserve"> </w:instrText>
            </w:r>
            <w:r>
              <w:rPr>
                <w:noProof/>
              </w:rPr>
              <w:instrText>HYPERLINK \l "_Toc491678917"</w:instrText>
            </w:r>
            <w:r w:rsidRPr="000D22F5">
              <w:rPr>
                <w:rStyle w:val="Hyperlink"/>
                <w:noProof/>
              </w:rPr>
              <w:instrText xml:space="preserve"> </w:instrText>
            </w:r>
            <w:r w:rsidRPr="000D22F5">
              <w:rPr>
                <w:rStyle w:val="Hyperlink"/>
                <w:noProof/>
              </w:rPr>
              <w:fldChar w:fldCharType="separate"/>
            </w:r>
            <w:r w:rsidRPr="000D22F5">
              <w:rPr>
                <w:rStyle w:val="Hyperlink"/>
                <w:noProof/>
              </w:rPr>
              <w:t xml:space="preserve">Appendix E </w:t>
            </w:r>
            <w:r>
              <w:rPr>
                <w:rFonts w:eastAsiaTheme="minorEastAsia"/>
                <w:noProof/>
              </w:rPr>
              <w:tab/>
            </w:r>
            <w:r w:rsidRPr="000D22F5">
              <w:rPr>
                <w:rStyle w:val="Hyperlink"/>
                <w:noProof/>
              </w:rPr>
              <w:t>Process to Correct Counting Issues</w:t>
            </w:r>
            <w:r>
              <w:rPr>
                <w:noProof/>
                <w:webHidden/>
              </w:rPr>
              <w:tab/>
            </w:r>
            <w:r>
              <w:rPr>
                <w:noProof/>
                <w:webHidden/>
              </w:rPr>
              <w:fldChar w:fldCharType="begin"/>
            </w:r>
            <w:r>
              <w:rPr>
                <w:noProof/>
                <w:webHidden/>
              </w:rPr>
              <w:instrText xml:space="preserve"> PAGEREF _Toc491678917 \h </w:instrText>
            </w:r>
          </w:ins>
          <w:r>
            <w:rPr>
              <w:noProof/>
              <w:webHidden/>
            </w:rPr>
          </w:r>
          <w:r>
            <w:rPr>
              <w:noProof/>
              <w:webHidden/>
            </w:rPr>
            <w:fldChar w:fldCharType="separate"/>
          </w:r>
          <w:ins w:id="112" w:author="Daniel Adinolfi" w:date="2017-08-28T10:19:00Z">
            <w:r>
              <w:rPr>
                <w:noProof/>
                <w:webHidden/>
              </w:rPr>
              <w:t>25</w:t>
            </w:r>
            <w:r>
              <w:rPr>
                <w:noProof/>
                <w:webHidden/>
              </w:rPr>
              <w:fldChar w:fldCharType="end"/>
            </w:r>
            <w:r w:rsidRPr="000D22F5">
              <w:rPr>
                <w:rStyle w:val="Hyperlink"/>
                <w:noProof/>
              </w:rPr>
              <w:fldChar w:fldCharType="end"/>
            </w:r>
          </w:ins>
        </w:p>
        <w:p w14:paraId="05874223" w14:textId="77777777" w:rsidR="0078792E" w:rsidRDefault="0078792E">
          <w:pPr>
            <w:pStyle w:val="TOC1"/>
            <w:tabs>
              <w:tab w:val="left" w:pos="1440"/>
              <w:tab w:val="right" w:leader="dot" w:pos="9350"/>
            </w:tabs>
            <w:rPr>
              <w:ins w:id="113" w:author="Daniel Adinolfi" w:date="2017-08-28T10:19:00Z"/>
              <w:rFonts w:eastAsiaTheme="minorEastAsia"/>
              <w:noProof/>
            </w:rPr>
          </w:pPr>
          <w:ins w:id="11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"_Toc491678918"</w:instrText>
            </w:r>
            <w:r w:rsidRPr="000D22F5">
              <w:rPr>
                <w:rStyle w:val="Hyperlink"/>
                <w:noProof/>
              </w:rPr>
              <w:instrText xml:space="preserve"> </w:instrText>
            </w:r>
            <w:r w:rsidRPr="000D22F5">
              <w:rPr>
                <w:rStyle w:val="Hyperlink"/>
                <w:noProof/>
              </w:rPr>
              <w:fldChar w:fldCharType="separate"/>
            </w:r>
            <w:r w:rsidRPr="000D22F5">
              <w:rPr>
                <w:rStyle w:val="Hyperlink"/>
                <w:noProof/>
              </w:rPr>
              <w:t>Appendix F</w:t>
            </w:r>
            <w:r>
              <w:rPr>
                <w:rFonts w:eastAsiaTheme="minorEastAsia"/>
                <w:noProof/>
              </w:rPr>
              <w:tab/>
            </w:r>
            <w:r w:rsidRPr="000D22F5">
              <w:rPr>
                <w:rStyle w:val="Hyperlink"/>
                <w:noProof/>
              </w:rPr>
              <w:t>Acronyms</w:t>
            </w:r>
            <w:r>
              <w:rPr>
                <w:noProof/>
                <w:webHidden/>
              </w:rPr>
              <w:tab/>
            </w:r>
            <w:r>
              <w:rPr>
                <w:noProof/>
                <w:webHidden/>
              </w:rPr>
              <w:fldChar w:fldCharType="begin"/>
            </w:r>
            <w:r>
              <w:rPr>
                <w:noProof/>
                <w:webHidden/>
              </w:rPr>
              <w:instrText xml:space="preserve"> PAGEREF _Toc491678918 \h </w:instrText>
            </w:r>
          </w:ins>
          <w:r>
            <w:rPr>
              <w:noProof/>
              <w:webHidden/>
            </w:rPr>
          </w:r>
          <w:r>
            <w:rPr>
              <w:noProof/>
              <w:webHidden/>
            </w:rPr>
            <w:fldChar w:fldCharType="separate"/>
          </w:r>
          <w:ins w:id="115" w:author="Daniel Adinolfi" w:date="2017-08-28T10:19:00Z">
            <w:r>
              <w:rPr>
                <w:noProof/>
                <w:webHidden/>
              </w:rPr>
              <w:t>28</w:t>
            </w:r>
            <w:r>
              <w:rPr>
                <w:noProof/>
                <w:webHidden/>
              </w:rPr>
              <w:fldChar w:fldCharType="end"/>
            </w:r>
            <w:r w:rsidRPr="000D22F5">
              <w:rPr>
                <w:rStyle w:val="Hyperlink"/>
                <w:noProof/>
              </w:rPr>
              <w:fldChar w:fldCharType="end"/>
            </w:r>
          </w:ins>
        </w:p>
        <w:p w14:paraId="3100FF00" w14:textId="77777777" w:rsidR="0078792E" w:rsidRDefault="0078792E">
          <w:pPr>
            <w:pStyle w:val="TOC1"/>
            <w:tabs>
              <w:tab w:val="left" w:pos="1440"/>
              <w:tab w:val="right" w:leader="dot" w:pos="9350"/>
            </w:tabs>
            <w:rPr>
              <w:ins w:id="116" w:author="Daniel Adinolfi" w:date="2017-08-28T10:19:00Z"/>
              <w:rFonts w:eastAsiaTheme="minorEastAsia"/>
              <w:noProof/>
            </w:rPr>
          </w:pPr>
          <w:ins w:id="11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"_Toc491678919"</w:instrText>
            </w:r>
            <w:r w:rsidRPr="000D22F5">
              <w:rPr>
                <w:rStyle w:val="Hyperlink"/>
                <w:noProof/>
              </w:rPr>
              <w:instrText xml:space="preserve"> </w:instrText>
            </w:r>
            <w:r w:rsidRPr="000D22F5">
              <w:rPr>
                <w:rStyle w:val="Hyperlink"/>
                <w:noProof/>
              </w:rPr>
              <w:fldChar w:fldCharType="separate"/>
            </w:r>
            <w:r w:rsidRPr="000D22F5">
              <w:rPr>
                <w:rStyle w:val="Hyperlink"/>
                <w:iCs/>
                <w:noProof/>
              </w:rPr>
              <w:t>Appendix G</w:t>
            </w:r>
            <w:r>
              <w:rPr>
                <w:rFonts w:eastAsiaTheme="minorEastAsia"/>
                <w:noProof/>
              </w:rPr>
              <w:tab/>
            </w:r>
            <w:r w:rsidRPr="000D22F5">
              <w:rPr>
                <w:rStyle w:val="Hyperlink"/>
                <w:iCs/>
                <w:noProof/>
              </w:rPr>
              <w:t>Quarterly Metrics</w:t>
            </w:r>
            <w:r>
              <w:rPr>
                <w:noProof/>
                <w:webHidden/>
              </w:rPr>
              <w:tab/>
            </w:r>
            <w:r>
              <w:rPr>
                <w:noProof/>
                <w:webHidden/>
              </w:rPr>
              <w:fldChar w:fldCharType="begin"/>
            </w:r>
            <w:r>
              <w:rPr>
                <w:noProof/>
                <w:webHidden/>
              </w:rPr>
              <w:instrText xml:space="preserve"> PAGEREF _Toc491678919 \h </w:instrText>
            </w:r>
          </w:ins>
          <w:r>
            <w:rPr>
              <w:noProof/>
              <w:webHidden/>
            </w:rPr>
          </w:r>
          <w:r>
            <w:rPr>
              <w:noProof/>
              <w:webHidden/>
            </w:rPr>
            <w:fldChar w:fldCharType="separate"/>
          </w:r>
          <w:ins w:id="118" w:author="Daniel Adinolfi" w:date="2017-08-28T10:19:00Z">
            <w:r>
              <w:rPr>
                <w:noProof/>
                <w:webHidden/>
              </w:rPr>
              <w:t>29</w:t>
            </w:r>
            <w:r>
              <w:rPr>
                <w:noProof/>
                <w:webHidden/>
              </w:rPr>
              <w:fldChar w:fldCharType="end"/>
            </w:r>
            <w:r w:rsidRPr="000D22F5">
              <w:rPr>
                <w:rStyle w:val="Hyperlink"/>
                <w:noProof/>
              </w:rPr>
              <w:fldChar w:fldCharType="end"/>
            </w:r>
          </w:ins>
        </w:p>
        <w:p w14:paraId="0E437083" w14:textId="77777777" w:rsidR="0078792E" w:rsidRDefault="0078792E">
          <w:pPr>
            <w:pStyle w:val="TOC1"/>
            <w:tabs>
              <w:tab w:val="left" w:pos="1440"/>
              <w:tab w:val="right" w:leader="dot" w:pos="9350"/>
            </w:tabs>
            <w:rPr>
              <w:ins w:id="119" w:author="Daniel Adinolfi" w:date="2017-08-28T10:19:00Z"/>
              <w:rFonts w:eastAsiaTheme="minorEastAsia"/>
              <w:noProof/>
            </w:rPr>
          </w:pPr>
          <w:ins w:id="12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"_Toc491678920"</w:instrText>
            </w:r>
            <w:r w:rsidRPr="000D22F5">
              <w:rPr>
                <w:rStyle w:val="Hyperlink"/>
                <w:noProof/>
              </w:rPr>
              <w:instrText xml:space="preserve"> </w:instrText>
            </w:r>
            <w:r w:rsidRPr="000D22F5">
              <w:rPr>
                <w:rStyle w:val="Hyperlink"/>
                <w:noProof/>
              </w:rPr>
              <w:fldChar w:fldCharType="separate"/>
            </w:r>
            <w:r w:rsidRPr="000D22F5">
              <w:rPr>
                <w:rStyle w:val="Hyperlink"/>
                <w:noProof/>
              </w:rPr>
              <w:t>Appendix H</w:t>
            </w:r>
            <w:r>
              <w:rPr>
                <w:rFonts w:eastAsiaTheme="minorEastAsia"/>
                <w:noProof/>
              </w:rPr>
              <w:tab/>
            </w:r>
            <w:r w:rsidRPr="000D22F5">
              <w:rPr>
                <w:rStyle w:val="Hyperlink"/>
                <w:noProof/>
              </w:rPr>
              <w:t>Disclosure and Embargo Policies</w:t>
            </w:r>
            <w:r>
              <w:rPr>
                <w:noProof/>
                <w:webHidden/>
              </w:rPr>
              <w:tab/>
            </w:r>
            <w:r>
              <w:rPr>
                <w:noProof/>
                <w:webHidden/>
              </w:rPr>
              <w:fldChar w:fldCharType="begin"/>
            </w:r>
            <w:r>
              <w:rPr>
                <w:noProof/>
                <w:webHidden/>
              </w:rPr>
              <w:instrText xml:space="preserve"> PAGEREF _Toc491678920 \h </w:instrText>
            </w:r>
          </w:ins>
          <w:r>
            <w:rPr>
              <w:noProof/>
              <w:webHidden/>
            </w:rPr>
          </w:r>
          <w:r>
            <w:rPr>
              <w:noProof/>
              <w:webHidden/>
            </w:rPr>
            <w:fldChar w:fldCharType="separate"/>
          </w:r>
          <w:ins w:id="121" w:author="Daniel Adinolfi" w:date="2017-08-28T10:19:00Z">
            <w:r>
              <w:rPr>
                <w:noProof/>
                <w:webHidden/>
              </w:rPr>
              <w:t>30</w:t>
            </w:r>
            <w:r>
              <w:rPr>
                <w:noProof/>
                <w:webHidden/>
              </w:rPr>
              <w:fldChar w:fldCharType="end"/>
            </w:r>
            <w:r w:rsidRPr="000D22F5">
              <w:rPr>
                <w:rStyle w:val="Hyperlink"/>
                <w:noProof/>
              </w:rPr>
              <w:fldChar w:fldCharType="end"/>
            </w:r>
          </w:ins>
        </w:p>
        <w:p w14:paraId="12CD6744" w14:textId="77777777" w:rsidR="00C61BD7" w:rsidDel="0078792E" w:rsidRDefault="00C61BD7">
          <w:pPr>
            <w:pStyle w:val="TOC1"/>
            <w:tabs>
              <w:tab w:val="right" w:leader="dot" w:pos="9350"/>
            </w:tabs>
            <w:rPr>
              <w:del w:id="122" w:author="Daniel Adinolfi" w:date="2017-08-28T10:19:00Z"/>
              <w:rFonts w:eastAsiaTheme="minorEastAsia"/>
              <w:noProof/>
            </w:rPr>
          </w:pPr>
          <w:del w:id="123" w:author="Daniel Adinolfi" w:date="2017-08-28T10:19:00Z">
            <w:r w:rsidRPr="0078792E" w:rsidDel="0078792E">
              <w:rPr>
                <w:rStyle w:val="Hyperlink"/>
                <w:noProof/>
              </w:rPr>
              <w:delText>Table of Contents</w:delText>
            </w:r>
            <w:r w:rsidDel="0078792E">
              <w:rPr>
                <w:noProof/>
                <w:webHidden/>
              </w:rPr>
              <w:tab/>
              <w:delText>2</w:delText>
            </w:r>
          </w:del>
        </w:p>
        <w:p w14:paraId="6CFF4B94" w14:textId="77777777" w:rsidR="00C61BD7" w:rsidDel="0078792E" w:rsidRDefault="00C61BD7">
          <w:pPr>
            <w:pStyle w:val="TOC1"/>
            <w:tabs>
              <w:tab w:val="left" w:pos="480"/>
              <w:tab w:val="right" w:leader="dot" w:pos="9350"/>
            </w:tabs>
            <w:rPr>
              <w:del w:id="124" w:author="Daniel Adinolfi" w:date="2017-08-28T10:19:00Z"/>
              <w:rFonts w:eastAsiaTheme="minorEastAsia"/>
              <w:noProof/>
            </w:rPr>
          </w:pPr>
          <w:del w:id="125" w:author="Daniel Adinolfi" w:date="2017-08-28T10:19:00Z">
            <w:r w:rsidRPr="0078792E" w:rsidDel="0078792E">
              <w:rPr>
                <w:rStyle w:val="Hyperlink"/>
                <w:noProof/>
              </w:rPr>
              <w:delText>1.</w:delText>
            </w:r>
            <w:r w:rsidDel="0078792E">
              <w:rPr>
                <w:rFonts w:eastAsiaTheme="minorEastAsia"/>
                <w:noProof/>
              </w:rPr>
              <w:tab/>
            </w:r>
            <w:r w:rsidRPr="0078792E" w:rsidDel="0078792E">
              <w:rPr>
                <w:rStyle w:val="Hyperlink"/>
                <w:noProof/>
              </w:rPr>
              <w:delText>Overview</w:delText>
            </w:r>
            <w:r w:rsidDel="0078792E">
              <w:rPr>
                <w:noProof/>
                <w:webHidden/>
              </w:rPr>
              <w:tab/>
              <w:delText>4</w:delText>
            </w:r>
          </w:del>
        </w:p>
        <w:p w14:paraId="19036F98" w14:textId="77777777" w:rsidR="00C61BD7" w:rsidDel="0078792E" w:rsidRDefault="00C61BD7">
          <w:pPr>
            <w:pStyle w:val="TOC2"/>
            <w:tabs>
              <w:tab w:val="left" w:pos="960"/>
              <w:tab w:val="right" w:leader="dot" w:pos="9350"/>
            </w:tabs>
            <w:rPr>
              <w:del w:id="126" w:author="Daniel Adinolfi" w:date="2017-08-28T10:19:00Z"/>
              <w:rFonts w:eastAsiaTheme="minorEastAsia"/>
              <w:noProof/>
            </w:rPr>
          </w:pPr>
          <w:del w:id="127" w:author="Daniel Adinolfi" w:date="2017-08-28T10:19:00Z">
            <w:r w:rsidRPr="0078792E" w:rsidDel="0078792E">
              <w:rPr>
                <w:rStyle w:val="Hyperlink"/>
                <w:noProof/>
              </w:rPr>
              <w:delText>1.1.</w:delText>
            </w:r>
            <w:r w:rsidDel="0078792E">
              <w:rPr>
                <w:rFonts w:eastAsiaTheme="minorEastAsia"/>
                <w:noProof/>
              </w:rPr>
              <w:tab/>
            </w:r>
            <w:r w:rsidRPr="0078792E" w:rsidDel="0078792E">
              <w:rPr>
                <w:rStyle w:val="Hyperlink"/>
                <w:noProof/>
              </w:rPr>
              <w:delText>CVE Numbering Authorities (CNAs)</w:delText>
            </w:r>
            <w:r w:rsidDel="0078792E">
              <w:rPr>
                <w:noProof/>
                <w:webHidden/>
              </w:rPr>
              <w:tab/>
              <w:delText>4</w:delText>
            </w:r>
          </w:del>
        </w:p>
        <w:p w14:paraId="33DCD364" w14:textId="77777777" w:rsidR="00C61BD7" w:rsidDel="0078792E" w:rsidRDefault="00C61BD7">
          <w:pPr>
            <w:pStyle w:val="TOC2"/>
            <w:tabs>
              <w:tab w:val="left" w:pos="960"/>
              <w:tab w:val="right" w:leader="dot" w:pos="9350"/>
            </w:tabs>
            <w:rPr>
              <w:del w:id="128" w:author="Daniel Adinolfi" w:date="2017-08-28T10:19:00Z"/>
              <w:rFonts w:eastAsiaTheme="minorEastAsia"/>
              <w:noProof/>
            </w:rPr>
          </w:pPr>
          <w:del w:id="129" w:author="Daniel Adinolfi" w:date="2017-08-28T10:19:00Z">
            <w:r w:rsidRPr="0078792E" w:rsidDel="0078792E">
              <w:rPr>
                <w:rStyle w:val="Hyperlink"/>
                <w:noProof/>
              </w:rPr>
              <w:delText>1.2.</w:delText>
            </w:r>
            <w:r w:rsidDel="0078792E">
              <w:rPr>
                <w:rFonts w:eastAsiaTheme="minorEastAsia"/>
                <w:noProof/>
              </w:rPr>
              <w:tab/>
            </w:r>
            <w:r w:rsidRPr="0078792E" w:rsidDel="0078792E">
              <w:rPr>
                <w:rStyle w:val="Hyperlink"/>
                <w:noProof/>
              </w:rPr>
              <w:delText>Federated CNA Structure</w:delText>
            </w:r>
            <w:r w:rsidDel="0078792E">
              <w:rPr>
                <w:noProof/>
                <w:webHidden/>
              </w:rPr>
              <w:tab/>
              <w:delText>4</w:delText>
            </w:r>
          </w:del>
        </w:p>
        <w:p w14:paraId="39A66D82" w14:textId="77777777" w:rsidR="00C61BD7" w:rsidDel="0078792E" w:rsidRDefault="00C61BD7">
          <w:pPr>
            <w:pStyle w:val="TOC2"/>
            <w:tabs>
              <w:tab w:val="left" w:pos="960"/>
              <w:tab w:val="right" w:leader="dot" w:pos="9350"/>
            </w:tabs>
            <w:rPr>
              <w:del w:id="130" w:author="Daniel Adinolfi" w:date="2017-08-28T10:19:00Z"/>
              <w:rFonts w:eastAsiaTheme="minorEastAsia"/>
              <w:noProof/>
            </w:rPr>
          </w:pPr>
          <w:del w:id="131" w:author="Daniel Adinolfi" w:date="2017-08-28T10:19:00Z">
            <w:r w:rsidRPr="0078792E" w:rsidDel="0078792E">
              <w:rPr>
                <w:rStyle w:val="Hyperlink"/>
                <w:noProof/>
              </w:rPr>
              <w:delText>1.3.</w:delText>
            </w:r>
            <w:r w:rsidDel="0078792E">
              <w:rPr>
                <w:rFonts w:eastAsiaTheme="minorEastAsia"/>
                <w:noProof/>
              </w:rPr>
              <w:tab/>
            </w:r>
            <w:r w:rsidRPr="0078792E" w:rsidDel="0078792E">
              <w:rPr>
                <w:rStyle w:val="Hyperlink"/>
                <w:noProof/>
              </w:rPr>
              <w:delText>Purpose and Goal of the CNA Rules</w:delText>
            </w:r>
            <w:r w:rsidDel="0078792E">
              <w:rPr>
                <w:noProof/>
                <w:webHidden/>
              </w:rPr>
              <w:tab/>
              <w:delText>6</w:delText>
            </w:r>
          </w:del>
        </w:p>
        <w:p w14:paraId="40C3E753" w14:textId="77777777" w:rsidR="00C61BD7" w:rsidDel="0078792E" w:rsidRDefault="00C61BD7">
          <w:pPr>
            <w:pStyle w:val="TOC2"/>
            <w:tabs>
              <w:tab w:val="left" w:pos="960"/>
              <w:tab w:val="right" w:leader="dot" w:pos="9350"/>
            </w:tabs>
            <w:rPr>
              <w:del w:id="132" w:author="Daniel Adinolfi" w:date="2017-08-28T10:19:00Z"/>
              <w:rFonts w:eastAsiaTheme="minorEastAsia"/>
              <w:noProof/>
            </w:rPr>
          </w:pPr>
          <w:del w:id="133" w:author="Daniel Adinolfi" w:date="2017-08-28T10:19:00Z">
            <w:r w:rsidRPr="0078792E" w:rsidDel="0078792E">
              <w:rPr>
                <w:rStyle w:val="Hyperlink"/>
                <w:noProof/>
              </w:rPr>
              <w:delText>1.4.</w:delText>
            </w:r>
            <w:r w:rsidDel="0078792E">
              <w:rPr>
                <w:rFonts w:eastAsiaTheme="minorEastAsia"/>
                <w:noProof/>
              </w:rPr>
              <w:tab/>
            </w:r>
            <w:r w:rsidRPr="0078792E" w:rsidDel="0078792E">
              <w:rPr>
                <w:rStyle w:val="Hyperlink"/>
                <w:noProof/>
              </w:rPr>
              <w:delText>Document Structure</w:delText>
            </w:r>
            <w:r w:rsidDel="0078792E">
              <w:rPr>
                <w:noProof/>
                <w:webHidden/>
              </w:rPr>
              <w:tab/>
              <w:delText>7</w:delText>
            </w:r>
          </w:del>
        </w:p>
        <w:p w14:paraId="368E1F7D" w14:textId="77777777" w:rsidR="00C61BD7" w:rsidDel="0078792E" w:rsidRDefault="00C61BD7">
          <w:pPr>
            <w:pStyle w:val="TOC1"/>
            <w:tabs>
              <w:tab w:val="left" w:pos="480"/>
              <w:tab w:val="right" w:leader="dot" w:pos="9350"/>
            </w:tabs>
            <w:rPr>
              <w:del w:id="134" w:author="Daniel Adinolfi" w:date="2017-08-28T10:19:00Z"/>
              <w:rFonts w:eastAsiaTheme="minorEastAsia"/>
              <w:noProof/>
            </w:rPr>
          </w:pPr>
          <w:del w:id="135" w:author="Daniel Adinolfi" w:date="2017-08-28T10:19:00Z">
            <w:r w:rsidRPr="0078792E" w:rsidDel="0078792E">
              <w:rPr>
                <w:rStyle w:val="Hyperlink"/>
                <w:noProof/>
              </w:rPr>
              <w:delText>2.</w:delText>
            </w:r>
            <w:r w:rsidDel="0078792E">
              <w:rPr>
                <w:rFonts w:eastAsiaTheme="minorEastAsia"/>
                <w:noProof/>
              </w:rPr>
              <w:tab/>
            </w:r>
            <w:r w:rsidRPr="0078792E" w:rsidDel="0078792E">
              <w:rPr>
                <w:rStyle w:val="Hyperlink"/>
                <w:noProof/>
              </w:rPr>
              <w:delText xml:space="preserve">Rules for All </w:delText>
            </w:r>
            <w:r w:rsidRPr="00BB7FB1" w:rsidDel="0078792E">
              <w:rPr>
                <w:rStyle w:val="Hyperlink"/>
                <w:noProof/>
              </w:rPr>
              <w:delText>CNAs</w:delText>
            </w:r>
            <w:r w:rsidDel="0078792E">
              <w:rPr>
                <w:noProof/>
                <w:webHidden/>
              </w:rPr>
              <w:tab/>
              <w:delText>7</w:delText>
            </w:r>
          </w:del>
        </w:p>
        <w:p w14:paraId="055ACB11" w14:textId="77777777" w:rsidR="00C61BD7" w:rsidDel="0078792E" w:rsidRDefault="00C61BD7">
          <w:pPr>
            <w:pStyle w:val="TOC2"/>
            <w:tabs>
              <w:tab w:val="left" w:pos="960"/>
              <w:tab w:val="right" w:leader="dot" w:pos="9350"/>
            </w:tabs>
            <w:rPr>
              <w:del w:id="136" w:author="Daniel Adinolfi" w:date="2017-08-28T10:19:00Z"/>
              <w:rFonts w:eastAsiaTheme="minorEastAsia"/>
              <w:noProof/>
            </w:rPr>
          </w:pPr>
          <w:del w:id="137" w:author="Daniel Adinolfi" w:date="2017-08-28T10:19:00Z">
            <w:r w:rsidRPr="0078792E" w:rsidDel="0078792E">
              <w:rPr>
                <w:rStyle w:val="Hyperlink"/>
                <w:noProof/>
              </w:rPr>
              <w:delText>2.1.</w:delText>
            </w:r>
            <w:r w:rsidDel="0078792E">
              <w:rPr>
                <w:rFonts w:eastAsiaTheme="minorEastAsia"/>
                <w:noProof/>
              </w:rPr>
              <w:tab/>
            </w:r>
            <w:r w:rsidRPr="0078792E" w:rsidDel="0078792E">
              <w:rPr>
                <w:rStyle w:val="Hyperlink"/>
                <w:noProof/>
              </w:rPr>
              <w:delText>Assignment Rules</w:delText>
            </w:r>
            <w:r w:rsidDel="0078792E">
              <w:rPr>
                <w:noProof/>
                <w:webHidden/>
              </w:rPr>
              <w:tab/>
              <w:delText>7</w:delText>
            </w:r>
          </w:del>
        </w:p>
        <w:p w14:paraId="072CF7B0" w14:textId="77777777" w:rsidR="00C61BD7" w:rsidDel="0078792E" w:rsidRDefault="00C61BD7">
          <w:pPr>
            <w:pStyle w:val="TOC2"/>
            <w:tabs>
              <w:tab w:val="left" w:pos="960"/>
              <w:tab w:val="right" w:leader="dot" w:pos="9350"/>
            </w:tabs>
            <w:rPr>
              <w:del w:id="138" w:author="Daniel Adinolfi" w:date="2017-08-28T10:19:00Z"/>
              <w:rFonts w:eastAsiaTheme="minorEastAsia"/>
              <w:noProof/>
            </w:rPr>
          </w:pPr>
          <w:del w:id="139" w:author="Daniel Adinolfi" w:date="2017-08-28T10:19:00Z">
            <w:r w:rsidRPr="0078792E" w:rsidDel="0078792E">
              <w:rPr>
                <w:rStyle w:val="Hyperlink"/>
                <w:noProof/>
              </w:rPr>
              <w:delText>2.2.</w:delText>
            </w:r>
            <w:r w:rsidDel="0078792E">
              <w:rPr>
                <w:rFonts w:eastAsiaTheme="minorEastAsia"/>
                <w:noProof/>
              </w:rPr>
              <w:tab/>
            </w:r>
            <w:r w:rsidRPr="0078792E" w:rsidDel="0078792E">
              <w:rPr>
                <w:rStyle w:val="Hyperlink"/>
                <w:noProof/>
              </w:rPr>
              <w:delText>Communication Rules</w:delText>
            </w:r>
            <w:r w:rsidDel="0078792E">
              <w:rPr>
                <w:noProof/>
                <w:webHidden/>
              </w:rPr>
              <w:tab/>
              <w:delText>8</w:delText>
            </w:r>
          </w:del>
        </w:p>
        <w:p w14:paraId="6326CA5E" w14:textId="77777777" w:rsidR="00C61BD7" w:rsidDel="0078792E" w:rsidRDefault="00C61BD7">
          <w:pPr>
            <w:pStyle w:val="TOC2"/>
            <w:tabs>
              <w:tab w:val="left" w:pos="960"/>
              <w:tab w:val="right" w:leader="dot" w:pos="9350"/>
            </w:tabs>
            <w:rPr>
              <w:del w:id="140" w:author="Daniel Adinolfi" w:date="2017-08-28T10:19:00Z"/>
              <w:rFonts w:eastAsiaTheme="minorEastAsia"/>
              <w:noProof/>
            </w:rPr>
          </w:pPr>
          <w:del w:id="141" w:author="Daniel Adinolfi" w:date="2017-08-28T10:19:00Z">
            <w:r w:rsidRPr="0078792E" w:rsidDel="0078792E">
              <w:rPr>
                <w:rStyle w:val="Hyperlink"/>
                <w:noProof/>
              </w:rPr>
              <w:delText>2.3.</w:delText>
            </w:r>
            <w:r w:rsidDel="0078792E">
              <w:rPr>
                <w:rFonts w:eastAsiaTheme="minorEastAsia"/>
                <w:noProof/>
              </w:rPr>
              <w:tab/>
            </w:r>
            <w:r w:rsidRPr="0078792E" w:rsidDel="0078792E">
              <w:rPr>
                <w:rStyle w:val="Hyperlink"/>
                <w:noProof/>
              </w:rPr>
              <w:delText>Admi</w:delText>
            </w:r>
            <w:r w:rsidRPr="00BB7FB1" w:rsidDel="0078792E">
              <w:rPr>
                <w:rStyle w:val="Hyperlink"/>
                <w:noProof/>
              </w:rPr>
              <w:delText>nistration Rules</w:delText>
            </w:r>
            <w:r w:rsidDel="0078792E">
              <w:rPr>
                <w:noProof/>
                <w:webHidden/>
              </w:rPr>
              <w:tab/>
              <w:delText>9</w:delText>
            </w:r>
          </w:del>
        </w:p>
        <w:p w14:paraId="622E5129" w14:textId="77777777" w:rsidR="00C61BD7" w:rsidDel="0078792E" w:rsidRDefault="00C61BD7">
          <w:pPr>
            <w:pStyle w:val="TOC1"/>
            <w:tabs>
              <w:tab w:val="left" w:pos="480"/>
              <w:tab w:val="right" w:leader="dot" w:pos="9350"/>
            </w:tabs>
            <w:rPr>
              <w:del w:id="142" w:author="Daniel Adinolfi" w:date="2017-08-28T10:19:00Z"/>
              <w:rFonts w:eastAsiaTheme="minorEastAsia"/>
              <w:noProof/>
            </w:rPr>
          </w:pPr>
          <w:del w:id="143" w:author="Daniel Adinolfi" w:date="2017-08-28T10:19:00Z">
            <w:r w:rsidRPr="0078792E" w:rsidDel="0078792E">
              <w:rPr>
                <w:rStyle w:val="Hyperlink"/>
                <w:noProof/>
              </w:rPr>
              <w:delText>3.</w:delText>
            </w:r>
            <w:r w:rsidDel="0078792E">
              <w:rPr>
                <w:rFonts w:eastAsiaTheme="minorEastAsia"/>
                <w:noProof/>
              </w:rPr>
              <w:tab/>
            </w:r>
            <w:r w:rsidRPr="0078792E" w:rsidDel="0078792E">
              <w:rPr>
                <w:rStyle w:val="Hyperlink"/>
                <w:noProof/>
              </w:rPr>
              <w:delText>Responsibilities of Root and Primary CNAs</w:delText>
            </w:r>
            <w:r w:rsidDel="0078792E">
              <w:rPr>
                <w:noProof/>
                <w:webHidden/>
              </w:rPr>
              <w:tab/>
              <w:delText>9</w:delText>
            </w:r>
          </w:del>
        </w:p>
        <w:p w14:paraId="25EC8A02" w14:textId="77777777" w:rsidR="00C61BD7" w:rsidDel="0078792E" w:rsidRDefault="00C61BD7">
          <w:pPr>
            <w:pStyle w:val="TOC2"/>
            <w:tabs>
              <w:tab w:val="left" w:pos="960"/>
              <w:tab w:val="right" w:leader="dot" w:pos="9350"/>
            </w:tabs>
            <w:rPr>
              <w:del w:id="144" w:author="Daniel Adinolfi" w:date="2017-08-28T10:19:00Z"/>
              <w:rFonts w:eastAsiaTheme="minorEastAsia"/>
              <w:noProof/>
            </w:rPr>
          </w:pPr>
          <w:del w:id="145" w:author="Daniel Adinolfi" w:date="2017-08-28T10:19:00Z">
            <w:r w:rsidRPr="0078792E" w:rsidDel="0078792E">
              <w:rPr>
                <w:rStyle w:val="Hyperlink"/>
                <w:noProof/>
              </w:rPr>
              <w:delText>3.1.</w:delText>
            </w:r>
            <w:r w:rsidDel="0078792E">
              <w:rPr>
                <w:rFonts w:eastAsiaTheme="minorEastAsia"/>
                <w:noProof/>
              </w:rPr>
              <w:tab/>
            </w:r>
            <w:r w:rsidRPr="0078792E" w:rsidDel="0078792E">
              <w:rPr>
                <w:rStyle w:val="Hyperlink"/>
                <w:noProof/>
              </w:rPr>
              <w:delText>Root CNAs</w:delText>
            </w:r>
            <w:r w:rsidDel="0078792E">
              <w:rPr>
                <w:noProof/>
                <w:webHidden/>
              </w:rPr>
              <w:tab/>
              <w:delText>9</w:delText>
            </w:r>
          </w:del>
        </w:p>
        <w:p w14:paraId="7E7728B8" w14:textId="77777777" w:rsidR="00C61BD7" w:rsidDel="0078792E" w:rsidRDefault="00C61BD7">
          <w:pPr>
            <w:pStyle w:val="TOC3"/>
            <w:tabs>
              <w:tab w:val="left" w:pos="1440"/>
              <w:tab w:val="right" w:leader="dot" w:pos="9350"/>
            </w:tabs>
            <w:rPr>
              <w:del w:id="146" w:author="Daniel Adinolfi" w:date="2017-08-28T10:19:00Z"/>
              <w:rFonts w:eastAsiaTheme="minorEastAsia"/>
              <w:noProof/>
            </w:rPr>
          </w:pPr>
          <w:del w:id="147" w:author="Daniel Adinolfi" w:date="2017-08-28T10:19:00Z">
            <w:r w:rsidRPr="0078792E" w:rsidDel="0078792E">
              <w:rPr>
                <w:rStyle w:val="Hyperlink"/>
                <w:noProof/>
              </w:rPr>
              <w:delText>3.1.1.</w:delText>
            </w:r>
            <w:r w:rsidDel="0078792E">
              <w:rPr>
                <w:rFonts w:eastAsiaTheme="minorEastAsia"/>
                <w:noProof/>
              </w:rPr>
              <w:tab/>
            </w:r>
            <w:r w:rsidRPr="0078792E" w:rsidDel="0078792E">
              <w:rPr>
                <w:rStyle w:val="Hyperlink"/>
                <w:noProof/>
              </w:rPr>
              <w:delText>Assignment Rules</w:delText>
            </w:r>
            <w:r w:rsidDel="0078792E">
              <w:rPr>
                <w:noProof/>
                <w:webHidden/>
              </w:rPr>
              <w:tab/>
              <w:delText>9</w:delText>
            </w:r>
          </w:del>
        </w:p>
        <w:p w14:paraId="3C620B50" w14:textId="77777777" w:rsidR="00C61BD7" w:rsidDel="0078792E" w:rsidRDefault="00C61BD7">
          <w:pPr>
            <w:pStyle w:val="TOC3"/>
            <w:tabs>
              <w:tab w:val="left" w:pos="1440"/>
              <w:tab w:val="right" w:leader="dot" w:pos="9350"/>
            </w:tabs>
            <w:rPr>
              <w:del w:id="148" w:author="Daniel Adinolfi" w:date="2017-08-28T10:19:00Z"/>
              <w:rFonts w:eastAsiaTheme="minorEastAsia"/>
              <w:noProof/>
            </w:rPr>
          </w:pPr>
          <w:del w:id="149" w:author="Daniel Adinolfi" w:date="2017-08-28T10:19:00Z">
            <w:r w:rsidRPr="0078792E" w:rsidDel="0078792E">
              <w:rPr>
                <w:rStyle w:val="Hyperlink"/>
                <w:noProof/>
              </w:rPr>
              <w:delText>3.1.2.</w:delText>
            </w:r>
            <w:r w:rsidDel="0078792E">
              <w:rPr>
                <w:rFonts w:eastAsiaTheme="minorEastAsia"/>
                <w:noProof/>
              </w:rPr>
              <w:tab/>
            </w:r>
            <w:r w:rsidRPr="0078792E" w:rsidDel="0078792E">
              <w:rPr>
                <w:rStyle w:val="Hyperlink"/>
                <w:noProof/>
              </w:rPr>
              <w:delText>Communications Rules</w:delText>
            </w:r>
            <w:r w:rsidDel="0078792E">
              <w:rPr>
                <w:noProof/>
                <w:webHidden/>
              </w:rPr>
              <w:tab/>
              <w:delText>9</w:delText>
            </w:r>
          </w:del>
        </w:p>
        <w:p w14:paraId="1858C844" w14:textId="77777777" w:rsidR="00C61BD7" w:rsidDel="0078792E" w:rsidRDefault="00C61BD7">
          <w:pPr>
            <w:pStyle w:val="TOC3"/>
            <w:tabs>
              <w:tab w:val="left" w:pos="1440"/>
              <w:tab w:val="right" w:leader="dot" w:pos="9350"/>
            </w:tabs>
            <w:rPr>
              <w:del w:id="150" w:author="Daniel Adinolfi" w:date="2017-08-28T10:19:00Z"/>
              <w:rFonts w:eastAsiaTheme="minorEastAsia"/>
              <w:noProof/>
            </w:rPr>
          </w:pPr>
          <w:del w:id="151" w:author="Daniel Adinolfi" w:date="2017-08-28T10:19:00Z">
            <w:r w:rsidRPr="0078792E" w:rsidDel="0078792E">
              <w:rPr>
                <w:rStyle w:val="Hyperlink"/>
                <w:noProof/>
              </w:rPr>
              <w:delText>3.1.3.</w:delText>
            </w:r>
            <w:r w:rsidDel="0078792E">
              <w:rPr>
                <w:rFonts w:eastAsiaTheme="minorEastAsia"/>
                <w:noProof/>
              </w:rPr>
              <w:tab/>
            </w:r>
            <w:r w:rsidRPr="0078792E" w:rsidDel="0078792E">
              <w:rPr>
                <w:rStyle w:val="Hyperlink"/>
                <w:noProof/>
              </w:rPr>
              <w:delText>Administration Rules</w:delText>
            </w:r>
            <w:r w:rsidDel="0078792E">
              <w:rPr>
                <w:noProof/>
                <w:webHidden/>
              </w:rPr>
              <w:tab/>
              <w:delText>10</w:delText>
            </w:r>
          </w:del>
        </w:p>
        <w:p w14:paraId="2107A821" w14:textId="77777777" w:rsidR="00C61BD7" w:rsidDel="0078792E" w:rsidRDefault="00C61BD7">
          <w:pPr>
            <w:pStyle w:val="TOC2"/>
            <w:tabs>
              <w:tab w:val="left" w:pos="960"/>
              <w:tab w:val="right" w:leader="dot" w:pos="9350"/>
            </w:tabs>
            <w:rPr>
              <w:del w:id="152" w:author="Daniel Adinolfi" w:date="2017-08-28T10:19:00Z"/>
              <w:rFonts w:eastAsiaTheme="minorEastAsia"/>
              <w:noProof/>
            </w:rPr>
          </w:pPr>
          <w:del w:id="153" w:author="Daniel Adinolfi" w:date="2017-08-28T10:19:00Z">
            <w:r w:rsidRPr="0078792E" w:rsidDel="0078792E">
              <w:rPr>
                <w:rStyle w:val="Hyperlink"/>
                <w:noProof/>
              </w:rPr>
              <w:delText>3.2.</w:delText>
            </w:r>
            <w:r w:rsidDel="0078792E">
              <w:rPr>
                <w:rFonts w:eastAsiaTheme="minorEastAsia"/>
                <w:noProof/>
              </w:rPr>
              <w:tab/>
            </w:r>
            <w:r w:rsidRPr="0078792E" w:rsidDel="0078792E">
              <w:rPr>
                <w:rStyle w:val="Hyperlink"/>
                <w:noProof/>
              </w:rPr>
              <w:delText>Primary CNA</w:delText>
            </w:r>
            <w:r w:rsidDel="0078792E">
              <w:rPr>
                <w:noProof/>
                <w:webHidden/>
              </w:rPr>
              <w:tab/>
              <w:delText>10</w:delText>
            </w:r>
          </w:del>
        </w:p>
        <w:p w14:paraId="3DC9C225" w14:textId="77777777" w:rsidR="00C61BD7" w:rsidDel="0078792E" w:rsidRDefault="00C61BD7">
          <w:pPr>
            <w:pStyle w:val="TOC3"/>
            <w:tabs>
              <w:tab w:val="left" w:pos="1440"/>
              <w:tab w:val="right" w:leader="dot" w:pos="9350"/>
            </w:tabs>
            <w:rPr>
              <w:del w:id="154" w:author="Daniel Adinolfi" w:date="2017-08-28T10:19:00Z"/>
              <w:rFonts w:eastAsiaTheme="minorEastAsia"/>
              <w:noProof/>
            </w:rPr>
          </w:pPr>
          <w:del w:id="155" w:author="Daniel Adinolfi" w:date="2017-08-28T10:19:00Z">
            <w:r w:rsidRPr="0078792E" w:rsidDel="0078792E">
              <w:rPr>
                <w:rStyle w:val="Hyperlink"/>
                <w:noProof/>
              </w:rPr>
              <w:delText>3.2.1.</w:delText>
            </w:r>
            <w:r w:rsidDel="0078792E">
              <w:rPr>
                <w:rFonts w:eastAsiaTheme="minorEastAsia"/>
                <w:noProof/>
              </w:rPr>
              <w:tab/>
            </w:r>
            <w:r w:rsidRPr="0078792E" w:rsidDel="0078792E">
              <w:rPr>
                <w:rStyle w:val="Hyperlink"/>
                <w:noProof/>
              </w:rPr>
              <w:delText>Assignment Rules</w:delText>
            </w:r>
            <w:r w:rsidDel="0078792E">
              <w:rPr>
                <w:noProof/>
                <w:webHidden/>
              </w:rPr>
              <w:tab/>
              <w:delText>10</w:delText>
            </w:r>
          </w:del>
        </w:p>
        <w:p w14:paraId="0029DC36" w14:textId="77777777" w:rsidR="00C61BD7" w:rsidDel="0078792E" w:rsidRDefault="00C61BD7">
          <w:pPr>
            <w:pStyle w:val="TOC3"/>
            <w:tabs>
              <w:tab w:val="left" w:pos="1440"/>
              <w:tab w:val="right" w:leader="dot" w:pos="9350"/>
            </w:tabs>
            <w:rPr>
              <w:del w:id="156" w:author="Daniel Adinolfi" w:date="2017-08-28T10:19:00Z"/>
              <w:rFonts w:eastAsiaTheme="minorEastAsia"/>
              <w:noProof/>
            </w:rPr>
          </w:pPr>
          <w:del w:id="157" w:author="Daniel Adinolfi" w:date="2017-08-28T10:19:00Z">
            <w:r w:rsidRPr="0078792E" w:rsidDel="0078792E">
              <w:rPr>
                <w:rStyle w:val="Hyperlink"/>
                <w:noProof/>
              </w:rPr>
              <w:delText>3.2.2.</w:delText>
            </w:r>
            <w:r w:rsidDel="0078792E">
              <w:rPr>
                <w:rFonts w:eastAsiaTheme="minorEastAsia"/>
                <w:noProof/>
              </w:rPr>
              <w:tab/>
            </w:r>
            <w:r w:rsidRPr="0078792E" w:rsidDel="0078792E">
              <w:rPr>
                <w:rStyle w:val="Hyperlink"/>
                <w:noProof/>
              </w:rPr>
              <w:delText>Communications Rules</w:delText>
            </w:r>
            <w:r w:rsidDel="0078792E">
              <w:rPr>
                <w:noProof/>
                <w:webHidden/>
              </w:rPr>
              <w:tab/>
              <w:delText>10</w:delText>
            </w:r>
          </w:del>
        </w:p>
        <w:p w14:paraId="60F1C421" w14:textId="77777777" w:rsidR="00C61BD7" w:rsidDel="0078792E" w:rsidRDefault="00C61BD7">
          <w:pPr>
            <w:pStyle w:val="TOC3"/>
            <w:tabs>
              <w:tab w:val="left" w:pos="1440"/>
              <w:tab w:val="right" w:leader="dot" w:pos="9350"/>
            </w:tabs>
            <w:rPr>
              <w:del w:id="158" w:author="Daniel Adinolfi" w:date="2017-08-28T10:19:00Z"/>
              <w:rFonts w:eastAsiaTheme="minorEastAsia"/>
              <w:noProof/>
            </w:rPr>
          </w:pPr>
          <w:del w:id="159" w:author="Daniel Adinolfi" w:date="2017-08-28T10:19:00Z">
            <w:r w:rsidRPr="0078792E" w:rsidDel="0078792E">
              <w:rPr>
                <w:rStyle w:val="Hyperlink"/>
                <w:noProof/>
              </w:rPr>
              <w:delText>3.2.3.</w:delText>
            </w:r>
            <w:r w:rsidDel="0078792E">
              <w:rPr>
                <w:rFonts w:eastAsiaTheme="minorEastAsia"/>
                <w:noProof/>
              </w:rPr>
              <w:tab/>
            </w:r>
            <w:r w:rsidRPr="0078792E" w:rsidDel="0078792E">
              <w:rPr>
                <w:rStyle w:val="Hyperlink"/>
                <w:noProof/>
              </w:rPr>
              <w:delText>Administration Rules</w:delText>
            </w:r>
            <w:r w:rsidDel="0078792E">
              <w:rPr>
                <w:noProof/>
                <w:webHidden/>
              </w:rPr>
              <w:tab/>
              <w:delText>11</w:delText>
            </w:r>
          </w:del>
        </w:p>
        <w:p w14:paraId="35FE0EE4" w14:textId="77777777" w:rsidR="00C61BD7" w:rsidDel="0078792E" w:rsidRDefault="00C61BD7">
          <w:pPr>
            <w:pStyle w:val="TOC1"/>
            <w:tabs>
              <w:tab w:val="left" w:pos="480"/>
              <w:tab w:val="right" w:leader="dot" w:pos="9350"/>
            </w:tabs>
            <w:rPr>
              <w:del w:id="160" w:author="Daniel Adinolfi" w:date="2017-08-28T10:19:00Z"/>
              <w:rFonts w:eastAsiaTheme="minorEastAsia"/>
              <w:noProof/>
            </w:rPr>
          </w:pPr>
          <w:del w:id="161" w:author="Daniel Adinolfi" w:date="2017-08-28T10:19:00Z">
            <w:r w:rsidRPr="0078792E" w:rsidDel="0078792E">
              <w:rPr>
                <w:rStyle w:val="Hyperlink"/>
                <w:noProof/>
              </w:rPr>
              <w:delText>4.</w:delText>
            </w:r>
            <w:r w:rsidDel="0078792E">
              <w:rPr>
                <w:rFonts w:eastAsiaTheme="minorEastAsia"/>
                <w:noProof/>
              </w:rPr>
              <w:tab/>
            </w:r>
            <w:r w:rsidRPr="0078792E" w:rsidDel="0078792E">
              <w:rPr>
                <w:rStyle w:val="Hyperlink"/>
                <w:noProof/>
              </w:rPr>
              <w:delText>CNA Candidate Process</w:delText>
            </w:r>
            <w:r w:rsidDel="0078792E">
              <w:rPr>
                <w:noProof/>
                <w:webHidden/>
              </w:rPr>
              <w:tab/>
              <w:delText>11</w:delText>
            </w:r>
          </w:del>
        </w:p>
        <w:p w14:paraId="6E8E0E14" w14:textId="77777777" w:rsidR="00C61BD7" w:rsidDel="0078792E" w:rsidRDefault="00C61BD7">
          <w:pPr>
            <w:pStyle w:val="TOC2"/>
            <w:tabs>
              <w:tab w:val="left" w:pos="960"/>
              <w:tab w:val="right" w:leader="dot" w:pos="9350"/>
            </w:tabs>
            <w:rPr>
              <w:del w:id="162" w:author="Daniel Adinolfi" w:date="2017-08-28T10:19:00Z"/>
              <w:rFonts w:eastAsiaTheme="minorEastAsia"/>
              <w:noProof/>
            </w:rPr>
          </w:pPr>
          <w:del w:id="163" w:author="Daniel Adinolfi" w:date="2017-08-28T10:19:00Z">
            <w:r w:rsidRPr="0078792E" w:rsidDel="0078792E">
              <w:rPr>
                <w:rStyle w:val="Hyperlink"/>
                <w:noProof/>
              </w:rPr>
              <w:delText>4.1.</w:delText>
            </w:r>
            <w:r w:rsidDel="0078792E">
              <w:rPr>
                <w:rFonts w:eastAsiaTheme="minorEastAsia"/>
                <w:noProof/>
              </w:rPr>
              <w:tab/>
            </w:r>
            <w:r w:rsidRPr="0078792E" w:rsidDel="0078792E">
              <w:rPr>
                <w:rStyle w:val="Hyperlink"/>
                <w:noProof/>
              </w:rPr>
              <w:delText>CNA Qualifications</w:delText>
            </w:r>
            <w:r w:rsidDel="0078792E">
              <w:rPr>
                <w:noProof/>
                <w:webHidden/>
              </w:rPr>
              <w:tab/>
              <w:delText>11</w:delText>
            </w:r>
          </w:del>
        </w:p>
        <w:p w14:paraId="5ABEF985" w14:textId="77777777" w:rsidR="00C61BD7" w:rsidDel="0078792E" w:rsidRDefault="00C61BD7">
          <w:pPr>
            <w:pStyle w:val="TOC2"/>
            <w:tabs>
              <w:tab w:val="left" w:pos="960"/>
              <w:tab w:val="right" w:leader="dot" w:pos="9350"/>
            </w:tabs>
            <w:rPr>
              <w:del w:id="164" w:author="Daniel Adinolfi" w:date="2017-08-28T10:19:00Z"/>
              <w:rFonts w:eastAsiaTheme="minorEastAsia"/>
              <w:noProof/>
            </w:rPr>
          </w:pPr>
          <w:del w:id="165" w:author="Daniel Adinolfi" w:date="2017-08-28T10:19:00Z">
            <w:r w:rsidRPr="0078792E" w:rsidDel="0078792E">
              <w:rPr>
                <w:rStyle w:val="Hyperlink"/>
                <w:noProof/>
              </w:rPr>
              <w:delText>4.2.</w:delText>
            </w:r>
            <w:r w:rsidDel="0078792E">
              <w:rPr>
                <w:rFonts w:eastAsiaTheme="minorEastAsia"/>
                <w:noProof/>
              </w:rPr>
              <w:tab/>
            </w:r>
            <w:r w:rsidRPr="0078792E" w:rsidDel="0078792E">
              <w:rPr>
                <w:rStyle w:val="Hyperlink"/>
                <w:noProof/>
              </w:rPr>
              <w:delText>CNA On-Boarding Process</w:delText>
            </w:r>
            <w:r w:rsidDel="0078792E">
              <w:rPr>
                <w:noProof/>
                <w:webHidden/>
              </w:rPr>
              <w:tab/>
              <w:delText>12</w:delText>
            </w:r>
          </w:del>
        </w:p>
        <w:p w14:paraId="6B773EA7" w14:textId="77777777" w:rsidR="00C61BD7" w:rsidDel="0078792E" w:rsidRDefault="00C61BD7">
          <w:pPr>
            <w:pStyle w:val="TOC1"/>
            <w:tabs>
              <w:tab w:val="left" w:pos="480"/>
              <w:tab w:val="right" w:leader="dot" w:pos="9350"/>
            </w:tabs>
            <w:rPr>
              <w:del w:id="166" w:author="Daniel Adinolfi" w:date="2017-08-28T10:19:00Z"/>
              <w:rFonts w:eastAsiaTheme="minorEastAsia"/>
              <w:noProof/>
            </w:rPr>
          </w:pPr>
          <w:del w:id="167" w:author="Daniel Adinolfi" w:date="2017-08-28T10:19:00Z">
            <w:r w:rsidRPr="0078792E" w:rsidDel="0078792E">
              <w:rPr>
                <w:rStyle w:val="Hyperlink"/>
                <w:noProof/>
              </w:rPr>
              <w:delText>5.</w:delText>
            </w:r>
            <w:r w:rsidDel="0078792E">
              <w:rPr>
                <w:rFonts w:eastAsiaTheme="minorEastAsia"/>
                <w:noProof/>
              </w:rPr>
              <w:tab/>
            </w:r>
            <w:r w:rsidRPr="0078792E" w:rsidDel="0078792E">
              <w:rPr>
                <w:rStyle w:val="Hyperlink"/>
                <w:noProof/>
              </w:rPr>
              <w:delText>Appeals Process</w:delText>
            </w:r>
            <w:r w:rsidDel="0078792E">
              <w:rPr>
                <w:noProof/>
                <w:webHidden/>
              </w:rPr>
              <w:tab/>
              <w:delText>13</w:delText>
            </w:r>
          </w:del>
        </w:p>
        <w:p w14:paraId="58AB769E" w14:textId="77777777" w:rsidR="00C61BD7" w:rsidDel="0078792E" w:rsidRDefault="00C61BD7">
          <w:pPr>
            <w:pStyle w:val="TOC1"/>
            <w:tabs>
              <w:tab w:val="left" w:pos="1440"/>
              <w:tab w:val="right" w:leader="dot" w:pos="9350"/>
            </w:tabs>
            <w:rPr>
              <w:del w:id="168" w:author="Daniel Adinolfi" w:date="2017-08-28T10:19:00Z"/>
              <w:rFonts w:eastAsiaTheme="minorEastAsia"/>
              <w:noProof/>
            </w:rPr>
          </w:pPr>
          <w:del w:id="169" w:author="Daniel Adinolfi" w:date="2017-08-28T10:19:00Z">
            <w:r w:rsidRPr="0078792E" w:rsidDel="0078792E">
              <w:rPr>
                <w:rStyle w:val="Hyperlink"/>
                <w:noProof/>
              </w:rPr>
              <w:delText>Appendix A</w:delText>
            </w:r>
            <w:r w:rsidRPr="00BB7FB1" w:rsidDel="0078792E">
              <w:rPr>
                <w:rStyle w:val="Hyperlink"/>
                <w:noProof/>
              </w:rPr>
              <w:delText xml:space="preserve"> </w:delText>
            </w:r>
            <w:r w:rsidDel="0078792E">
              <w:rPr>
                <w:rFonts w:eastAsiaTheme="minorEastAsia"/>
                <w:noProof/>
              </w:rPr>
              <w:tab/>
            </w:r>
            <w:r w:rsidRPr="0078792E" w:rsidDel="0078792E">
              <w:rPr>
                <w:rStyle w:val="Hyperlink"/>
                <w:noProof/>
              </w:rPr>
              <w:delText>Definitions</w:delText>
            </w:r>
            <w:r w:rsidDel="0078792E">
              <w:rPr>
                <w:noProof/>
                <w:webHidden/>
              </w:rPr>
              <w:tab/>
              <w:delText>14</w:delText>
            </w:r>
          </w:del>
        </w:p>
        <w:p w14:paraId="44F25F3E" w14:textId="77777777" w:rsidR="00C61BD7" w:rsidDel="0078792E" w:rsidRDefault="00C61BD7">
          <w:pPr>
            <w:pStyle w:val="TOC1"/>
            <w:tabs>
              <w:tab w:val="left" w:pos="1440"/>
              <w:tab w:val="right" w:leader="dot" w:pos="9350"/>
            </w:tabs>
            <w:rPr>
              <w:del w:id="170" w:author="Daniel Adinolfi" w:date="2017-08-28T10:19:00Z"/>
              <w:rFonts w:eastAsiaTheme="minorEastAsia"/>
              <w:noProof/>
            </w:rPr>
          </w:pPr>
          <w:del w:id="171" w:author="Daniel Adinolfi" w:date="2017-08-28T10:19:00Z">
            <w:r w:rsidRPr="0078792E" w:rsidDel="0078792E">
              <w:rPr>
                <w:rStyle w:val="Hyperlink"/>
                <w:noProof/>
              </w:rPr>
              <w:delText xml:space="preserve">Appendix B </w:delText>
            </w:r>
            <w:r w:rsidDel="0078792E">
              <w:rPr>
                <w:rFonts w:eastAsiaTheme="minorEastAsia"/>
                <w:noProof/>
              </w:rPr>
              <w:tab/>
            </w:r>
            <w:r w:rsidRPr="0078792E" w:rsidDel="0078792E">
              <w:rPr>
                <w:rStyle w:val="Hyperlink"/>
                <w:noProof/>
              </w:rPr>
              <w:delText>CVE Information Format</w:delText>
            </w:r>
            <w:r w:rsidDel="0078792E">
              <w:rPr>
                <w:noProof/>
                <w:webHidden/>
              </w:rPr>
              <w:tab/>
              <w:delText>16</w:delText>
            </w:r>
          </w:del>
        </w:p>
        <w:p w14:paraId="213CB12E" w14:textId="77777777" w:rsidR="00C61BD7" w:rsidDel="0078792E" w:rsidRDefault="00C61BD7">
          <w:pPr>
            <w:pStyle w:val="TOC1"/>
            <w:tabs>
              <w:tab w:val="left" w:pos="1440"/>
              <w:tab w:val="right" w:leader="dot" w:pos="9350"/>
            </w:tabs>
            <w:rPr>
              <w:del w:id="172" w:author="Daniel Adinolfi" w:date="2017-08-28T10:19:00Z"/>
              <w:rFonts w:eastAsiaTheme="minorEastAsia"/>
              <w:noProof/>
            </w:rPr>
          </w:pPr>
          <w:del w:id="173" w:author="Daniel Adinolfi" w:date="2017-08-28T10:19:00Z">
            <w:r w:rsidRPr="0078792E" w:rsidDel="0078792E">
              <w:rPr>
                <w:rStyle w:val="Hyperlink"/>
                <w:noProof/>
              </w:rPr>
              <w:delText xml:space="preserve">Appendix C </w:delText>
            </w:r>
            <w:r w:rsidDel="0078792E">
              <w:rPr>
                <w:rFonts w:eastAsiaTheme="minorEastAsia"/>
                <w:noProof/>
              </w:rPr>
              <w:tab/>
            </w:r>
            <w:r w:rsidRPr="0078792E" w:rsidDel="0078792E">
              <w:rPr>
                <w:rStyle w:val="Hyperlink"/>
                <w:noProof/>
              </w:rPr>
              <w:delText>Common Vulnerabilities and Exposures (CVE) Counting Rules</w:delText>
            </w:r>
            <w:r w:rsidDel="0078792E">
              <w:rPr>
                <w:noProof/>
                <w:webHidden/>
              </w:rPr>
              <w:tab/>
              <w:delText>18</w:delText>
            </w:r>
          </w:del>
        </w:p>
        <w:p w14:paraId="3065FB84" w14:textId="77777777" w:rsidR="00C61BD7" w:rsidDel="0078792E" w:rsidRDefault="00C61BD7">
          <w:pPr>
            <w:pStyle w:val="TOC2"/>
            <w:tabs>
              <w:tab w:val="left" w:pos="960"/>
              <w:tab w:val="right" w:leader="dot" w:pos="9350"/>
            </w:tabs>
            <w:rPr>
              <w:del w:id="174" w:author="Daniel Adinolfi" w:date="2017-08-28T10:19:00Z"/>
              <w:rFonts w:eastAsiaTheme="minorEastAsia"/>
              <w:noProof/>
            </w:rPr>
          </w:pPr>
          <w:del w:id="175" w:author="Daniel Adinolfi" w:date="2017-08-28T10:19:00Z">
            <w:r w:rsidRPr="0078792E" w:rsidDel="0078792E">
              <w:rPr>
                <w:rStyle w:val="Hyperlink"/>
                <w:noProof/>
              </w:rPr>
              <w:delText>C.1.</w:delText>
            </w:r>
            <w:r w:rsidDel="0078792E">
              <w:rPr>
                <w:rFonts w:eastAsiaTheme="minorEastAsia"/>
                <w:noProof/>
              </w:rPr>
              <w:tab/>
            </w:r>
            <w:r w:rsidRPr="0078792E" w:rsidDel="0078792E">
              <w:rPr>
                <w:rStyle w:val="Hyperlink"/>
                <w:noProof/>
              </w:rPr>
              <w:delText>Purpose</w:delText>
            </w:r>
            <w:r w:rsidDel="0078792E">
              <w:rPr>
                <w:noProof/>
                <w:webHidden/>
              </w:rPr>
              <w:tab/>
              <w:delText>18</w:delText>
            </w:r>
          </w:del>
        </w:p>
        <w:p w14:paraId="536ECD92" w14:textId="77777777" w:rsidR="00C61BD7" w:rsidDel="0078792E" w:rsidRDefault="00C61BD7">
          <w:pPr>
            <w:pStyle w:val="TOC2"/>
            <w:tabs>
              <w:tab w:val="left" w:pos="960"/>
              <w:tab w:val="right" w:leader="dot" w:pos="9350"/>
            </w:tabs>
            <w:rPr>
              <w:del w:id="176" w:author="Daniel Adinolfi" w:date="2017-08-28T10:19:00Z"/>
              <w:rFonts w:eastAsiaTheme="minorEastAsia"/>
              <w:noProof/>
            </w:rPr>
          </w:pPr>
          <w:del w:id="177" w:author="Daniel Adinolfi" w:date="2017-08-28T10:19:00Z">
            <w:r w:rsidRPr="0078792E" w:rsidDel="0078792E">
              <w:rPr>
                <w:rStyle w:val="Hyperlink"/>
                <w:noProof/>
              </w:rPr>
              <w:delText>C.2.</w:delText>
            </w:r>
            <w:r w:rsidDel="0078792E">
              <w:rPr>
                <w:rFonts w:eastAsiaTheme="minorEastAsia"/>
                <w:noProof/>
              </w:rPr>
              <w:tab/>
            </w:r>
            <w:r w:rsidRPr="0078792E" w:rsidDel="0078792E">
              <w:rPr>
                <w:rStyle w:val="Hyperlink"/>
                <w:noProof/>
              </w:rPr>
              <w:delText>Introduction</w:delText>
            </w:r>
            <w:r w:rsidDel="0078792E">
              <w:rPr>
                <w:noProof/>
                <w:webHidden/>
              </w:rPr>
              <w:tab/>
              <w:delText>18</w:delText>
            </w:r>
          </w:del>
        </w:p>
        <w:p w14:paraId="5CD132FA" w14:textId="77777777" w:rsidR="00C61BD7" w:rsidDel="0078792E" w:rsidRDefault="00C61BD7">
          <w:pPr>
            <w:pStyle w:val="TOC2"/>
            <w:tabs>
              <w:tab w:val="left" w:pos="960"/>
              <w:tab w:val="right" w:leader="dot" w:pos="9350"/>
            </w:tabs>
            <w:rPr>
              <w:del w:id="178" w:author="Daniel Adinolfi" w:date="2017-08-28T10:19:00Z"/>
              <w:rFonts w:eastAsiaTheme="minorEastAsia"/>
              <w:noProof/>
            </w:rPr>
          </w:pPr>
          <w:del w:id="179" w:author="Daniel Adinolfi" w:date="2017-08-28T10:19:00Z">
            <w:r w:rsidRPr="0078792E" w:rsidDel="0078792E">
              <w:rPr>
                <w:rStyle w:val="Hyperlink"/>
                <w:noProof/>
              </w:rPr>
              <w:delText>C.3.</w:delText>
            </w:r>
            <w:r w:rsidDel="0078792E">
              <w:rPr>
                <w:rFonts w:eastAsiaTheme="minorEastAsia"/>
                <w:noProof/>
              </w:rPr>
              <w:tab/>
            </w:r>
            <w:r w:rsidRPr="0078792E" w:rsidDel="0078792E">
              <w:rPr>
                <w:rStyle w:val="Hyperlink"/>
                <w:noProof/>
              </w:rPr>
              <w:delText>Vulnerability Report</w:delText>
            </w:r>
            <w:r w:rsidDel="0078792E">
              <w:rPr>
                <w:noProof/>
                <w:webHidden/>
              </w:rPr>
              <w:tab/>
              <w:delText>18</w:delText>
            </w:r>
          </w:del>
        </w:p>
        <w:p w14:paraId="609D91F6" w14:textId="77777777" w:rsidR="00C61BD7" w:rsidDel="0078792E" w:rsidRDefault="00C61BD7">
          <w:pPr>
            <w:pStyle w:val="TOC2"/>
            <w:tabs>
              <w:tab w:val="left" w:pos="960"/>
              <w:tab w:val="right" w:leader="dot" w:pos="9350"/>
            </w:tabs>
            <w:rPr>
              <w:del w:id="180" w:author="Daniel Adinolfi" w:date="2017-08-28T10:19:00Z"/>
              <w:rFonts w:eastAsiaTheme="minorEastAsia"/>
              <w:noProof/>
            </w:rPr>
          </w:pPr>
          <w:del w:id="181" w:author="Daniel Adinolfi" w:date="2017-08-28T10:19:00Z">
            <w:r w:rsidRPr="0078792E" w:rsidDel="0078792E">
              <w:rPr>
                <w:rStyle w:val="Hyperlink"/>
                <w:noProof/>
              </w:rPr>
              <w:delText>C.4.</w:delText>
            </w:r>
            <w:r w:rsidDel="0078792E">
              <w:rPr>
                <w:rFonts w:eastAsiaTheme="minorEastAsia"/>
                <w:noProof/>
              </w:rPr>
              <w:tab/>
            </w:r>
            <w:r w:rsidRPr="0078792E" w:rsidDel="0078792E">
              <w:rPr>
                <w:rStyle w:val="Hyperlink"/>
                <w:noProof/>
              </w:rPr>
              <w:delText>Counting Decisions</w:delText>
            </w:r>
            <w:r w:rsidDel="0078792E">
              <w:rPr>
                <w:noProof/>
                <w:webHidden/>
              </w:rPr>
              <w:tab/>
              <w:delText>18</w:delText>
            </w:r>
          </w:del>
        </w:p>
        <w:p w14:paraId="17F56ED9" w14:textId="77777777" w:rsidR="00C61BD7" w:rsidDel="0078792E" w:rsidRDefault="00C61BD7">
          <w:pPr>
            <w:pStyle w:val="TOC2"/>
            <w:tabs>
              <w:tab w:val="left" w:pos="960"/>
              <w:tab w:val="right" w:leader="dot" w:pos="9350"/>
            </w:tabs>
            <w:rPr>
              <w:del w:id="182" w:author="Daniel Adinolfi" w:date="2017-08-28T10:19:00Z"/>
              <w:rFonts w:eastAsiaTheme="minorEastAsia"/>
              <w:noProof/>
            </w:rPr>
          </w:pPr>
          <w:del w:id="183" w:author="Daniel Adinolfi" w:date="2017-08-28T10:19:00Z">
            <w:r w:rsidRPr="0078792E" w:rsidDel="0078792E">
              <w:rPr>
                <w:rStyle w:val="Hyperlink"/>
                <w:noProof/>
              </w:rPr>
              <w:delText>C.5.</w:delText>
            </w:r>
            <w:r w:rsidDel="0078792E">
              <w:rPr>
                <w:rFonts w:eastAsiaTheme="minorEastAsia"/>
                <w:noProof/>
              </w:rPr>
              <w:tab/>
            </w:r>
            <w:r w:rsidRPr="0078792E" w:rsidDel="0078792E">
              <w:rPr>
                <w:rStyle w:val="Hyperlink"/>
                <w:noProof/>
              </w:rPr>
              <w:delText>Inclusion Decisions</w:delText>
            </w:r>
            <w:r w:rsidDel="0078792E">
              <w:rPr>
                <w:noProof/>
                <w:webHidden/>
              </w:rPr>
              <w:tab/>
              <w:delText>20</w:delText>
            </w:r>
          </w:del>
        </w:p>
        <w:p w14:paraId="3DAA4490" w14:textId="77777777" w:rsidR="00C61BD7" w:rsidDel="0078792E" w:rsidRDefault="00C61BD7">
          <w:pPr>
            <w:pStyle w:val="TOC1"/>
            <w:tabs>
              <w:tab w:val="left" w:pos="1440"/>
              <w:tab w:val="right" w:leader="dot" w:pos="9350"/>
            </w:tabs>
            <w:rPr>
              <w:del w:id="184" w:author="Daniel Adinolfi" w:date="2017-08-28T10:19:00Z"/>
              <w:rFonts w:eastAsiaTheme="minorEastAsia"/>
              <w:noProof/>
            </w:rPr>
          </w:pPr>
          <w:del w:id="185" w:author="Daniel Adinolfi" w:date="2017-08-28T10:19:00Z">
            <w:r w:rsidRPr="0078792E" w:rsidDel="0078792E">
              <w:rPr>
                <w:rStyle w:val="Hyperlink"/>
                <w:noProof/>
              </w:rPr>
              <w:delText xml:space="preserve">Appendix D </w:delText>
            </w:r>
            <w:r w:rsidDel="0078792E">
              <w:rPr>
                <w:rFonts w:eastAsiaTheme="minorEastAsia"/>
                <w:noProof/>
              </w:rPr>
              <w:tab/>
            </w:r>
            <w:r w:rsidRPr="0078792E" w:rsidDel="0078792E">
              <w:rPr>
                <w:rStyle w:val="Hyperlink"/>
                <w:noProof/>
              </w:rPr>
              <w:delText>Ter</w:delText>
            </w:r>
            <w:r w:rsidRPr="00BB7FB1" w:rsidDel="0078792E">
              <w:rPr>
                <w:rStyle w:val="Hyperlink"/>
                <w:noProof/>
              </w:rPr>
              <w:delText>ms of Use</w:delText>
            </w:r>
            <w:r w:rsidDel="0078792E">
              <w:rPr>
                <w:noProof/>
                <w:webHidden/>
              </w:rPr>
              <w:tab/>
              <w:delText>22</w:delText>
            </w:r>
          </w:del>
        </w:p>
        <w:p w14:paraId="481517F6" w14:textId="77777777" w:rsidR="00C61BD7" w:rsidDel="0078792E" w:rsidRDefault="00C61BD7">
          <w:pPr>
            <w:pStyle w:val="TOC1"/>
            <w:tabs>
              <w:tab w:val="left" w:pos="1440"/>
              <w:tab w:val="right" w:leader="dot" w:pos="9350"/>
            </w:tabs>
            <w:rPr>
              <w:del w:id="186" w:author="Daniel Adinolfi" w:date="2017-08-28T10:19:00Z"/>
              <w:rFonts w:eastAsiaTheme="minorEastAsia"/>
              <w:noProof/>
            </w:rPr>
          </w:pPr>
          <w:del w:id="187" w:author="Daniel Adinolfi" w:date="2017-08-28T10:19:00Z">
            <w:r w:rsidRPr="0078792E" w:rsidDel="0078792E">
              <w:rPr>
                <w:rStyle w:val="Hyperlink"/>
                <w:noProof/>
              </w:rPr>
              <w:delText xml:space="preserve">Appendix E </w:delText>
            </w:r>
            <w:r w:rsidDel="0078792E">
              <w:rPr>
                <w:rFonts w:eastAsiaTheme="minorEastAsia"/>
                <w:noProof/>
              </w:rPr>
              <w:tab/>
            </w:r>
            <w:r w:rsidRPr="0078792E" w:rsidDel="0078792E">
              <w:rPr>
                <w:rStyle w:val="Hyperlink"/>
                <w:noProof/>
              </w:rPr>
              <w:delText>Process to Correct Counting Issues</w:delText>
            </w:r>
            <w:r w:rsidDel="0078792E">
              <w:rPr>
                <w:noProof/>
                <w:webHidden/>
              </w:rPr>
              <w:tab/>
              <w:delText>23</w:delText>
            </w:r>
          </w:del>
        </w:p>
        <w:p w14:paraId="6C45156D" w14:textId="77777777" w:rsidR="00C61BD7" w:rsidDel="0078792E" w:rsidRDefault="00C61BD7">
          <w:pPr>
            <w:pStyle w:val="TOC1"/>
            <w:tabs>
              <w:tab w:val="left" w:pos="1440"/>
              <w:tab w:val="right" w:leader="dot" w:pos="9350"/>
            </w:tabs>
            <w:rPr>
              <w:del w:id="188" w:author="Daniel Adinolfi" w:date="2017-08-28T10:19:00Z"/>
              <w:rFonts w:eastAsiaTheme="minorEastAsia"/>
              <w:noProof/>
            </w:rPr>
          </w:pPr>
          <w:del w:id="189" w:author="Daniel Adinolfi" w:date="2017-08-28T10:19:00Z">
            <w:r w:rsidRPr="0078792E" w:rsidDel="0078792E">
              <w:rPr>
                <w:rStyle w:val="Hyperlink"/>
                <w:noProof/>
              </w:rPr>
              <w:delText xml:space="preserve">Appendix F </w:delText>
            </w:r>
            <w:r w:rsidDel="0078792E">
              <w:rPr>
                <w:rFonts w:eastAsiaTheme="minorEastAsia"/>
                <w:noProof/>
              </w:rPr>
              <w:tab/>
            </w:r>
            <w:r w:rsidRPr="0078792E" w:rsidDel="0078792E">
              <w:rPr>
                <w:rStyle w:val="Hyperlink"/>
                <w:noProof/>
              </w:rPr>
              <w:delText>Acronyms</w:delText>
            </w:r>
            <w:r w:rsidDel="0078792E">
              <w:rPr>
                <w:noProof/>
                <w:webHidden/>
              </w:rPr>
              <w:tab/>
              <w:delText>26</w:delText>
            </w:r>
          </w:del>
        </w:p>
        <w:p w14:paraId="3153E75E" w14:textId="77777777" w:rsidR="00C61BD7" w:rsidDel="0078792E" w:rsidRDefault="00C61BD7">
          <w:pPr>
            <w:pStyle w:val="TOC2"/>
            <w:tabs>
              <w:tab w:val="right" w:leader="dot" w:pos="9350"/>
            </w:tabs>
            <w:rPr>
              <w:del w:id="190" w:author="Daniel Adinolfi" w:date="2017-08-28T10:19:00Z"/>
              <w:rFonts w:eastAsiaTheme="minorEastAsia"/>
              <w:noProof/>
            </w:rPr>
          </w:pPr>
          <w:del w:id="191" w:author="Daniel Adinolfi" w:date="2017-08-28T10:19:00Z">
            <w:r w:rsidRPr="0078792E" w:rsidDel="0078792E">
              <w:rPr>
                <w:rStyle w:val="Hyperlink"/>
                <w:noProof/>
              </w:rPr>
              <w:delText>Appendix G  Quarterly Metrics</w:delText>
            </w:r>
            <w:r w:rsidDel="0078792E">
              <w:rPr>
                <w:noProof/>
                <w:webHidden/>
              </w:rPr>
              <w:tab/>
              <w:delText>27</w:delText>
            </w:r>
          </w:del>
        </w:p>
        <w:p w14:paraId="3395B56B" w14:textId="77777777" w:rsidR="00223E44" w:rsidDel="00C61BD7" w:rsidRDefault="00223E44">
          <w:pPr>
            <w:pStyle w:val="TOC1"/>
            <w:tabs>
              <w:tab w:val="right" w:leader="dot" w:pos="9350"/>
            </w:tabs>
            <w:rPr>
              <w:del w:id="192" w:author="Daniel Adinolfi" w:date="2017-08-21T15:10:00Z"/>
              <w:rFonts w:eastAsiaTheme="minorEastAsia"/>
              <w:noProof/>
            </w:rPr>
          </w:pPr>
          <w:del w:id="193" w:author="Daniel Adinolfi" w:date="2017-08-21T15:10:00Z">
            <w:r w:rsidRPr="00C61BD7" w:rsidDel="00C61BD7">
              <w:rPr>
                <w:rPrChange w:id="194" w:author="Daniel Adinolfi" w:date="2017-08-21T15:10:00Z">
                  <w:rPr>
                    <w:rStyle w:val="Hyperlink"/>
                    <w:noProof/>
                  </w:rPr>
                </w:rPrChange>
              </w:rPr>
              <w:delText>Table of Contents</w:delText>
            </w:r>
            <w:r w:rsidDel="00C61BD7">
              <w:rPr>
                <w:noProof/>
                <w:webHidden/>
              </w:rPr>
              <w:tab/>
              <w:delText>2</w:delText>
            </w:r>
          </w:del>
        </w:p>
        <w:p w14:paraId="115D96AD" w14:textId="77777777" w:rsidR="00223E44" w:rsidDel="00C61BD7" w:rsidRDefault="00223E44">
          <w:pPr>
            <w:pStyle w:val="TOC1"/>
            <w:tabs>
              <w:tab w:val="left" w:pos="480"/>
              <w:tab w:val="right" w:leader="dot" w:pos="9350"/>
            </w:tabs>
            <w:rPr>
              <w:del w:id="195" w:author="Daniel Adinolfi" w:date="2017-08-21T15:10:00Z"/>
              <w:rFonts w:eastAsiaTheme="minorEastAsia"/>
              <w:noProof/>
            </w:rPr>
          </w:pPr>
          <w:del w:id="196" w:author="Daniel Adinolfi" w:date="2017-08-21T15:10:00Z">
            <w:r w:rsidRPr="00C61BD7" w:rsidDel="00C61BD7">
              <w:rPr>
                <w:rPrChange w:id="197" w:author="Daniel Adinolfi" w:date="2017-08-21T15:10:00Z">
                  <w:rPr>
                    <w:rStyle w:val="Hyperlink"/>
                    <w:noProof/>
                  </w:rPr>
                </w:rPrChange>
              </w:rPr>
              <w:delText>1.</w:delText>
            </w:r>
            <w:r w:rsidDel="00C61BD7">
              <w:rPr>
                <w:rFonts w:eastAsiaTheme="minorEastAsia"/>
                <w:noProof/>
              </w:rPr>
              <w:tab/>
            </w:r>
            <w:r w:rsidRPr="00C61BD7" w:rsidDel="00C61BD7">
              <w:rPr>
                <w:rPrChange w:id="198" w:author="Daniel Adinolfi" w:date="2017-08-21T15:10:00Z">
                  <w:rPr>
                    <w:rStyle w:val="Hyperlink"/>
                    <w:noProof/>
                  </w:rPr>
                </w:rPrChange>
              </w:rPr>
              <w:delText>Overview</w:delText>
            </w:r>
            <w:r w:rsidDel="00C61BD7">
              <w:rPr>
                <w:noProof/>
                <w:webHidden/>
              </w:rPr>
              <w:tab/>
              <w:delText>4</w:delText>
            </w:r>
          </w:del>
        </w:p>
        <w:p w14:paraId="4E6A254B" w14:textId="77777777" w:rsidR="00223E44" w:rsidDel="00C61BD7" w:rsidRDefault="00223E44">
          <w:pPr>
            <w:pStyle w:val="TOC2"/>
            <w:tabs>
              <w:tab w:val="left" w:pos="960"/>
              <w:tab w:val="right" w:leader="dot" w:pos="9350"/>
            </w:tabs>
            <w:rPr>
              <w:del w:id="199" w:author="Daniel Adinolfi" w:date="2017-08-21T15:10:00Z"/>
              <w:rFonts w:eastAsiaTheme="minorEastAsia"/>
              <w:noProof/>
            </w:rPr>
          </w:pPr>
          <w:del w:id="200" w:author="Daniel Adinolfi" w:date="2017-08-21T15:10:00Z">
            <w:r w:rsidRPr="00C61BD7" w:rsidDel="00C61BD7">
              <w:rPr>
                <w:rPrChange w:id="201" w:author="Daniel Adinolfi" w:date="2017-08-21T15:10:00Z">
                  <w:rPr>
                    <w:rStyle w:val="Hyperlink"/>
                    <w:noProof/>
                  </w:rPr>
                </w:rPrChange>
              </w:rPr>
              <w:delText>1.1.</w:delText>
            </w:r>
            <w:r w:rsidDel="00C61BD7">
              <w:rPr>
                <w:rFonts w:eastAsiaTheme="minorEastAsia"/>
                <w:noProof/>
              </w:rPr>
              <w:tab/>
            </w:r>
            <w:r w:rsidRPr="00C61BD7" w:rsidDel="00C61BD7">
              <w:rPr>
                <w:rPrChange w:id="202" w:author="Daniel Adinolfi" w:date="2017-08-21T15:10:00Z">
                  <w:rPr>
                    <w:rStyle w:val="Hyperlink"/>
                    <w:noProof/>
                  </w:rPr>
                </w:rPrChange>
              </w:rPr>
              <w:delText>CVE Numbering Authorities (CNAs)</w:delText>
            </w:r>
            <w:r w:rsidDel="00C61BD7">
              <w:rPr>
                <w:noProof/>
                <w:webHidden/>
              </w:rPr>
              <w:tab/>
              <w:delText>4</w:delText>
            </w:r>
          </w:del>
        </w:p>
        <w:p w14:paraId="59257BCC" w14:textId="77777777" w:rsidR="00223E44" w:rsidDel="00C61BD7" w:rsidRDefault="00223E44">
          <w:pPr>
            <w:pStyle w:val="TOC2"/>
            <w:tabs>
              <w:tab w:val="left" w:pos="960"/>
              <w:tab w:val="right" w:leader="dot" w:pos="9350"/>
            </w:tabs>
            <w:rPr>
              <w:del w:id="203" w:author="Daniel Adinolfi" w:date="2017-08-21T15:10:00Z"/>
              <w:rFonts w:eastAsiaTheme="minorEastAsia"/>
              <w:noProof/>
            </w:rPr>
          </w:pPr>
          <w:del w:id="204" w:author="Daniel Adinolfi" w:date="2017-08-21T15:10:00Z">
            <w:r w:rsidRPr="00C61BD7" w:rsidDel="00C61BD7">
              <w:rPr>
                <w:rPrChange w:id="205" w:author="Daniel Adinolfi" w:date="2017-08-21T15:10:00Z">
                  <w:rPr>
                    <w:rStyle w:val="Hyperlink"/>
                    <w:noProof/>
                  </w:rPr>
                </w:rPrChange>
              </w:rPr>
              <w:delText>1.2.</w:delText>
            </w:r>
            <w:r w:rsidDel="00C61BD7">
              <w:rPr>
                <w:rFonts w:eastAsiaTheme="minorEastAsia"/>
                <w:noProof/>
              </w:rPr>
              <w:tab/>
            </w:r>
            <w:r w:rsidRPr="00C61BD7" w:rsidDel="00C61BD7">
              <w:rPr>
                <w:rPrChange w:id="206" w:author="Daniel Adinolfi" w:date="2017-08-21T15:10:00Z">
                  <w:rPr>
                    <w:rStyle w:val="Hyperlink"/>
                    <w:noProof/>
                  </w:rPr>
                </w:rPrChange>
              </w:rPr>
              <w:delText>Federated CNA Structure</w:delText>
            </w:r>
            <w:r w:rsidDel="00C61BD7">
              <w:rPr>
                <w:noProof/>
                <w:webHidden/>
              </w:rPr>
              <w:tab/>
              <w:delText>4</w:delText>
            </w:r>
          </w:del>
        </w:p>
        <w:p w14:paraId="0E0B1AE0" w14:textId="77777777" w:rsidR="00223E44" w:rsidDel="00C61BD7" w:rsidRDefault="00223E44">
          <w:pPr>
            <w:pStyle w:val="TOC2"/>
            <w:tabs>
              <w:tab w:val="left" w:pos="960"/>
              <w:tab w:val="right" w:leader="dot" w:pos="9350"/>
            </w:tabs>
            <w:rPr>
              <w:del w:id="207" w:author="Daniel Adinolfi" w:date="2017-08-21T15:10:00Z"/>
              <w:rFonts w:eastAsiaTheme="minorEastAsia"/>
              <w:noProof/>
            </w:rPr>
          </w:pPr>
          <w:del w:id="208" w:author="Daniel Adinolfi" w:date="2017-08-21T15:10:00Z">
            <w:r w:rsidRPr="00C61BD7" w:rsidDel="00C61BD7">
              <w:rPr>
                <w:rPrChange w:id="209" w:author="Daniel Adinolfi" w:date="2017-08-21T15:10:00Z">
                  <w:rPr>
                    <w:rStyle w:val="Hyperlink"/>
                    <w:noProof/>
                  </w:rPr>
                </w:rPrChange>
              </w:rPr>
              <w:delText>1.3.</w:delText>
            </w:r>
            <w:r w:rsidDel="00C61BD7">
              <w:rPr>
                <w:rFonts w:eastAsiaTheme="minorEastAsia"/>
                <w:noProof/>
              </w:rPr>
              <w:tab/>
            </w:r>
            <w:r w:rsidRPr="00C61BD7" w:rsidDel="00C61BD7">
              <w:rPr>
                <w:rPrChange w:id="210" w:author="Daniel Adinolfi" w:date="2017-08-21T15:10:00Z">
                  <w:rPr>
                    <w:rStyle w:val="Hyperlink"/>
                    <w:noProof/>
                  </w:rPr>
                </w:rPrChange>
              </w:rPr>
              <w:delText>Purpose and Goal of the CNA Rules</w:delText>
            </w:r>
            <w:r w:rsidDel="00C61BD7">
              <w:rPr>
                <w:noProof/>
                <w:webHidden/>
              </w:rPr>
              <w:tab/>
              <w:delText>6</w:delText>
            </w:r>
          </w:del>
        </w:p>
        <w:p w14:paraId="5B12CE14" w14:textId="77777777" w:rsidR="00223E44" w:rsidDel="00C61BD7" w:rsidRDefault="00223E44">
          <w:pPr>
            <w:pStyle w:val="TOC2"/>
            <w:tabs>
              <w:tab w:val="left" w:pos="960"/>
              <w:tab w:val="right" w:leader="dot" w:pos="9350"/>
            </w:tabs>
            <w:rPr>
              <w:del w:id="211" w:author="Daniel Adinolfi" w:date="2017-08-21T15:10:00Z"/>
              <w:rFonts w:eastAsiaTheme="minorEastAsia"/>
              <w:noProof/>
            </w:rPr>
          </w:pPr>
          <w:del w:id="212" w:author="Daniel Adinolfi" w:date="2017-08-21T15:10:00Z">
            <w:r w:rsidRPr="00C61BD7" w:rsidDel="00C61BD7">
              <w:rPr>
                <w:rPrChange w:id="213" w:author="Daniel Adinolfi" w:date="2017-08-21T15:10:00Z">
                  <w:rPr>
                    <w:rStyle w:val="Hyperlink"/>
                    <w:noProof/>
                  </w:rPr>
                </w:rPrChange>
              </w:rPr>
              <w:delText>1.4.</w:delText>
            </w:r>
            <w:r w:rsidDel="00C61BD7">
              <w:rPr>
                <w:rFonts w:eastAsiaTheme="minorEastAsia"/>
                <w:noProof/>
              </w:rPr>
              <w:tab/>
            </w:r>
            <w:r w:rsidRPr="00C61BD7" w:rsidDel="00C61BD7">
              <w:rPr>
                <w:rPrChange w:id="214" w:author="Daniel Adinolfi" w:date="2017-08-21T15:10:00Z">
                  <w:rPr>
                    <w:rStyle w:val="Hyperlink"/>
                    <w:noProof/>
                  </w:rPr>
                </w:rPrChange>
              </w:rPr>
              <w:delText>Document Structure</w:delText>
            </w:r>
            <w:r w:rsidDel="00C61BD7">
              <w:rPr>
                <w:noProof/>
                <w:webHidden/>
              </w:rPr>
              <w:tab/>
              <w:delText>6</w:delText>
            </w:r>
          </w:del>
        </w:p>
        <w:p w14:paraId="7B78B2C6" w14:textId="77777777" w:rsidR="00223E44" w:rsidDel="00C61BD7" w:rsidRDefault="00223E44">
          <w:pPr>
            <w:pStyle w:val="TOC1"/>
            <w:tabs>
              <w:tab w:val="left" w:pos="480"/>
              <w:tab w:val="right" w:leader="dot" w:pos="9350"/>
            </w:tabs>
            <w:rPr>
              <w:del w:id="215" w:author="Daniel Adinolfi" w:date="2017-08-21T15:10:00Z"/>
              <w:rFonts w:eastAsiaTheme="minorEastAsia"/>
              <w:noProof/>
            </w:rPr>
          </w:pPr>
          <w:del w:id="216" w:author="Daniel Adinolfi" w:date="2017-08-21T15:10:00Z">
            <w:r w:rsidRPr="00C61BD7" w:rsidDel="00C61BD7">
              <w:rPr>
                <w:rPrChange w:id="217" w:author="Daniel Adinolfi" w:date="2017-08-21T15:10:00Z">
                  <w:rPr>
                    <w:rStyle w:val="Hyperlink"/>
                    <w:noProof/>
                  </w:rPr>
                </w:rPrChange>
              </w:rPr>
              <w:delText>2.</w:delText>
            </w:r>
            <w:r w:rsidDel="00C61BD7">
              <w:rPr>
                <w:rFonts w:eastAsiaTheme="minorEastAsia"/>
                <w:noProof/>
              </w:rPr>
              <w:tab/>
            </w:r>
            <w:r w:rsidRPr="00C61BD7" w:rsidDel="00C61BD7">
              <w:rPr>
                <w:rPrChange w:id="218" w:author="Daniel Adinolfi" w:date="2017-08-21T15:10:00Z">
                  <w:rPr>
                    <w:rStyle w:val="Hyperlink"/>
                    <w:noProof/>
                  </w:rPr>
                </w:rPrChange>
              </w:rPr>
              <w:delText>Rules for All CNAs</w:delText>
            </w:r>
            <w:r w:rsidDel="00C61BD7">
              <w:rPr>
                <w:noProof/>
                <w:webHidden/>
              </w:rPr>
              <w:tab/>
              <w:delText>7</w:delText>
            </w:r>
          </w:del>
        </w:p>
        <w:p w14:paraId="606F4A24" w14:textId="77777777" w:rsidR="00223E44" w:rsidDel="00C61BD7" w:rsidRDefault="00223E44">
          <w:pPr>
            <w:pStyle w:val="TOC2"/>
            <w:tabs>
              <w:tab w:val="left" w:pos="960"/>
              <w:tab w:val="right" w:leader="dot" w:pos="9350"/>
            </w:tabs>
            <w:rPr>
              <w:del w:id="219" w:author="Daniel Adinolfi" w:date="2017-08-21T15:10:00Z"/>
              <w:rFonts w:eastAsiaTheme="minorEastAsia"/>
              <w:noProof/>
            </w:rPr>
          </w:pPr>
          <w:del w:id="220" w:author="Daniel Adinolfi" w:date="2017-08-21T15:10:00Z">
            <w:r w:rsidRPr="00C61BD7" w:rsidDel="00C61BD7">
              <w:rPr>
                <w:rPrChange w:id="221" w:author="Daniel Adinolfi" w:date="2017-08-21T15:10:00Z">
                  <w:rPr>
                    <w:rStyle w:val="Hyperlink"/>
                    <w:noProof/>
                  </w:rPr>
                </w:rPrChange>
              </w:rPr>
              <w:delText>2.1.</w:delText>
            </w:r>
            <w:r w:rsidDel="00C61BD7">
              <w:rPr>
                <w:rFonts w:eastAsiaTheme="minorEastAsia"/>
                <w:noProof/>
              </w:rPr>
              <w:tab/>
            </w:r>
            <w:r w:rsidRPr="00C61BD7" w:rsidDel="00C61BD7">
              <w:rPr>
                <w:rPrChange w:id="222" w:author="Daniel Adinolfi" w:date="2017-08-21T15:10:00Z">
                  <w:rPr>
                    <w:rStyle w:val="Hyperlink"/>
                    <w:noProof/>
                  </w:rPr>
                </w:rPrChange>
              </w:rPr>
              <w:delText>Assignment Rules</w:delText>
            </w:r>
            <w:r w:rsidDel="00C61BD7">
              <w:rPr>
                <w:noProof/>
                <w:webHidden/>
              </w:rPr>
              <w:tab/>
              <w:delText>7</w:delText>
            </w:r>
          </w:del>
        </w:p>
        <w:p w14:paraId="287C3CCB" w14:textId="77777777" w:rsidR="00223E44" w:rsidDel="00C61BD7" w:rsidRDefault="00223E44">
          <w:pPr>
            <w:pStyle w:val="TOC2"/>
            <w:tabs>
              <w:tab w:val="left" w:pos="960"/>
              <w:tab w:val="right" w:leader="dot" w:pos="9350"/>
            </w:tabs>
            <w:rPr>
              <w:del w:id="223" w:author="Daniel Adinolfi" w:date="2017-08-21T15:10:00Z"/>
              <w:rFonts w:eastAsiaTheme="minorEastAsia"/>
              <w:noProof/>
            </w:rPr>
          </w:pPr>
          <w:del w:id="224" w:author="Daniel Adinolfi" w:date="2017-08-21T15:10:00Z">
            <w:r w:rsidRPr="00C61BD7" w:rsidDel="00C61BD7">
              <w:rPr>
                <w:rPrChange w:id="225" w:author="Daniel Adinolfi" w:date="2017-08-21T15:10:00Z">
                  <w:rPr>
                    <w:rStyle w:val="Hyperlink"/>
                    <w:noProof/>
                  </w:rPr>
                </w:rPrChange>
              </w:rPr>
              <w:delText>2.2.</w:delText>
            </w:r>
            <w:r w:rsidDel="00C61BD7">
              <w:rPr>
                <w:rFonts w:eastAsiaTheme="minorEastAsia"/>
                <w:noProof/>
              </w:rPr>
              <w:tab/>
            </w:r>
            <w:r w:rsidRPr="00C61BD7" w:rsidDel="00C61BD7">
              <w:rPr>
                <w:rPrChange w:id="226" w:author="Daniel Adinolfi" w:date="2017-08-21T15:10:00Z">
                  <w:rPr>
                    <w:rStyle w:val="Hyperlink"/>
                    <w:noProof/>
                  </w:rPr>
                </w:rPrChange>
              </w:rPr>
              <w:delText>Communication Rules</w:delText>
            </w:r>
            <w:r w:rsidDel="00C61BD7">
              <w:rPr>
                <w:noProof/>
                <w:webHidden/>
              </w:rPr>
              <w:tab/>
              <w:delText>7</w:delText>
            </w:r>
          </w:del>
        </w:p>
        <w:p w14:paraId="4134F8EF" w14:textId="77777777" w:rsidR="00223E44" w:rsidDel="00C61BD7" w:rsidRDefault="00223E44">
          <w:pPr>
            <w:pStyle w:val="TOC2"/>
            <w:tabs>
              <w:tab w:val="left" w:pos="960"/>
              <w:tab w:val="right" w:leader="dot" w:pos="9350"/>
            </w:tabs>
            <w:rPr>
              <w:del w:id="227" w:author="Daniel Adinolfi" w:date="2017-08-21T15:10:00Z"/>
              <w:rFonts w:eastAsiaTheme="minorEastAsia"/>
              <w:noProof/>
            </w:rPr>
          </w:pPr>
          <w:del w:id="228" w:author="Daniel Adinolfi" w:date="2017-08-21T15:10:00Z">
            <w:r w:rsidRPr="00C61BD7" w:rsidDel="00C61BD7">
              <w:rPr>
                <w:rPrChange w:id="229" w:author="Daniel Adinolfi" w:date="2017-08-21T15:10:00Z">
                  <w:rPr>
                    <w:rStyle w:val="Hyperlink"/>
                    <w:noProof/>
                  </w:rPr>
                </w:rPrChange>
              </w:rPr>
              <w:delText>2.3.</w:delText>
            </w:r>
            <w:r w:rsidDel="00C61BD7">
              <w:rPr>
                <w:rFonts w:eastAsiaTheme="minorEastAsia"/>
                <w:noProof/>
              </w:rPr>
              <w:tab/>
            </w:r>
            <w:r w:rsidRPr="00C61BD7" w:rsidDel="00C61BD7">
              <w:rPr>
                <w:rPrChange w:id="230" w:author="Daniel Adinolfi" w:date="2017-08-21T15:10:00Z">
                  <w:rPr>
                    <w:rStyle w:val="Hyperlink"/>
                    <w:noProof/>
                  </w:rPr>
                </w:rPrChange>
              </w:rPr>
              <w:delText>Administration Rules</w:delText>
            </w:r>
            <w:r w:rsidDel="00C61BD7">
              <w:rPr>
                <w:noProof/>
                <w:webHidden/>
              </w:rPr>
              <w:tab/>
              <w:delText>8</w:delText>
            </w:r>
          </w:del>
        </w:p>
        <w:p w14:paraId="283EC3B7" w14:textId="77777777" w:rsidR="00223E44" w:rsidDel="00C61BD7" w:rsidRDefault="00223E44">
          <w:pPr>
            <w:pStyle w:val="TOC1"/>
            <w:tabs>
              <w:tab w:val="left" w:pos="480"/>
              <w:tab w:val="right" w:leader="dot" w:pos="9350"/>
            </w:tabs>
            <w:rPr>
              <w:del w:id="231" w:author="Daniel Adinolfi" w:date="2017-08-21T15:10:00Z"/>
              <w:rFonts w:eastAsiaTheme="minorEastAsia"/>
              <w:noProof/>
            </w:rPr>
          </w:pPr>
          <w:del w:id="232" w:author="Daniel Adinolfi" w:date="2017-08-21T15:10:00Z">
            <w:r w:rsidRPr="00C61BD7" w:rsidDel="00C61BD7">
              <w:rPr>
                <w:rPrChange w:id="233" w:author="Daniel Adinolfi" w:date="2017-08-21T15:10:00Z">
                  <w:rPr>
                    <w:rStyle w:val="Hyperlink"/>
                    <w:noProof/>
                  </w:rPr>
                </w:rPrChange>
              </w:rPr>
              <w:delText>3.</w:delText>
            </w:r>
            <w:r w:rsidDel="00C61BD7">
              <w:rPr>
                <w:rFonts w:eastAsiaTheme="minorEastAsia"/>
                <w:noProof/>
              </w:rPr>
              <w:tab/>
            </w:r>
            <w:r w:rsidRPr="00C61BD7" w:rsidDel="00C61BD7">
              <w:rPr>
                <w:rPrChange w:id="234" w:author="Daniel Adinolfi" w:date="2017-08-21T15:10:00Z">
                  <w:rPr>
                    <w:rStyle w:val="Hyperlink"/>
                    <w:noProof/>
                  </w:rPr>
                </w:rPrChange>
              </w:rPr>
              <w:delText>Responsibilities of Root and Primary CNAs</w:delText>
            </w:r>
            <w:r w:rsidDel="00C61BD7">
              <w:rPr>
                <w:noProof/>
                <w:webHidden/>
              </w:rPr>
              <w:tab/>
              <w:delText>8</w:delText>
            </w:r>
          </w:del>
        </w:p>
        <w:p w14:paraId="0AE7039F" w14:textId="77777777" w:rsidR="00223E44" w:rsidDel="00C61BD7" w:rsidRDefault="00223E44">
          <w:pPr>
            <w:pStyle w:val="TOC2"/>
            <w:tabs>
              <w:tab w:val="left" w:pos="960"/>
              <w:tab w:val="right" w:leader="dot" w:pos="9350"/>
            </w:tabs>
            <w:rPr>
              <w:del w:id="235" w:author="Daniel Adinolfi" w:date="2017-08-21T15:10:00Z"/>
              <w:rFonts w:eastAsiaTheme="minorEastAsia"/>
              <w:noProof/>
            </w:rPr>
          </w:pPr>
          <w:del w:id="236" w:author="Daniel Adinolfi" w:date="2017-08-21T15:10:00Z">
            <w:r w:rsidRPr="00C61BD7" w:rsidDel="00C61BD7">
              <w:rPr>
                <w:rPrChange w:id="237" w:author="Daniel Adinolfi" w:date="2017-08-21T15:10:00Z">
                  <w:rPr>
                    <w:rStyle w:val="Hyperlink"/>
                    <w:noProof/>
                  </w:rPr>
                </w:rPrChange>
              </w:rPr>
              <w:delText>3.1.</w:delText>
            </w:r>
            <w:r w:rsidDel="00C61BD7">
              <w:rPr>
                <w:rFonts w:eastAsiaTheme="minorEastAsia"/>
                <w:noProof/>
              </w:rPr>
              <w:tab/>
            </w:r>
            <w:r w:rsidRPr="00C61BD7" w:rsidDel="00C61BD7">
              <w:rPr>
                <w:rPrChange w:id="238" w:author="Daniel Adinolfi" w:date="2017-08-21T15:10:00Z">
                  <w:rPr>
                    <w:rStyle w:val="Hyperlink"/>
                    <w:noProof/>
                  </w:rPr>
                </w:rPrChange>
              </w:rPr>
              <w:delText>Root CNAs</w:delText>
            </w:r>
            <w:r w:rsidDel="00C61BD7">
              <w:rPr>
                <w:noProof/>
                <w:webHidden/>
              </w:rPr>
              <w:tab/>
              <w:delText>8</w:delText>
            </w:r>
          </w:del>
        </w:p>
        <w:p w14:paraId="5B82B0D1" w14:textId="77777777" w:rsidR="00223E44" w:rsidDel="00C61BD7" w:rsidRDefault="00223E44">
          <w:pPr>
            <w:pStyle w:val="TOC3"/>
            <w:tabs>
              <w:tab w:val="left" w:pos="1440"/>
              <w:tab w:val="right" w:leader="dot" w:pos="9350"/>
            </w:tabs>
            <w:rPr>
              <w:del w:id="239" w:author="Daniel Adinolfi" w:date="2017-08-21T15:10:00Z"/>
              <w:rFonts w:eastAsiaTheme="minorEastAsia"/>
              <w:noProof/>
            </w:rPr>
          </w:pPr>
          <w:del w:id="240" w:author="Daniel Adinolfi" w:date="2017-08-21T15:10:00Z">
            <w:r w:rsidRPr="00C61BD7" w:rsidDel="00C61BD7">
              <w:rPr>
                <w:rPrChange w:id="241" w:author="Daniel Adinolfi" w:date="2017-08-21T15:10:00Z">
                  <w:rPr>
                    <w:rStyle w:val="Hyperlink"/>
                    <w:noProof/>
                  </w:rPr>
                </w:rPrChange>
              </w:rPr>
              <w:delText>3.1.1.</w:delText>
            </w:r>
            <w:r w:rsidDel="00C61BD7">
              <w:rPr>
                <w:rFonts w:eastAsiaTheme="minorEastAsia"/>
                <w:noProof/>
              </w:rPr>
              <w:tab/>
            </w:r>
            <w:r w:rsidRPr="00C61BD7" w:rsidDel="00C61BD7">
              <w:rPr>
                <w:rPrChange w:id="242" w:author="Daniel Adinolfi" w:date="2017-08-21T15:10:00Z">
                  <w:rPr>
                    <w:rStyle w:val="Hyperlink"/>
                    <w:noProof/>
                  </w:rPr>
                </w:rPrChange>
              </w:rPr>
              <w:delText>Assignment Rules</w:delText>
            </w:r>
            <w:r w:rsidDel="00C61BD7">
              <w:rPr>
                <w:noProof/>
                <w:webHidden/>
              </w:rPr>
              <w:tab/>
              <w:delText>8</w:delText>
            </w:r>
          </w:del>
        </w:p>
        <w:p w14:paraId="3FC63BC2" w14:textId="77777777" w:rsidR="00223E44" w:rsidDel="00C61BD7" w:rsidRDefault="00223E44">
          <w:pPr>
            <w:pStyle w:val="TOC3"/>
            <w:tabs>
              <w:tab w:val="left" w:pos="1440"/>
              <w:tab w:val="right" w:leader="dot" w:pos="9350"/>
            </w:tabs>
            <w:rPr>
              <w:del w:id="243" w:author="Daniel Adinolfi" w:date="2017-08-21T15:10:00Z"/>
              <w:rFonts w:eastAsiaTheme="minorEastAsia"/>
              <w:noProof/>
            </w:rPr>
          </w:pPr>
          <w:del w:id="244" w:author="Daniel Adinolfi" w:date="2017-08-21T15:10:00Z">
            <w:r w:rsidRPr="00C61BD7" w:rsidDel="00C61BD7">
              <w:rPr>
                <w:rPrChange w:id="245" w:author="Daniel Adinolfi" w:date="2017-08-21T15:10:00Z">
                  <w:rPr>
                    <w:rStyle w:val="Hyperlink"/>
                    <w:noProof/>
                  </w:rPr>
                </w:rPrChange>
              </w:rPr>
              <w:delText>3.1.2.</w:delText>
            </w:r>
            <w:r w:rsidDel="00C61BD7">
              <w:rPr>
                <w:rFonts w:eastAsiaTheme="minorEastAsia"/>
                <w:noProof/>
              </w:rPr>
              <w:tab/>
            </w:r>
            <w:r w:rsidRPr="00C61BD7" w:rsidDel="00C61BD7">
              <w:rPr>
                <w:rPrChange w:id="246" w:author="Daniel Adinolfi" w:date="2017-08-21T15:10:00Z">
                  <w:rPr>
                    <w:rStyle w:val="Hyperlink"/>
                    <w:noProof/>
                  </w:rPr>
                </w:rPrChange>
              </w:rPr>
              <w:delText>Communications Rules</w:delText>
            </w:r>
            <w:r w:rsidDel="00C61BD7">
              <w:rPr>
                <w:noProof/>
                <w:webHidden/>
              </w:rPr>
              <w:tab/>
              <w:delText>8</w:delText>
            </w:r>
          </w:del>
        </w:p>
        <w:p w14:paraId="32EF68A7" w14:textId="77777777" w:rsidR="00223E44" w:rsidDel="00C61BD7" w:rsidRDefault="00223E44">
          <w:pPr>
            <w:pStyle w:val="TOC3"/>
            <w:tabs>
              <w:tab w:val="left" w:pos="1440"/>
              <w:tab w:val="right" w:leader="dot" w:pos="9350"/>
            </w:tabs>
            <w:rPr>
              <w:del w:id="247" w:author="Daniel Adinolfi" w:date="2017-08-21T15:10:00Z"/>
              <w:rFonts w:eastAsiaTheme="minorEastAsia"/>
              <w:noProof/>
            </w:rPr>
          </w:pPr>
          <w:del w:id="248" w:author="Daniel Adinolfi" w:date="2017-08-21T15:10:00Z">
            <w:r w:rsidRPr="00C61BD7" w:rsidDel="00C61BD7">
              <w:rPr>
                <w:rPrChange w:id="249" w:author="Daniel Adinolfi" w:date="2017-08-21T15:10:00Z">
                  <w:rPr>
                    <w:rStyle w:val="Hyperlink"/>
                    <w:noProof/>
                  </w:rPr>
                </w:rPrChange>
              </w:rPr>
              <w:delText>3.1.3.</w:delText>
            </w:r>
            <w:r w:rsidDel="00C61BD7">
              <w:rPr>
                <w:rFonts w:eastAsiaTheme="minorEastAsia"/>
                <w:noProof/>
              </w:rPr>
              <w:tab/>
            </w:r>
            <w:r w:rsidRPr="00C61BD7" w:rsidDel="00C61BD7">
              <w:rPr>
                <w:rPrChange w:id="250" w:author="Daniel Adinolfi" w:date="2017-08-21T15:10:00Z">
                  <w:rPr>
                    <w:rStyle w:val="Hyperlink"/>
                    <w:noProof/>
                  </w:rPr>
                </w:rPrChange>
              </w:rPr>
              <w:delText>Administration Rules</w:delText>
            </w:r>
            <w:r w:rsidDel="00C61BD7">
              <w:rPr>
                <w:noProof/>
                <w:webHidden/>
              </w:rPr>
              <w:tab/>
              <w:delText>9</w:delText>
            </w:r>
          </w:del>
        </w:p>
        <w:p w14:paraId="258EAD14" w14:textId="77777777" w:rsidR="00223E44" w:rsidDel="00C61BD7" w:rsidRDefault="00223E44">
          <w:pPr>
            <w:pStyle w:val="TOC2"/>
            <w:tabs>
              <w:tab w:val="left" w:pos="960"/>
              <w:tab w:val="right" w:leader="dot" w:pos="9350"/>
            </w:tabs>
            <w:rPr>
              <w:del w:id="251" w:author="Daniel Adinolfi" w:date="2017-08-21T15:10:00Z"/>
              <w:rFonts w:eastAsiaTheme="minorEastAsia"/>
              <w:noProof/>
            </w:rPr>
          </w:pPr>
          <w:del w:id="252" w:author="Daniel Adinolfi" w:date="2017-08-21T15:10:00Z">
            <w:r w:rsidRPr="00C61BD7" w:rsidDel="00C61BD7">
              <w:rPr>
                <w:rPrChange w:id="253" w:author="Daniel Adinolfi" w:date="2017-08-21T15:10:00Z">
                  <w:rPr>
                    <w:rStyle w:val="Hyperlink"/>
                    <w:noProof/>
                  </w:rPr>
                </w:rPrChange>
              </w:rPr>
              <w:delText>3.2.</w:delText>
            </w:r>
            <w:r w:rsidDel="00C61BD7">
              <w:rPr>
                <w:rFonts w:eastAsiaTheme="minorEastAsia"/>
                <w:noProof/>
              </w:rPr>
              <w:tab/>
            </w:r>
            <w:r w:rsidRPr="00C61BD7" w:rsidDel="00C61BD7">
              <w:rPr>
                <w:rPrChange w:id="254" w:author="Daniel Adinolfi" w:date="2017-08-21T15:10:00Z">
                  <w:rPr>
                    <w:rStyle w:val="Hyperlink"/>
                    <w:noProof/>
                  </w:rPr>
                </w:rPrChange>
              </w:rPr>
              <w:delText>Primary CNA</w:delText>
            </w:r>
            <w:r w:rsidDel="00C61BD7">
              <w:rPr>
                <w:noProof/>
                <w:webHidden/>
              </w:rPr>
              <w:tab/>
              <w:delText>9</w:delText>
            </w:r>
          </w:del>
        </w:p>
        <w:p w14:paraId="6D92AD02" w14:textId="77777777" w:rsidR="00223E44" w:rsidDel="00C61BD7" w:rsidRDefault="00223E44">
          <w:pPr>
            <w:pStyle w:val="TOC3"/>
            <w:tabs>
              <w:tab w:val="left" w:pos="1440"/>
              <w:tab w:val="right" w:leader="dot" w:pos="9350"/>
            </w:tabs>
            <w:rPr>
              <w:del w:id="255" w:author="Daniel Adinolfi" w:date="2017-08-21T15:10:00Z"/>
              <w:rFonts w:eastAsiaTheme="minorEastAsia"/>
              <w:noProof/>
            </w:rPr>
          </w:pPr>
          <w:del w:id="256" w:author="Daniel Adinolfi" w:date="2017-08-21T15:10:00Z">
            <w:r w:rsidRPr="00C61BD7" w:rsidDel="00C61BD7">
              <w:rPr>
                <w:rPrChange w:id="257" w:author="Daniel Adinolfi" w:date="2017-08-21T15:10:00Z">
                  <w:rPr>
                    <w:rStyle w:val="Hyperlink"/>
                    <w:noProof/>
                  </w:rPr>
                </w:rPrChange>
              </w:rPr>
              <w:delText>3.2.1.</w:delText>
            </w:r>
            <w:r w:rsidDel="00C61BD7">
              <w:rPr>
                <w:rFonts w:eastAsiaTheme="minorEastAsia"/>
                <w:noProof/>
              </w:rPr>
              <w:tab/>
            </w:r>
            <w:r w:rsidRPr="00C61BD7" w:rsidDel="00C61BD7">
              <w:rPr>
                <w:rPrChange w:id="258" w:author="Daniel Adinolfi" w:date="2017-08-21T15:10:00Z">
                  <w:rPr>
                    <w:rStyle w:val="Hyperlink"/>
                    <w:noProof/>
                  </w:rPr>
                </w:rPrChange>
              </w:rPr>
              <w:delText>Assignment Rules</w:delText>
            </w:r>
            <w:r w:rsidDel="00C61BD7">
              <w:rPr>
                <w:noProof/>
                <w:webHidden/>
              </w:rPr>
              <w:tab/>
              <w:delText>9</w:delText>
            </w:r>
          </w:del>
        </w:p>
        <w:p w14:paraId="2F041047" w14:textId="77777777" w:rsidR="00223E44" w:rsidDel="00C61BD7" w:rsidRDefault="00223E44">
          <w:pPr>
            <w:pStyle w:val="TOC3"/>
            <w:tabs>
              <w:tab w:val="left" w:pos="1440"/>
              <w:tab w:val="right" w:leader="dot" w:pos="9350"/>
            </w:tabs>
            <w:rPr>
              <w:del w:id="259" w:author="Daniel Adinolfi" w:date="2017-08-21T15:10:00Z"/>
              <w:rFonts w:eastAsiaTheme="minorEastAsia"/>
              <w:noProof/>
            </w:rPr>
          </w:pPr>
          <w:del w:id="260" w:author="Daniel Adinolfi" w:date="2017-08-21T15:10:00Z">
            <w:r w:rsidRPr="00C61BD7" w:rsidDel="00C61BD7">
              <w:rPr>
                <w:rPrChange w:id="261" w:author="Daniel Adinolfi" w:date="2017-08-21T15:10:00Z">
                  <w:rPr>
                    <w:rStyle w:val="Hyperlink"/>
                    <w:noProof/>
                  </w:rPr>
                </w:rPrChange>
              </w:rPr>
              <w:delText>3.2.2.</w:delText>
            </w:r>
            <w:r w:rsidDel="00C61BD7">
              <w:rPr>
                <w:rFonts w:eastAsiaTheme="minorEastAsia"/>
                <w:noProof/>
              </w:rPr>
              <w:tab/>
            </w:r>
            <w:r w:rsidRPr="00C61BD7" w:rsidDel="00C61BD7">
              <w:rPr>
                <w:rPrChange w:id="262" w:author="Daniel Adinolfi" w:date="2017-08-21T15:10:00Z">
                  <w:rPr>
                    <w:rStyle w:val="Hyperlink"/>
                    <w:noProof/>
                  </w:rPr>
                </w:rPrChange>
              </w:rPr>
              <w:delText>Communications Rules</w:delText>
            </w:r>
            <w:r w:rsidDel="00C61BD7">
              <w:rPr>
                <w:noProof/>
                <w:webHidden/>
              </w:rPr>
              <w:tab/>
              <w:delText>9</w:delText>
            </w:r>
          </w:del>
        </w:p>
        <w:p w14:paraId="49F132A8" w14:textId="77777777" w:rsidR="00223E44" w:rsidDel="00C61BD7" w:rsidRDefault="00223E44">
          <w:pPr>
            <w:pStyle w:val="TOC3"/>
            <w:tabs>
              <w:tab w:val="left" w:pos="1440"/>
              <w:tab w:val="right" w:leader="dot" w:pos="9350"/>
            </w:tabs>
            <w:rPr>
              <w:del w:id="263" w:author="Daniel Adinolfi" w:date="2017-08-21T15:10:00Z"/>
              <w:rFonts w:eastAsiaTheme="minorEastAsia"/>
              <w:noProof/>
            </w:rPr>
          </w:pPr>
          <w:del w:id="264" w:author="Daniel Adinolfi" w:date="2017-08-21T15:10:00Z">
            <w:r w:rsidRPr="00C61BD7" w:rsidDel="00C61BD7">
              <w:rPr>
                <w:rPrChange w:id="265" w:author="Daniel Adinolfi" w:date="2017-08-21T15:10:00Z">
                  <w:rPr>
                    <w:rStyle w:val="Hyperlink"/>
                    <w:noProof/>
                  </w:rPr>
                </w:rPrChange>
              </w:rPr>
              <w:delText>3.2.3.</w:delText>
            </w:r>
            <w:r w:rsidDel="00C61BD7">
              <w:rPr>
                <w:rFonts w:eastAsiaTheme="minorEastAsia"/>
                <w:noProof/>
              </w:rPr>
              <w:tab/>
            </w:r>
            <w:r w:rsidRPr="00C61BD7" w:rsidDel="00C61BD7">
              <w:rPr>
                <w:rPrChange w:id="266" w:author="Daniel Adinolfi" w:date="2017-08-21T15:10:00Z">
                  <w:rPr>
                    <w:rStyle w:val="Hyperlink"/>
                    <w:noProof/>
                  </w:rPr>
                </w:rPrChange>
              </w:rPr>
              <w:delText>Administration Rules</w:delText>
            </w:r>
            <w:r w:rsidDel="00C61BD7">
              <w:rPr>
                <w:noProof/>
                <w:webHidden/>
              </w:rPr>
              <w:tab/>
              <w:delText>10</w:delText>
            </w:r>
          </w:del>
        </w:p>
        <w:p w14:paraId="45314015" w14:textId="77777777" w:rsidR="00223E44" w:rsidDel="00C61BD7" w:rsidRDefault="00223E44">
          <w:pPr>
            <w:pStyle w:val="TOC1"/>
            <w:tabs>
              <w:tab w:val="left" w:pos="480"/>
              <w:tab w:val="right" w:leader="dot" w:pos="9350"/>
            </w:tabs>
            <w:rPr>
              <w:del w:id="267" w:author="Daniel Adinolfi" w:date="2017-08-21T15:10:00Z"/>
              <w:rFonts w:eastAsiaTheme="minorEastAsia"/>
              <w:noProof/>
            </w:rPr>
          </w:pPr>
          <w:del w:id="268" w:author="Daniel Adinolfi" w:date="2017-08-21T15:10:00Z">
            <w:r w:rsidRPr="00C61BD7" w:rsidDel="00C61BD7">
              <w:rPr>
                <w:rPrChange w:id="269" w:author="Daniel Adinolfi" w:date="2017-08-21T15:10:00Z">
                  <w:rPr>
                    <w:rStyle w:val="Hyperlink"/>
                    <w:noProof/>
                  </w:rPr>
                </w:rPrChange>
              </w:rPr>
              <w:delText>4.</w:delText>
            </w:r>
            <w:r w:rsidDel="00C61BD7">
              <w:rPr>
                <w:rFonts w:eastAsiaTheme="minorEastAsia"/>
                <w:noProof/>
              </w:rPr>
              <w:tab/>
            </w:r>
            <w:r w:rsidRPr="00C61BD7" w:rsidDel="00C61BD7">
              <w:rPr>
                <w:rPrChange w:id="270" w:author="Daniel Adinolfi" w:date="2017-08-21T15:10:00Z">
                  <w:rPr>
                    <w:rStyle w:val="Hyperlink"/>
                    <w:noProof/>
                  </w:rPr>
                </w:rPrChange>
              </w:rPr>
              <w:delText>CNA Candidate Process</w:delText>
            </w:r>
            <w:r w:rsidDel="00C61BD7">
              <w:rPr>
                <w:noProof/>
                <w:webHidden/>
              </w:rPr>
              <w:tab/>
              <w:delText>10</w:delText>
            </w:r>
          </w:del>
        </w:p>
        <w:p w14:paraId="0D74326F" w14:textId="77777777" w:rsidR="00223E44" w:rsidDel="00C61BD7" w:rsidRDefault="00223E44">
          <w:pPr>
            <w:pStyle w:val="TOC2"/>
            <w:tabs>
              <w:tab w:val="left" w:pos="960"/>
              <w:tab w:val="right" w:leader="dot" w:pos="9350"/>
            </w:tabs>
            <w:rPr>
              <w:del w:id="271" w:author="Daniel Adinolfi" w:date="2017-08-21T15:10:00Z"/>
              <w:rFonts w:eastAsiaTheme="minorEastAsia"/>
              <w:noProof/>
            </w:rPr>
          </w:pPr>
          <w:del w:id="272" w:author="Daniel Adinolfi" w:date="2017-08-21T15:10:00Z">
            <w:r w:rsidRPr="00C61BD7" w:rsidDel="00C61BD7">
              <w:rPr>
                <w:rPrChange w:id="273" w:author="Daniel Adinolfi" w:date="2017-08-21T15:10:00Z">
                  <w:rPr>
                    <w:rStyle w:val="Hyperlink"/>
                    <w:noProof/>
                  </w:rPr>
                </w:rPrChange>
              </w:rPr>
              <w:delText>4.1.</w:delText>
            </w:r>
            <w:r w:rsidDel="00C61BD7">
              <w:rPr>
                <w:rFonts w:eastAsiaTheme="minorEastAsia"/>
                <w:noProof/>
              </w:rPr>
              <w:tab/>
            </w:r>
            <w:r w:rsidRPr="00C61BD7" w:rsidDel="00C61BD7">
              <w:rPr>
                <w:rPrChange w:id="274" w:author="Daniel Adinolfi" w:date="2017-08-21T15:10:00Z">
                  <w:rPr>
                    <w:rStyle w:val="Hyperlink"/>
                    <w:noProof/>
                  </w:rPr>
                </w:rPrChange>
              </w:rPr>
              <w:delText>CNA Qualifications</w:delText>
            </w:r>
            <w:r w:rsidDel="00C61BD7">
              <w:rPr>
                <w:noProof/>
                <w:webHidden/>
              </w:rPr>
              <w:tab/>
              <w:delText>10</w:delText>
            </w:r>
          </w:del>
        </w:p>
        <w:p w14:paraId="3DBF86C5" w14:textId="77777777" w:rsidR="00223E44" w:rsidDel="00C61BD7" w:rsidRDefault="00223E44">
          <w:pPr>
            <w:pStyle w:val="TOC2"/>
            <w:tabs>
              <w:tab w:val="left" w:pos="960"/>
              <w:tab w:val="right" w:leader="dot" w:pos="9350"/>
            </w:tabs>
            <w:rPr>
              <w:del w:id="275" w:author="Daniel Adinolfi" w:date="2017-08-21T15:10:00Z"/>
              <w:rFonts w:eastAsiaTheme="minorEastAsia"/>
              <w:noProof/>
            </w:rPr>
          </w:pPr>
          <w:del w:id="276" w:author="Daniel Adinolfi" w:date="2017-08-21T15:10:00Z">
            <w:r w:rsidRPr="00C61BD7" w:rsidDel="00C61BD7">
              <w:rPr>
                <w:rPrChange w:id="277" w:author="Daniel Adinolfi" w:date="2017-08-21T15:10:00Z">
                  <w:rPr>
                    <w:rStyle w:val="Hyperlink"/>
                    <w:noProof/>
                  </w:rPr>
                </w:rPrChange>
              </w:rPr>
              <w:delText>4.2.</w:delText>
            </w:r>
            <w:r w:rsidDel="00C61BD7">
              <w:rPr>
                <w:rFonts w:eastAsiaTheme="minorEastAsia"/>
                <w:noProof/>
              </w:rPr>
              <w:tab/>
            </w:r>
            <w:r w:rsidRPr="00C61BD7" w:rsidDel="00C61BD7">
              <w:rPr>
                <w:rPrChange w:id="278" w:author="Daniel Adinolfi" w:date="2017-08-21T15:10:00Z">
                  <w:rPr>
                    <w:rStyle w:val="Hyperlink"/>
                    <w:noProof/>
                  </w:rPr>
                </w:rPrChange>
              </w:rPr>
              <w:delText>CNA On-Boarding Process</w:delText>
            </w:r>
            <w:r w:rsidDel="00C61BD7">
              <w:rPr>
                <w:noProof/>
                <w:webHidden/>
              </w:rPr>
              <w:tab/>
              <w:delText>11</w:delText>
            </w:r>
          </w:del>
        </w:p>
        <w:p w14:paraId="77A2011D" w14:textId="77777777" w:rsidR="00223E44" w:rsidDel="00C61BD7" w:rsidRDefault="00223E44">
          <w:pPr>
            <w:pStyle w:val="TOC1"/>
            <w:tabs>
              <w:tab w:val="left" w:pos="480"/>
              <w:tab w:val="right" w:leader="dot" w:pos="9350"/>
            </w:tabs>
            <w:rPr>
              <w:del w:id="279" w:author="Daniel Adinolfi" w:date="2017-08-21T15:10:00Z"/>
              <w:rFonts w:eastAsiaTheme="minorEastAsia"/>
              <w:noProof/>
            </w:rPr>
          </w:pPr>
          <w:del w:id="280" w:author="Daniel Adinolfi" w:date="2017-08-21T15:10:00Z">
            <w:r w:rsidRPr="00C61BD7" w:rsidDel="00C61BD7">
              <w:rPr>
                <w:rPrChange w:id="281" w:author="Daniel Adinolfi" w:date="2017-08-21T15:10:00Z">
                  <w:rPr>
                    <w:rStyle w:val="Hyperlink"/>
                    <w:noProof/>
                  </w:rPr>
                </w:rPrChange>
              </w:rPr>
              <w:delText>5.</w:delText>
            </w:r>
            <w:r w:rsidDel="00C61BD7">
              <w:rPr>
                <w:rFonts w:eastAsiaTheme="minorEastAsia"/>
                <w:noProof/>
              </w:rPr>
              <w:tab/>
            </w:r>
            <w:r w:rsidRPr="00C61BD7" w:rsidDel="00C61BD7">
              <w:rPr>
                <w:rPrChange w:id="282" w:author="Daniel Adinolfi" w:date="2017-08-21T15:10:00Z">
                  <w:rPr>
                    <w:rStyle w:val="Hyperlink"/>
                    <w:noProof/>
                  </w:rPr>
                </w:rPrChange>
              </w:rPr>
              <w:delText>Appeals Process</w:delText>
            </w:r>
            <w:r w:rsidDel="00C61BD7">
              <w:rPr>
                <w:noProof/>
                <w:webHidden/>
              </w:rPr>
              <w:tab/>
              <w:delText>12</w:delText>
            </w:r>
          </w:del>
        </w:p>
        <w:p w14:paraId="1D11B5AA" w14:textId="77777777" w:rsidR="00223E44" w:rsidDel="00C61BD7" w:rsidRDefault="00223E44">
          <w:pPr>
            <w:pStyle w:val="TOC1"/>
            <w:tabs>
              <w:tab w:val="left" w:pos="1440"/>
              <w:tab w:val="right" w:leader="dot" w:pos="9350"/>
            </w:tabs>
            <w:rPr>
              <w:del w:id="283" w:author="Daniel Adinolfi" w:date="2017-08-21T15:10:00Z"/>
              <w:rFonts w:eastAsiaTheme="minorEastAsia"/>
              <w:noProof/>
            </w:rPr>
          </w:pPr>
          <w:del w:id="284" w:author="Daniel Adinolfi" w:date="2017-08-21T15:10:00Z">
            <w:r w:rsidRPr="00C61BD7" w:rsidDel="00C61BD7">
              <w:rPr>
                <w:rPrChange w:id="285" w:author="Daniel Adinolfi" w:date="2017-08-21T15:10:00Z">
                  <w:rPr>
                    <w:rStyle w:val="Hyperlink"/>
                    <w:noProof/>
                  </w:rPr>
                </w:rPrChange>
              </w:rPr>
              <w:delText xml:space="preserve">Appendix A </w:delText>
            </w:r>
            <w:r w:rsidDel="00C61BD7">
              <w:rPr>
                <w:rFonts w:eastAsiaTheme="minorEastAsia"/>
                <w:noProof/>
              </w:rPr>
              <w:tab/>
            </w:r>
            <w:r w:rsidRPr="00C61BD7" w:rsidDel="00C61BD7">
              <w:rPr>
                <w:rPrChange w:id="286" w:author="Daniel Adinolfi" w:date="2017-08-21T15:10:00Z">
                  <w:rPr>
                    <w:rStyle w:val="Hyperlink"/>
                    <w:noProof/>
                  </w:rPr>
                </w:rPrChange>
              </w:rPr>
              <w:delText xml:space="preserve">Definitions </w:delText>
            </w:r>
            <w:r w:rsidDel="00C61BD7">
              <w:rPr>
                <w:noProof/>
                <w:webHidden/>
              </w:rPr>
              <w:tab/>
              <w:delText>13</w:delText>
            </w:r>
          </w:del>
        </w:p>
        <w:p w14:paraId="4B73059C" w14:textId="77777777" w:rsidR="00223E44" w:rsidDel="00C61BD7" w:rsidRDefault="00223E44">
          <w:pPr>
            <w:pStyle w:val="TOC1"/>
            <w:tabs>
              <w:tab w:val="left" w:pos="1440"/>
              <w:tab w:val="right" w:leader="dot" w:pos="9350"/>
            </w:tabs>
            <w:rPr>
              <w:del w:id="287" w:author="Daniel Adinolfi" w:date="2017-08-21T15:10:00Z"/>
              <w:rFonts w:eastAsiaTheme="minorEastAsia"/>
              <w:noProof/>
            </w:rPr>
          </w:pPr>
          <w:del w:id="288" w:author="Daniel Adinolfi" w:date="2017-08-21T15:10:00Z">
            <w:r w:rsidRPr="00C61BD7" w:rsidDel="00C61BD7">
              <w:rPr>
                <w:rPrChange w:id="289" w:author="Daniel Adinolfi" w:date="2017-08-21T15:10:00Z">
                  <w:rPr>
                    <w:rStyle w:val="Hyperlink"/>
                    <w:noProof/>
                  </w:rPr>
                </w:rPrChange>
              </w:rPr>
              <w:delText xml:space="preserve">Appendix B </w:delText>
            </w:r>
            <w:r w:rsidDel="00C61BD7">
              <w:rPr>
                <w:rFonts w:eastAsiaTheme="minorEastAsia"/>
                <w:noProof/>
              </w:rPr>
              <w:tab/>
            </w:r>
            <w:r w:rsidRPr="00C61BD7" w:rsidDel="00C61BD7">
              <w:rPr>
                <w:rPrChange w:id="290" w:author="Daniel Adinolfi" w:date="2017-08-21T15:10:00Z">
                  <w:rPr>
                    <w:rStyle w:val="Hyperlink"/>
                    <w:noProof/>
                  </w:rPr>
                </w:rPrChange>
              </w:rPr>
              <w:delText>CVE Information Format</w:delText>
            </w:r>
            <w:r w:rsidDel="00C61BD7">
              <w:rPr>
                <w:noProof/>
                <w:webHidden/>
              </w:rPr>
              <w:tab/>
              <w:delText>15</w:delText>
            </w:r>
          </w:del>
        </w:p>
        <w:p w14:paraId="16AB1D1F" w14:textId="77777777" w:rsidR="00223E44" w:rsidDel="00C61BD7" w:rsidRDefault="00223E44">
          <w:pPr>
            <w:pStyle w:val="TOC1"/>
            <w:tabs>
              <w:tab w:val="left" w:pos="1440"/>
              <w:tab w:val="right" w:leader="dot" w:pos="9350"/>
            </w:tabs>
            <w:rPr>
              <w:del w:id="291" w:author="Daniel Adinolfi" w:date="2017-08-21T15:10:00Z"/>
              <w:rFonts w:eastAsiaTheme="minorEastAsia"/>
              <w:noProof/>
            </w:rPr>
          </w:pPr>
          <w:del w:id="292" w:author="Daniel Adinolfi" w:date="2017-08-21T15:10:00Z">
            <w:r w:rsidRPr="00C61BD7" w:rsidDel="00C61BD7">
              <w:rPr>
                <w:rPrChange w:id="293" w:author="Daniel Adinolfi" w:date="2017-08-21T15:10:00Z">
                  <w:rPr>
                    <w:rStyle w:val="Hyperlink"/>
                    <w:noProof/>
                  </w:rPr>
                </w:rPrChange>
              </w:rPr>
              <w:delText xml:space="preserve">Appendix C </w:delText>
            </w:r>
            <w:r w:rsidDel="00C61BD7">
              <w:rPr>
                <w:rFonts w:eastAsiaTheme="minorEastAsia"/>
                <w:noProof/>
              </w:rPr>
              <w:tab/>
            </w:r>
            <w:r w:rsidRPr="00C61BD7" w:rsidDel="00C61BD7">
              <w:rPr>
                <w:rPrChange w:id="294" w:author="Daniel Adinolfi" w:date="2017-08-21T15:10:00Z">
                  <w:rPr>
                    <w:rStyle w:val="Hyperlink"/>
                    <w:noProof/>
                  </w:rPr>
                </w:rPrChange>
              </w:rPr>
              <w:delText>Common Vulnerabilities and Exposures (CVE) Counting Rules</w:delText>
            </w:r>
            <w:r w:rsidDel="00C61BD7">
              <w:rPr>
                <w:noProof/>
                <w:webHidden/>
              </w:rPr>
              <w:tab/>
              <w:delText>16</w:delText>
            </w:r>
          </w:del>
        </w:p>
        <w:p w14:paraId="3D88F3DF" w14:textId="77777777" w:rsidR="00223E44" w:rsidDel="00C61BD7" w:rsidRDefault="00223E44">
          <w:pPr>
            <w:pStyle w:val="TOC2"/>
            <w:tabs>
              <w:tab w:val="left" w:pos="960"/>
              <w:tab w:val="right" w:leader="dot" w:pos="9350"/>
            </w:tabs>
            <w:rPr>
              <w:del w:id="295" w:author="Daniel Adinolfi" w:date="2017-08-21T15:10:00Z"/>
              <w:rFonts w:eastAsiaTheme="minorEastAsia"/>
              <w:noProof/>
            </w:rPr>
          </w:pPr>
          <w:del w:id="296" w:author="Daniel Adinolfi" w:date="2017-08-21T15:10:00Z">
            <w:r w:rsidRPr="00C61BD7" w:rsidDel="00C61BD7">
              <w:rPr>
                <w:rPrChange w:id="297" w:author="Daniel Adinolfi" w:date="2017-08-21T15:10:00Z">
                  <w:rPr>
                    <w:rStyle w:val="Hyperlink"/>
                    <w:noProof/>
                  </w:rPr>
                </w:rPrChange>
              </w:rPr>
              <w:delText>C.1.</w:delText>
            </w:r>
            <w:r w:rsidDel="00C61BD7">
              <w:rPr>
                <w:rFonts w:eastAsiaTheme="minorEastAsia"/>
                <w:noProof/>
              </w:rPr>
              <w:tab/>
            </w:r>
            <w:r w:rsidRPr="00C61BD7" w:rsidDel="00C61BD7">
              <w:rPr>
                <w:rPrChange w:id="298" w:author="Daniel Adinolfi" w:date="2017-08-21T15:10:00Z">
                  <w:rPr>
                    <w:rStyle w:val="Hyperlink"/>
                    <w:noProof/>
                  </w:rPr>
                </w:rPrChange>
              </w:rPr>
              <w:delText>Purpose</w:delText>
            </w:r>
            <w:r w:rsidDel="00C61BD7">
              <w:rPr>
                <w:noProof/>
                <w:webHidden/>
              </w:rPr>
              <w:tab/>
              <w:delText>16</w:delText>
            </w:r>
          </w:del>
        </w:p>
        <w:p w14:paraId="4A008209" w14:textId="77777777" w:rsidR="00223E44" w:rsidDel="00C61BD7" w:rsidRDefault="00223E44">
          <w:pPr>
            <w:pStyle w:val="TOC2"/>
            <w:tabs>
              <w:tab w:val="left" w:pos="960"/>
              <w:tab w:val="right" w:leader="dot" w:pos="9350"/>
            </w:tabs>
            <w:rPr>
              <w:del w:id="299" w:author="Daniel Adinolfi" w:date="2017-08-21T15:10:00Z"/>
              <w:rFonts w:eastAsiaTheme="minorEastAsia"/>
              <w:noProof/>
            </w:rPr>
          </w:pPr>
          <w:del w:id="300" w:author="Daniel Adinolfi" w:date="2017-08-21T15:10:00Z">
            <w:r w:rsidRPr="00C61BD7" w:rsidDel="00C61BD7">
              <w:rPr>
                <w:rPrChange w:id="301" w:author="Daniel Adinolfi" w:date="2017-08-21T15:10:00Z">
                  <w:rPr>
                    <w:rStyle w:val="Hyperlink"/>
                    <w:noProof/>
                  </w:rPr>
                </w:rPrChange>
              </w:rPr>
              <w:delText>C.2.</w:delText>
            </w:r>
            <w:r w:rsidDel="00C61BD7">
              <w:rPr>
                <w:rFonts w:eastAsiaTheme="minorEastAsia"/>
                <w:noProof/>
              </w:rPr>
              <w:tab/>
            </w:r>
            <w:r w:rsidRPr="00C61BD7" w:rsidDel="00C61BD7">
              <w:rPr>
                <w:rPrChange w:id="302" w:author="Daniel Adinolfi" w:date="2017-08-21T15:10:00Z">
                  <w:rPr>
                    <w:rStyle w:val="Hyperlink"/>
                    <w:noProof/>
                  </w:rPr>
                </w:rPrChange>
              </w:rPr>
              <w:delText>Introduction</w:delText>
            </w:r>
            <w:r w:rsidDel="00C61BD7">
              <w:rPr>
                <w:noProof/>
                <w:webHidden/>
              </w:rPr>
              <w:tab/>
              <w:delText>16</w:delText>
            </w:r>
          </w:del>
        </w:p>
        <w:p w14:paraId="10896CD0" w14:textId="77777777" w:rsidR="00223E44" w:rsidDel="00C61BD7" w:rsidRDefault="00223E44">
          <w:pPr>
            <w:pStyle w:val="TOC2"/>
            <w:tabs>
              <w:tab w:val="left" w:pos="960"/>
              <w:tab w:val="right" w:leader="dot" w:pos="9350"/>
            </w:tabs>
            <w:rPr>
              <w:del w:id="303" w:author="Daniel Adinolfi" w:date="2017-08-21T15:10:00Z"/>
              <w:rFonts w:eastAsiaTheme="minorEastAsia"/>
              <w:noProof/>
            </w:rPr>
          </w:pPr>
          <w:del w:id="304" w:author="Daniel Adinolfi" w:date="2017-08-21T15:10:00Z">
            <w:r w:rsidRPr="00C61BD7" w:rsidDel="00C61BD7">
              <w:rPr>
                <w:rPrChange w:id="305" w:author="Daniel Adinolfi" w:date="2017-08-21T15:10:00Z">
                  <w:rPr>
                    <w:rStyle w:val="Hyperlink"/>
                    <w:noProof/>
                  </w:rPr>
                </w:rPrChange>
              </w:rPr>
              <w:delText>C.3.</w:delText>
            </w:r>
            <w:r w:rsidDel="00C61BD7">
              <w:rPr>
                <w:rFonts w:eastAsiaTheme="minorEastAsia"/>
                <w:noProof/>
              </w:rPr>
              <w:tab/>
            </w:r>
            <w:r w:rsidRPr="00C61BD7" w:rsidDel="00C61BD7">
              <w:rPr>
                <w:rPrChange w:id="306" w:author="Daniel Adinolfi" w:date="2017-08-21T15:10:00Z">
                  <w:rPr>
                    <w:rStyle w:val="Hyperlink"/>
                    <w:noProof/>
                  </w:rPr>
                </w:rPrChange>
              </w:rPr>
              <w:delText>Definitions</w:delText>
            </w:r>
            <w:r w:rsidDel="00C61BD7">
              <w:rPr>
                <w:noProof/>
                <w:webHidden/>
              </w:rPr>
              <w:tab/>
              <w:delText>16</w:delText>
            </w:r>
          </w:del>
        </w:p>
        <w:p w14:paraId="03201D5D" w14:textId="77777777" w:rsidR="00223E44" w:rsidDel="00C61BD7" w:rsidRDefault="00223E44">
          <w:pPr>
            <w:pStyle w:val="TOC2"/>
            <w:tabs>
              <w:tab w:val="left" w:pos="960"/>
              <w:tab w:val="right" w:leader="dot" w:pos="9350"/>
            </w:tabs>
            <w:rPr>
              <w:del w:id="307" w:author="Daniel Adinolfi" w:date="2017-08-21T15:10:00Z"/>
              <w:rFonts w:eastAsiaTheme="minorEastAsia"/>
              <w:noProof/>
            </w:rPr>
          </w:pPr>
          <w:del w:id="308" w:author="Daniel Adinolfi" w:date="2017-08-21T15:10:00Z">
            <w:r w:rsidRPr="00C61BD7" w:rsidDel="00C61BD7">
              <w:rPr>
                <w:rPrChange w:id="309" w:author="Daniel Adinolfi" w:date="2017-08-21T15:10:00Z">
                  <w:rPr>
                    <w:rStyle w:val="Hyperlink"/>
                    <w:noProof/>
                  </w:rPr>
                </w:rPrChange>
              </w:rPr>
              <w:delText>C.4.</w:delText>
            </w:r>
            <w:r w:rsidDel="00C61BD7">
              <w:rPr>
                <w:rFonts w:eastAsiaTheme="minorEastAsia"/>
                <w:noProof/>
              </w:rPr>
              <w:tab/>
            </w:r>
            <w:r w:rsidRPr="00C61BD7" w:rsidDel="00C61BD7">
              <w:rPr>
                <w:rPrChange w:id="310" w:author="Daniel Adinolfi" w:date="2017-08-21T15:10:00Z">
                  <w:rPr>
                    <w:rStyle w:val="Hyperlink"/>
                    <w:noProof/>
                  </w:rPr>
                </w:rPrChange>
              </w:rPr>
              <w:delText>Vulnerability Report</w:delText>
            </w:r>
            <w:r w:rsidDel="00C61BD7">
              <w:rPr>
                <w:noProof/>
                <w:webHidden/>
              </w:rPr>
              <w:tab/>
              <w:delText>16</w:delText>
            </w:r>
          </w:del>
        </w:p>
        <w:p w14:paraId="02133C4D" w14:textId="77777777" w:rsidR="00223E44" w:rsidDel="00C61BD7" w:rsidRDefault="00223E44">
          <w:pPr>
            <w:pStyle w:val="TOC2"/>
            <w:tabs>
              <w:tab w:val="left" w:pos="960"/>
              <w:tab w:val="right" w:leader="dot" w:pos="9350"/>
            </w:tabs>
            <w:rPr>
              <w:del w:id="311" w:author="Daniel Adinolfi" w:date="2017-08-21T15:10:00Z"/>
              <w:rFonts w:eastAsiaTheme="minorEastAsia"/>
              <w:noProof/>
            </w:rPr>
          </w:pPr>
          <w:del w:id="312" w:author="Daniel Adinolfi" w:date="2017-08-21T15:10:00Z">
            <w:r w:rsidRPr="00C61BD7" w:rsidDel="00C61BD7">
              <w:rPr>
                <w:rPrChange w:id="313" w:author="Daniel Adinolfi" w:date="2017-08-21T15:10:00Z">
                  <w:rPr>
                    <w:rStyle w:val="Hyperlink"/>
                    <w:noProof/>
                  </w:rPr>
                </w:rPrChange>
              </w:rPr>
              <w:delText>C.5.</w:delText>
            </w:r>
            <w:r w:rsidDel="00C61BD7">
              <w:rPr>
                <w:rFonts w:eastAsiaTheme="minorEastAsia"/>
                <w:noProof/>
              </w:rPr>
              <w:tab/>
            </w:r>
            <w:r w:rsidRPr="00C61BD7" w:rsidDel="00C61BD7">
              <w:rPr>
                <w:rPrChange w:id="314" w:author="Daniel Adinolfi" w:date="2017-08-21T15:10:00Z">
                  <w:rPr>
                    <w:rStyle w:val="Hyperlink"/>
                    <w:noProof/>
                  </w:rPr>
                </w:rPrChange>
              </w:rPr>
              <w:delText>Inclusion Decisions</w:delText>
            </w:r>
            <w:r w:rsidDel="00C61BD7">
              <w:rPr>
                <w:noProof/>
                <w:webHidden/>
              </w:rPr>
              <w:tab/>
              <w:delText>16</w:delText>
            </w:r>
          </w:del>
        </w:p>
        <w:p w14:paraId="36FCFC57" w14:textId="77777777" w:rsidR="00223E44" w:rsidDel="00C61BD7" w:rsidRDefault="00223E44">
          <w:pPr>
            <w:pStyle w:val="TOC2"/>
            <w:tabs>
              <w:tab w:val="left" w:pos="960"/>
              <w:tab w:val="right" w:leader="dot" w:pos="9350"/>
            </w:tabs>
            <w:rPr>
              <w:del w:id="315" w:author="Daniel Adinolfi" w:date="2017-08-21T15:10:00Z"/>
              <w:rFonts w:eastAsiaTheme="minorEastAsia"/>
              <w:noProof/>
            </w:rPr>
          </w:pPr>
          <w:del w:id="316" w:author="Daniel Adinolfi" w:date="2017-08-21T15:10:00Z">
            <w:r w:rsidRPr="00C61BD7" w:rsidDel="00C61BD7">
              <w:rPr>
                <w:rPrChange w:id="317" w:author="Daniel Adinolfi" w:date="2017-08-21T15:10:00Z">
                  <w:rPr>
                    <w:rStyle w:val="Hyperlink"/>
                    <w:noProof/>
                  </w:rPr>
                </w:rPrChange>
              </w:rPr>
              <w:delText>C.6.</w:delText>
            </w:r>
            <w:r w:rsidDel="00C61BD7">
              <w:rPr>
                <w:rFonts w:eastAsiaTheme="minorEastAsia"/>
                <w:noProof/>
              </w:rPr>
              <w:tab/>
            </w:r>
            <w:r w:rsidRPr="00C61BD7" w:rsidDel="00C61BD7">
              <w:rPr>
                <w:rPrChange w:id="318" w:author="Daniel Adinolfi" w:date="2017-08-21T15:10:00Z">
                  <w:rPr>
                    <w:rStyle w:val="Hyperlink"/>
                    <w:noProof/>
                  </w:rPr>
                </w:rPrChange>
              </w:rPr>
              <w:delText>Counting Decisions</w:delText>
            </w:r>
            <w:r w:rsidDel="00C61BD7">
              <w:rPr>
                <w:noProof/>
                <w:webHidden/>
              </w:rPr>
              <w:tab/>
              <w:delText>18</w:delText>
            </w:r>
          </w:del>
        </w:p>
        <w:p w14:paraId="22696015" w14:textId="77777777" w:rsidR="00223E44" w:rsidDel="00C61BD7" w:rsidRDefault="00223E44">
          <w:pPr>
            <w:pStyle w:val="TOC1"/>
            <w:tabs>
              <w:tab w:val="left" w:pos="1440"/>
              <w:tab w:val="right" w:leader="dot" w:pos="9350"/>
            </w:tabs>
            <w:rPr>
              <w:del w:id="319" w:author="Daniel Adinolfi" w:date="2017-08-21T15:10:00Z"/>
              <w:rFonts w:eastAsiaTheme="minorEastAsia"/>
              <w:noProof/>
            </w:rPr>
          </w:pPr>
          <w:del w:id="320" w:author="Daniel Adinolfi" w:date="2017-08-21T15:10:00Z">
            <w:r w:rsidRPr="00C61BD7" w:rsidDel="00C61BD7">
              <w:rPr>
                <w:rPrChange w:id="321" w:author="Daniel Adinolfi" w:date="2017-08-21T15:10:00Z">
                  <w:rPr>
                    <w:rStyle w:val="Hyperlink"/>
                    <w:noProof/>
                  </w:rPr>
                </w:rPrChange>
              </w:rPr>
              <w:delText xml:space="preserve">Appendix D </w:delText>
            </w:r>
            <w:r w:rsidDel="00C61BD7">
              <w:rPr>
                <w:rFonts w:eastAsiaTheme="minorEastAsia"/>
                <w:noProof/>
              </w:rPr>
              <w:tab/>
            </w:r>
            <w:r w:rsidRPr="00C61BD7" w:rsidDel="00C61BD7">
              <w:rPr>
                <w:rPrChange w:id="322" w:author="Daniel Adinolfi" w:date="2017-08-21T15:10:00Z">
                  <w:rPr>
                    <w:rStyle w:val="Hyperlink"/>
                    <w:noProof/>
                  </w:rPr>
                </w:rPrChange>
              </w:rPr>
              <w:delText>Terms of Use</w:delText>
            </w:r>
            <w:r w:rsidDel="00C61BD7">
              <w:rPr>
                <w:noProof/>
                <w:webHidden/>
              </w:rPr>
              <w:tab/>
              <w:delText>21</w:delText>
            </w:r>
          </w:del>
        </w:p>
        <w:p w14:paraId="3F97C698" w14:textId="77777777" w:rsidR="00223E44" w:rsidDel="00C61BD7" w:rsidRDefault="00223E44">
          <w:pPr>
            <w:pStyle w:val="TOC1"/>
            <w:tabs>
              <w:tab w:val="left" w:pos="1440"/>
              <w:tab w:val="right" w:leader="dot" w:pos="9350"/>
            </w:tabs>
            <w:rPr>
              <w:del w:id="323" w:author="Daniel Adinolfi" w:date="2017-08-21T15:10:00Z"/>
              <w:rFonts w:eastAsiaTheme="minorEastAsia"/>
              <w:noProof/>
            </w:rPr>
          </w:pPr>
          <w:del w:id="324" w:author="Daniel Adinolfi" w:date="2017-08-21T15:10:00Z">
            <w:r w:rsidRPr="00C61BD7" w:rsidDel="00C61BD7">
              <w:rPr>
                <w:rPrChange w:id="325" w:author="Daniel Adinolfi" w:date="2017-08-21T15:10:00Z">
                  <w:rPr>
                    <w:rStyle w:val="Hyperlink"/>
                    <w:noProof/>
                  </w:rPr>
                </w:rPrChange>
              </w:rPr>
              <w:delText xml:space="preserve">Appendix E </w:delText>
            </w:r>
            <w:r w:rsidDel="00C61BD7">
              <w:rPr>
                <w:rFonts w:eastAsiaTheme="minorEastAsia"/>
                <w:noProof/>
              </w:rPr>
              <w:tab/>
            </w:r>
            <w:r w:rsidRPr="00C61BD7" w:rsidDel="00C61BD7">
              <w:rPr>
                <w:rPrChange w:id="326" w:author="Daniel Adinolfi" w:date="2017-08-21T15:10:00Z">
                  <w:rPr>
                    <w:rStyle w:val="Hyperlink"/>
                    <w:noProof/>
                  </w:rPr>
                </w:rPrChange>
              </w:rPr>
              <w:delText>Process to Correct Counting Issues</w:delText>
            </w:r>
            <w:r w:rsidDel="00C61BD7">
              <w:rPr>
                <w:noProof/>
                <w:webHidden/>
              </w:rPr>
              <w:tab/>
              <w:delText>22</w:delText>
            </w:r>
          </w:del>
        </w:p>
        <w:p w14:paraId="3CAA7B34" w14:textId="77777777" w:rsidR="00223E44" w:rsidDel="00C61BD7" w:rsidRDefault="00223E44">
          <w:pPr>
            <w:pStyle w:val="TOC1"/>
            <w:tabs>
              <w:tab w:val="left" w:pos="1440"/>
              <w:tab w:val="right" w:leader="dot" w:pos="9350"/>
            </w:tabs>
            <w:rPr>
              <w:del w:id="327" w:author="Daniel Adinolfi" w:date="2017-08-21T15:10:00Z"/>
              <w:rFonts w:eastAsiaTheme="minorEastAsia"/>
              <w:noProof/>
            </w:rPr>
          </w:pPr>
          <w:del w:id="328" w:author="Daniel Adinolfi" w:date="2017-08-21T15:10:00Z">
            <w:r w:rsidRPr="00C61BD7" w:rsidDel="00C61BD7">
              <w:rPr>
                <w:rPrChange w:id="329" w:author="Daniel Adinolfi" w:date="2017-08-21T15:10:00Z">
                  <w:rPr>
                    <w:rStyle w:val="Hyperlink"/>
                    <w:noProof/>
                  </w:rPr>
                </w:rPrChange>
              </w:rPr>
              <w:delText xml:space="preserve">Appendix F </w:delText>
            </w:r>
            <w:r w:rsidDel="00C61BD7">
              <w:rPr>
                <w:rFonts w:eastAsiaTheme="minorEastAsia"/>
                <w:noProof/>
              </w:rPr>
              <w:tab/>
            </w:r>
            <w:r w:rsidRPr="00C61BD7" w:rsidDel="00C61BD7">
              <w:rPr>
                <w:rPrChange w:id="330" w:author="Daniel Adinolfi" w:date="2017-08-21T15:10:00Z">
                  <w:rPr>
                    <w:rStyle w:val="Hyperlink"/>
                    <w:noProof/>
                  </w:rPr>
                </w:rPrChange>
              </w:rPr>
              <w:delText>Acronyms</w:delText>
            </w:r>
            <w:r w:rsidDel="00C61BD7">
              <w:rPr>
                <w:noProof/>
                <w:webHidden/>
              </w:rPr>
              <w:tab/>
              <w:delText>24</w:delText>
            </w:r>
          </w:del>
        </w:p>
        <w:p w14:paraId="49D63663" w14:textId="4205DD4E" w:rsidR="00E41DF9" w:rsidRDefault="00E41DF9" w:rsidP="00551BEF">
          <w:pPr>
            <w:pStyle w:val="TOC2"/>
            <w:tabs>
              <w:tab w:val="left" w:pos="880"/>
              <w:tab w:val="right" w:leader="dot" w:pos="9350"/>
            </w:tabs>
          </w:pPr>
          <w:r>
            <w:rPr>
              <w:b/>
              <w:bCs/>
              <w:noProof/>
            </w:rPr>
            <w:fldChar w:fldCharType="end"/>
          </w:r>
        </w:p>
      </w:sdtContent>
    </w:sdt>
    <w:p w14:paraId="7F11F0B0" w14:textId="77777777" w:rsidR="00B3260C" w:rsidRPr="00551BEF" w:rsidRDefault="00B3260C" w:rsidP="00551BEF">
      <w:pPr>
        <w:pStyle w:val="BodyText"/>
        <w:spacing w:before="0" w:after="0"/>
        <w:rPr>
          <w:rFonts w:eastAsiaTheme="majorEastAsia"/>
          <w:sz w:val="2"/>
          <w:szCs w:val="2"/>
        </w:rPr>
      </w:pPr>
      <w:r w:rsidRPr="00551BEF">
        <w:rPr>
          <w:sz w:val="2"/>
          <w:szCs w:val="2"/>
        </w:rPr>
        <w:br w:type="page"/>
      </w:r>
    </w:p>
    <w:p w14:paraId="26B3B1FA" w14:textId="4DB2ED5E" w:rsidR="00B3260C" w:rsidRPr="00936CB4" w:rsidRDefault="003C229D" w:rsidP="00936CB4">
      <w:pPr>
        <w:pStyle w:val="Heading1"/>
      </w:pPr>
      <w:bookmarkStart w:id="331" w:name="_Toc459716208"/>
      <w:bookmarkStart w:id="332" w:name="_Toc491678885"/>
      <w:r w:rsidRPr="00936CB4">
        <w:lastRenderedPageBreak/>
        <w:t>Overview</w:t>
      </w:r>
      <w:bookmarkEnd w:id="331"/>
      <w:bookmarkEnd w:id="332"/>
    </w:p>
    <w:p w14:paraId="3361F929" w14:textId="066A03B2" w:rsidR="00B056C0" w:rsidRDefault="00885A1F" w:rsidP="00F30218">
      <w:pPr>
        <w:pStyle w:val="BodyText"/>
      </w:pPr>
      <w:r>
        <w:t xml:space="preserve">The </w:t>
      </w:r>
      <w:r w:rsidRPr="00885A1F">
        <w:t xml:space="preserve">Common Vulnerabilities and Exposures (CVE) </w:t>
      </w:r>
      <w:r>
        <w:t xml:space="preserve">Program’s primary purpose is to uniquely identify vulnerabilities and to </w:t>
      </w:r>
      <w:r w:rsidR="00600D87">
        <w:t xml:space="preserve">associate </w:t>
      </w:r>
      <w:r>
        <w:t>specific versions of code bases (e.g</w:t>
      </w:r>
      <w:r w:rsidR="00600D87">
        <w:t>.</w:t>
      </w:r>
      <w:r w:rsidR="006603A9">
        <w:t>,</w:t>
      </w:r>
      <w:r>
        <w:t xml:space="preserve"> software</w:t>
      </w:r>
      <w:r w:rsidR="0065512E">
        <w:t xml:space="preserve"> and</w:t>
      </w:r>
      <w:r>
        <w:t xml:space="preserve"> shared libraries</w:t>
      </w:r>
      <w:r w:rsidR="00600D87">
        <w:t>) to those vulnerabilities</w:t>
      </w:r>
      <w:r w:rsidR="00B056C0">
        <w:t>.</w:t>
      </w:r>
      <w:r w:rsidR="00600D87" w:rsidDel="00600D87">
        <w:t xml:space="preserve"> </w:t>
      </w:r>
      <w:r w:rsidR="00B056C0">
        <w:t>The</w:t>
      </w:r>
      <w:r>
        <w:t xml:space="preserve"> </w:t>
      </w:r>
      <w:r w:rsidR="00EB30B4">
        <w:t>use</w:t>
      </w:r>
      <w:r w:rsidR="004A0870">
        <w:t xml:space="preserve"> </w:t>
      </w:r>
      <w:r w:rsidR="00B056C0">
        <w:t xml:space="preserve">of </w:t>
      </w:r>
      <w:r>
        <w:t xml:space="preserve">CVEs </w:t>
      </w:r>
      <w:r w:rsidR="00B056C0">
        <w:t xml:space="preserve">ensures that </w:t>
      </w:r>
      <w:r>
        <w:t xml:space="preserve">two or more </w:t>
      </w:r>
      <w:r w:rsidR="00B056C0">
        <w:t>parties can confidently</w:t>
      </w:r>
      <w:r>
        <w:t xml:space="preserve"> refer to a </w:t>
      </w:r>
      <w:r w:rsidR="00B056C0">
        <w:t xml:space="preserve">CVE </w:t>
      </w:r>
      <w:r w:rsidR="00423A4C">
        <w:t>identifier (</w:t>
      </w:r>
      <w:r w:rsidR="00B056C0">
        <w:t>ID</w:t>
      </w:r>
      <w:r w:rsidR="00423A4C">
        <w:t>)</w:t>
      </w:r>
      <w:r w:rsidR="00B056C0">
        <w:t xml:space="preserve"> when discussing or sharing information about a unique </w:t>
      </w:r>
      <w:r>
        <w:t>vulnerability</w:t>
      </w:r>
      <w:r w:rsidR="00B056C0">
        <w:t xml:space="preserve">. </w:t>
      </w:r>
      <w:r>
        <w:t xml:space="preserve">In this way, CVE is fundamental to the vulnerability management infrastructure. </w:t>
      </w:r>
    </w:p>
    <w:p w14:paraId="34FF542C" w14:textId="05576392" w:rsidR="00885A1F" w:rsidRDefault="00B056C0" w:rsidP="00F30218">
      <w:pPr>
        <w:pStyle w:val="BodyText"/>
      </w:pPr>
      <w:r>
        <w:t xml:space="preserve">The </w:t>
      </w:r>
      <w:r w:rsidR="00885A1F">
        <w:t>CVE</w:t>
      </w:r>
      <w:r>
        <w:t xml:space="preserve"> Program</w:t>
      </w:r>
      <w:r w:rsidR="00885A1F">
        <w:t>'s primary challenge is to satisfy the demand for timely</w:t>
      </w:r>
      <w:r>
        <w:t>,</w:t>
      </w:r>
      <w:r w:rsidR="00885A1F">
        <w:t xml:space="preserve"> </w:t>
      </w:r>
      <w:r w:rsidR="00696D92">
        <w:t>accurate</w:t>
      </w:r>
      <w:r w:rsidR="00885A1F">
        <w:t xml:space="preserve"> CVE assignments</w:t>
      </w:r>
      <w:r w:rsidR="0065512E">
        <w:t>,</w:t>
      </w:r>
      <w:r w:rsidR="00885A1F">
        <w:t xml:space="preserve"> while rapidly expanding the scope of coverage to address the increasing number of vulnerabilities and evolving state of vulnerability management.</w:t>
      </w:r>
      <w:r w:rsidR="00F10C87">
        <w:t xml:space="preserve"> </w:t>
      </w:r>
      <w:r w:rsidR="00885A1F">
        <w:t xml:space="preserve">The CVE Program is </w:t>
      </w:r>
      <w:r w:rsidR="004A0870">
        <w:t xml:space="preserve">overseen </w:t>
      </w:r>
      <w:r w:rsidR="00885A1F">
        <w:t>by the CVE Board (here</w:t>
      </w:r>
      <w:r w:rsidR="0065512E">
        <w:t>in</w:t>
      </w:r>
      <w:r w:rsidR="00885A1F">
        <w:t>after the Board</w:t>
      </w:r>
      <w:r w:rsidR="00BF5BE5">
        <w:t>)</w:t>
      </w:r>
      <w:r w:rsidR="00885A1F">
        <w:t>.</w:t>
      </w:r>
      <w:r w:rsidR="0065512E">
        <w:t xml:space="preserve"> </w:t>
      </w:r>
      <w:r w:rsidR="00F10C87">
        <w:t>To address CVE’s scalability challenge, t</w:t>
      </w:r>
      <w:r w:rsidR="00885A1F">
        <w:t xml:space="preserve">he Board </w:t>
      </w:r>
      <w:r w:rsidR="00FA151E">
        <w:t>determined</w:t>
      </w:r>
      <w:r w:rsidR="00885A1F">
        <w:t xml:space="preserve"> that the CVE Program must be federated and that CVE</w:t>
      </w:r>
      <w:ins w:id="333" w:author="Daniel Adinolfi" w:date="2017-09-18T09:13:00Z">
        <w:r w:rsidR="0004615A">
          <w:t xml:space="preserve"> ID</w:t>
        </w:r>
      </w:ins>
      <w:r w:rsidR="00885A1F">
        <w:t>s should be produced</w:t>
      </w:r>
      <w:r w:rsidR="0065512E">
        <w:t xml:space="preserve"> both</w:t>
      </w:r>
      <w:r w:rsidR="00885A1F">
        <w:t xml:space="preserve"> </w:t>
      </w:r>
      <w:r w:rsidR="0065512E">
        <w:t>more quickly</w:t>
      </w:r>
      <w:del w:id="334" w:author="Daniel Adinolfi" w:date="2017-09-18T09:13:00Z">
        <w:r w:rsidR="00802B81" w:rsidDel="00CA2A89">
          <w:delText>,</w:delText>
        </w:r>
      </w:del>
      <w:r w:rsidR="0065512E">
        <w:t xml:space="preserve"> and </w:t>
      </w:r>
      <w:r w:rsidR="00885A1F">
        <w:t xml:space="preserve">in a more decentralized </w:t>
      </w:r>
      <w:r w:rsidR="0065512E">
        <w:t>manner</w:t>
      </w:r>
      <w:r w:rsidR="00885A1F">
        <w:t xml:space="preserve">. </w:t>
      </w:r>
    </w:p>
    <w:p w14:paraId="7258F3E2" w14:textId="7153064F" w:rsidR="00F10C87" w:rsidRDefault="00F10C87" w:rsidP="00D24399">
      <w:pPr>
        <w:pStyle w:val="Heading2"/>
      </w:pPr>
      <w:bookmarkStart w:id="335" w:name="_Toc459716209"/>
      <w:bookmarkStart w:id="336" w:name="_Toc491678886"/>
      <w:r w:rsidRPr="00F038DA">
        <w:t>CVE Numbering Authorities (CNAs)</w:t>
      </w:r>
      <w:bookmarkEnd w:id="335"/>
      <w:bookmarkEnd w:id="336"/>
    </w:p>
    <w:p w14:paraId="111E8B11" w14:textId="2ACF3EF7" w:rsidR="00F04DFC" w:rsidRDefault="00C755BE" w:rsidP="00F30218">
      <w:pPr>
        <w:pStyle w:val="BodyText"/>
      </w:pPr>
      <w:r>
        <w:t xml:space="preserve">Operating under the authority of the </w:t>
      </w:r>
      <w:r w:rsidR="00BC1909" w:rsidRPr="00F038DA">
        <w:t xml:space="preserve">CVE </w:t>
      </w:r>
      <w:r>
        <w:t xml:space="preserve">Program, </w:t>
      </w:r>
      <w:r w:rsidR="003C229D" w:rsidRPr="00F038DA">
        <w:t xml:space="preserve">CNAs are organizations that </w:t>
      </w:r>
      <w:r>
        <w:t xml:space="preserve">are authorized to </w:t>
      </w:r>
      <w:r w:rsidR="00936CB4">
        <w:t>assign CVE</w:t>
      </w:r>
      <w:ins w:id="337" w:author="Daniel Adinolfi" w:date="2017-09-18T09:13:00Z">
        <w:r w:rsidR="00CA2A89">
          <w:t xml:space="preserve"> ID</w:t>
        </w:r>
      </w:ins>
      <w:r w:rsidR="00936CB4">
        <w:t xml:space="preserve">s to vulnerabilities affecting products within their </w:t>
      </w:r>
      <w:r w:rsidR="00AB0DE5">
        <w:t>distinct</w:t>
      </w:r>
      <w:r w:rsidR="00802B81">
        <w:t>,</w:t>
      </w:r>
      <w:r w:rsidR="00AB0DE5">
        <w:t xml:space="preserve"> agreed upon </w:t>
      </w:r>
      <w:r w:rsidR="00936CB4">
        <w:t>scope</w:t>
      </w:r>
      <w:r w:rsidR="00802B81">
        <w:t>,</w:t>
      </w:r>
      <w:r w:rsidR="003C229D" w:rsidRPr="00F038DA">
        <w:t xml:space="preserve"> for inclusion in first-time public announcements of new vulnerabilities. </w:t>
      </w:r>
      <w:r w:rsidR="004A0870">
        <w:t xml:space="preserve">These </w:t>
      </w:r>
      <w:r w:rsidR="00EB30B4">
        <w:t>CVE</w:t>
      </w:r>
      <w:ins w:id="338" w:author="Daniel Adinolfi" w:date="2017-09-18T09:13:00Z">
        <w:r w:rsidR="00CA2A89">
          <w:t xml:space="preserve"> ID</w:t>
        </w:r>
      </w:ins>
      <w:r w:rsidR="00EB30B4">
        <w:t>s</w:t>
      </w:r>
      <w:r w:rsidR="004A0870">
        <w:t xml:space="preserve"> are provided to</w:t>
      </w:r>
      <w:r w:rsidR="004A0870" w:rsidRPr="00F038DA">
        <w:t xml:space="preserve"> researchers</w:t>
      </w:r>
      <w:r w:rsidR="004A0870">
        <w:t>, vulnerability discoverers or reporters,</w:t>
      </w:r>
      <w:r w:rsidR="004A0870" w:rsidRPr="00F038DA">
        <w:t xml:space="preserve"> and information technology vendors</w:t>
      </w:r>
      <w:r w:rsidR="004A0870">
        <w:t>.</w:t>
      </w:r>
      <w:r w:rsidR="004A0870" w:rsidRPr="00F038DA">
        <w:t xml:space="preserve"> </w:t>
      </w:r>
      <w:r w:rsidR="00A02FE2">
        <w:t>P</w:t>
      </w:r>
      <w:r>
        <w:t xml:space="preserve">articipation in this program is voluntary, </w:t>
      </w:r>
      <w:r w:rsidR="00F04DFC">
        <w:t xml:space="preserve">and </w:t>
      </w:r>
      <w:r w:rsidR="004A0870">
        <w:t xml:space="preserve">the </w:t>
      </w:r>
      <w:r w:rsidR="00F04DFC">
        <w:t>b</w:t>
      </w:r>
      <w:r w:rsidR="00E6607D" w:rsidRPr="00E6607D">
        <w:t>enefits</w:t>
      </w:r>
      <w:r w:rsidR="004A0870">
        <w:t xml:space="preserve"> of participation</w:t>
      </w:r>
      <w:r w:rsidR="00E6607D" w:rsidRPr="00E6607D">
        <w:t xml:space="preserve"> include </w:t>
      </w:r>
      <w:r w:rsidR="008219A4">
        <w:t>the ability</w:t>
      </w:r>
      <w:r w:rsidR="00E6607D" w:rsidRPr="00E6607D">
        <w:t xml:space="preserve"> to publicly disclose a vulnerability with an already assigned CVE ID, the ability</w:t>
      </w:r>
      <w:r w:rsidR="000730E3">
        <w:t xml:space="preserve"> </w:t>
      </w:r>
      <w:r w:rsidR="00E6607D" w:rsidRPr="00E6607D">
        <w:t xml:space="preserve">to control the disclosure of vulnerability information without pre-publishing, and </w:t>
      </w:r>
      <w:r w:rsidR="008219A4">
        <w:t xml:space="preserve">notification </w:t>
      </w:r>
      <w:r w:rsidR="00E6607D" w:rsidRPr="00E6607D">
        <w:t xml:space="preserve">of vulnerabilities in </w:t>
      </w:r>
      <w:r w:rsidR="00E6607D">
        <w:t>products within a CNA’s scope</w:t>
      </w:r>
      <w:r w:rsidR="00E6607D" w:rsidRPr="00E6607D">
        <w:t xml:space="preserve"> by researchers who request a</w:t>
      </w:r>
      <w:r w:rsidR="00F10C87">
        <w:t xml:space="preserve"> CVE</w:t>
      </w:r>
      <w:r w:rsidR="00E6607D" w:rsidRPr="00E6607D">
        <w:t xml:space="preserve"> ID from them. </w:t>
      </w:r>
    </w:p>
    <w:p w14:paraId="11BF6AD4" w14:textId="77777777" w:rsidR="00F04DFC" w:rsidRDefault="00F04DFC" w:rsidP="000730E3">
      <w:pPr>
        <w:pStyle w:val="Heading2"/>
      </w:pPr>
      <w:bookmarkStart w:id="339" w:name="_Toc459716210"/>
      <w:bookmarkStart w:id="340" w:name="_Toc491678887"/>
      <w:r>
        <w:t>Federated CNA Structure</w:t>
      </w:r>
      <w:bookmarkEnd w:id="339"/>
      <w:bookmarkEnd w:id="340"/>
    </w:p>
    <w:p w14:paraId="77720D5F" w14:textId="1FAEE402" w:rsidR="00F04DFC" w:rsidRPr="00885A1F" w:rsidRDefault="001405C2" w:rsidP="00F30218">
      <w:pPr>
        <w:pStyle w:val="BodyText"/>
      </w:pPr>
      <w:ins w:id="341" w:author="Daniel Adinolfi" w:date="2017-08-21T15:02:00Z">
        <w:r w:rsidRPr="001405C2">
          <w:t>In a federated CNA structure, CNAs are categorized as Primary, Root, and Sub-CNAs (or just "CNAs", generically). Multiple Sub-CNAs may operate under the oversight of a Root CNA, while the Root CNAs operate under the oversight of a single, Primary CNA or another Root CNA. Sub-CNAs only assign CVEs for vulnerabilities in their own products or their domain of responsibility, hereinafter referred to as scope. Root CNAs manage a group of Sub-CNAs within a given domain or community, train and admit new Sub-CNAs, and are the assigners of last resort (i.e., no Sub-CNA exists for the scope) within that domain or community. The Primary CNA operates the CVE Program, manages Root CNAs and Sub-CNAs, trains and admits new Root CNAs and Sub-CNAs, and is the assigner of last resort for requesters that are unable to have CVEs assigned at the Sub- or Root CNA levels.</w:t>
        </w:r>
      </w:ins>
      <w:del w:id="342" w:author="Daniel Adinolfi" w:date="2017-08-21T15:02:00Z">
        <w:r w:rsidR="00F04DFC" w:rsidRPr="00885A1F" w:rsidDel="001405C2">
          <w:delText xml:space="preserve">In a federated CNA structure, </w:delText>
        </w:r>
        <w:r w:rsidR="005A61D1" w:rsidDel="001405C2">
          <w:delText>CNAs are categorized as Primary, Root, and Sub-CNAs. M</w:delText>
        </w:r>
        <w:r w:rsidR="00F04DFC" w:rsidRPr="00885A1F" w:rsidDel="001405C2">
          <w:delText xml:space="preserve">ultiple Sub-CNAs </w:delText>
        </w:r>
        <w:r w:rsidR="005C0272" w:rsidDel="001405C2">
          <w:delText xml:space="preserve">may </w:delText>
        </w:r>
        <w:r w:rsidR="00F04DFC" w:rsidRPr="00885A1F" w:rsidDel="001405C2">
          <w:delText>operate under the oversight of a Root CNA, while the Root CNAs operate under the oversight of a single, Primary CNA.</w:delText>
        </w:r>
        <w:r w:rsidR="0065512E" w:rsidDel="001405C2">
          <w:delText xml:space="preserve"> </w:delText>
        </w:r>
        <w:r w:rsidR="00F04DFC" w:rsidRPr="00885A1F" w:rsidDel="001405C2">
          <w:delText>Sub-CNAs only assign CVE</w:delText>
        </w:r>
        <w:r w:rsidR="00F04DFC" w:rsidDel="001405C2">
          <w:delText>s</w:delText>
        </w:r>
        <w:r w:rsidR="00F04DFC" w:rsidRPr="00885A1F" w:rsidDel="001405C2">
          <w:delText xml:space="preserve"> </w:delText>
        </w:r>
        <w:r w:rsidR="00F04DFC" w:rsidDel="001405C2">
          <w:delText>f</w:delText>
        </w:r>
        <w:r w:rsidR="00F04DFC" w:rsidRPr="00885A1F" w:rsidDel="001405C2">
          <w:delText>or vulnerabilities in their own products or their domain of responsibility</w:delText>
        </w:r>
        <w:r w:rsidR="000F4D16" w:rsidDel="001405C2">
          <w:delText>, here</w:delText>
        </w:r>
        <w:r w:rsidR="00FB1893" w:rsidDel="001405C2">
          <w:delText>in</w:delText>
        </w:r>
        <w:r w:rsidR="000F4D16" w:rsidDel="001405C2">
          <w:delText>after referred to as scope</w:delText>
        </w:r>
        <w:r w:rsidR="00F04DFC" w:rsidDel="001405C2">
          <w:delText>.</w:delText>
        </w:r>
        <w:r w:rsidR="0065512E" w:rsidDel="001405C2">
          <w:delText xml:space="preserve"> </w:delText>
        </w:r>
        <w:r w:rsidR="00F04DFC" w:rsidDel="001405C2">
          <w:delText>Root CNAs manage a group of Sub-CNAs within a given domain or community, train and admit new Sub-CNAs, and are the assigners of last resort</w:delText>
        </w:r>
        <w:r w:rsidR="001E4330" w:rsidDel="001405C2">
          <w:delText xml:space="preserve"> (i.e., no Sub-CNA exists for the scope)</w:delText>
        </w:r>
        <w:r w:rsidR="00F04DFC" w:rsidDel="001405C2">
          <w:delText xml:space="preserve"> within that domain or community.</w:delText>
        </w:r>
        <w:r w:rsidR="0065512E" w:rsidDel="001405C2">
          <w:delText xml:space="preserve"> </w:delText>
        </w:r>
        <w:r w:rsidR="00F04DFC" w:rsidDel="001405C2">
          <w:delText>The Primary CNA operates the CVE Program, manages Root CNAs</w:delText>
        </w:r>
        <w:r w:rsidR="005E1143" w:rsidDel="001405C2">
          <w:delText xml:space="preserve"> and Sub-CNAs</w:delText>
        </w:r>
        <w:r w:rsidR="00F04DFC" w:rsidDel="001405C2">
          <w:delText>, trains and admits new Root CNAs</w:delText>
        </w:r>
        <w:r w:rsidR="005E1143" w:rsidDel="001405C2">
          <w:delText xml:space="preserve"> and Sub-CNAs</w:delText>
        </w:r>
        <w:r w:rsidR="00F04DFC" w:rsidDel="001405C2">
          <w:delText>, and is the assigner of last resort for requesters that are unable to have CVEs assigned at the Sub</w:delText>
        </w:r>
        <w:r w:rsidR="007F10A5" w:rsidDel="001405C2">
          <w:delText>-</w:delText>
        </w:r>
        <w:r w:rsidR="00F04DFC" w:rsidDel="001405C2">
          <w:delText xml:space="preserve"> or Root CNA levels.</w:delText>
        </w:r>
        <w:r w:rsidR="005E1143" w:rsidDel="001405C2">
          <w:delText xml:space="preserve"> </w:delText>
        </w:r>
      </w:del>
    </w:p>
    <w:p w14:paraId="2B937C67" w14:textId="681F7EC6" w:rsidR="00F04DFC" w:rsidRDefault="00C877C7" w:rsidP="00F30218">
      <w:pPr>
        <w:pStyle w:val="BodyText"/>
      </w:pPr>
      <w:ins w:id="343" w:author="Daniel Adinolfi" w:date="2017-08-15T14:10:00Z">
        <w:r>
          <w:rPr>
            <w:noProof/>
          </w:rPr>
          <w:lastRenderedPageBreak/>
          <w:drawing>
            <wp:inline distT="0" distB="0" distL="0" distR="0" wp14:anchorId="0D96205B" wp14:editId="659A363C">
              <wp:extent cx="5943600" cy="4610100"/>
              <wp:effectExtent l="0" t="0" r="0" b="12700"/>
              <wp:docPr id="2" name="Picture 2" descr="CNAProgram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AProgramChar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ins>
      <w:del w:id="344" w:author="Daniel Adinolfi" w:date="2017-08-15T14:10:00Z">
        <w:r w:rsidR="00F04DFC" w:rsidDel="00E428B7">
          <w:rPr>
            <w:noProof/>
          </w:rPr>
          <w:drawing>
            <wp:inline distT="0" distB="0" distL="0" distR="0" wp14:anchorId="35EC046A" wp14:editId="31878046">
              <wp:extent cx="5958205" cy="34158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4025" cy="3424931"/>
                      </a:xfrm>
                      <a:prstGeom prst="rect">
                        <a:avLst/>
                      </a:prstGeom>
                      <a:noFill/>
                    </pic:spPr>
                  </pic:pic>
                </a:graphicData>
              </a:graphic>
            </wp:inline>
          </w:drawing>
        </w:r>
      </w:del>
    </w:p>
    <w:p w14:paraId="541842F9" w14:textId="734C7E46" w:rsidR="00F04DFC" w:rsidRPr="00277C60" w:rsidRDefault="00F04DFC" w:rsidP="00EB30B4">
      <w:pPr>
        <w:pStyle w:val="Caption"/>
        <w:jc w:val="center"/>
      </w:pPr>
      <w:r w:rsidRPr="00277C60">
        <w:t xml:space="preserve">Figure </w:t>
      </w:r>
      <w:r w:rsidRPr="00277C60">
        <w:fldChar w:fldCharType="begin"/>
      </w:r>
      <w:r>
        <w:instrText xml:space="preserve"> SEQ Figure \* ARABIC </w:instrText>
      </w:r>
      <w:r w:rsidRPr="00277C60">
        <w:fldChar w:fldCharType="separate"/>
      </w:r>
      <w:r w:rsidR="00BE04F0" w:rsidRPr="00EB30B4">
        <w:t>1</w:t>
      </w:r>
      <w:r w:rsidRPr="00277C60">
        <w:fldChar w:fldCharType="end"/>
      </w:r>
      <w:r w:rsidRPr="00277C60">
        <w:t>. Federated CNA Structure</w:t>
      </w:r>
    </w:p>
    <w:p w14:paraId="1C57B1BF" w14:textId="1C215E71" w:rsidR="001405C2" w:rsidRDefault="001405C2" w:rsidP="00F30218">
      <w:pPr>
        <w:pStyle w:val="BodyText"/>
        <w:rPr>
          <w:ins w:id="345" w:author="Daniel Adinolfi" w:date="2017-08-21T15:02:00Z"/>
        </w:rPr>
      </w:pPr>
      <w:ins w:id="346" w:author="Daniel Adinolfi" w:date="2017-08-21T15:02:00Z">
        <w:r w:rsidRPr="001405C2">
          <w:t>Figure 1. shows how different Root CNAs have different areas of responsibility. Each colored box is a distinctly described scope. For the gray box, part of the scope of the gray box has been delegated to a Root CNA and its Sub-CNAs, as indicated by the yellow box.</w:t>
        </w:r>
      </w:ins>
    </w:p>
    <w:p w14:paraId="2A584A2C" w14:textId="6CE7CC9E" w:rsidR="00EB30B4" w:rsidRDefault="00F04DFC" w:rsidP="00F30218">
      <w:pPr>
        <w:pStyle w:val="BodyText"/>
      </w:pPr>
      <w:r>
        <w:t xml:space="preserve">In cases where requests or issues cannot be resolved by a given CNA, the issues are escalated to the </w:t>
      </w:r>
      <w:r w:rsidR="00277C60">
        <w:t xml:space="preserve">next </w:t>
      </w:r>
      <w:r>
        <w:t>higher</w:t>
      </w:r>
      <w:ins w:id="347" w:author="Daniel Adinolfi" w:date="2017-08-15T10:56:00Z">
        <w:r w:rsidR="00E7363B">
          <w:t>-</w:t>
        </w:r>
      </w:ins>
      <w:del w:id="348" w:author="Daniel Adinolfi" w:date="2017-08-15T10:56:00Z">
        <w:r w:rsidDel="00E7363B">
          <w:delText xml:space="preserve"> </w:delText>
        </w:r>
      </w:del>
      <w:r>
        <w:t>level CNA.</w:t>
      </w:r>
      <w:ins w:id="349" w:author="Daniel Adinolfi" w:date="2017-09-07T11:11:00Z">
        <w:r w:rsidR="009F1320">
          <w:t xml:space="preserve"> (Examples of such issues would be a CNA being unresponsive beyond expected timeframes or a disagreement with a CNA over whether or not an issue is a vulnerability.)</w:t>
        </w:r>
      </w:ins>
      <w:r>
        <w:t xml:space="preserve"> Requests and issues at the Sub-CNA level can be elevated to Root CNAs, and requests and issues at the Root CNAs can be elevated to the Primary CNA.</w:t>
      </w:r>
      <w:r w:rsidR="0065512E">
        <w:t xml:space="preserve"> </w:t>
      </w:r>
      <w:r w:rsidR="00266817">
        <w:t>The same flow,</w:t>
      </w:r>
      <w:r>
        <w:t xml:space="preserve"> from Sub-CNAs to Root CNAs</w:t>
      </w:r>
      <w:r w:rsidR="00BE04F0">
        <w:t xml:space="preserve"> to the Primary CNA</w:t>
      </w:r>
      <w:r w:rsidR="00266817">
        <w:t>, is followed to alert the next higher CNA when CVEs are assigned</w:t>
      </w:r>
      <w:r w:rsidR="00FB1893">
        <w:t>,</w:t>
      </w:r>
      <w:r w:rsidR="00266817">
        <w:t xml:space="preserve"> or when reporting other programmatic data</w:t>
      </w:r>
      <w:r w:rsidR="00BE04F0">
        <w:t>.</w:t>
      </w:r>
      <w:r w:rsidR="0065512E">
        <w:t xml:space="preserve"> </w:t>
      </w:r>
      <w:r w:rsidR="00BE04F0">
        <w:t>The Primary CNA provides blocks of IDs to Root CNAs, and Root CNAs provide blocks of IDs to Sub</w:t>
      </w:r>
      <w:r w:rsidR="00277C60">
        <w:t>-</w:t>
      </w:r>
      <w:r w:rsidR="00BE04F0">
        <w:t>CNAs.</w:t>
      </w:r>
    </w:p>
    <w:p w14:paraId="30A7132F" w14:textId="1373CEE1" w:rsidR="00BE04F0" w:rsidRDefault="00277C60" w:rsidP="00F30218">
      <w:pPr>
        <w:pStyle w:val="BodyText"/>
      </w:pPr>
      <w:r>
        <w:lastRenderedPageBreak/>
        <w:br/>
      </w:r>
      <w:r w:rsidR="004D6E60" w:rsidRPr="004D6E60">
        <w:rPr>
          <w:noProof/>
        </w:rPr>
        <w:drawing>
          <wp:inline distT="0" distB="0" distL="0" distR="0" wp14:anchorId="597C3716" wp14:editId="5016BD95">
            <wp:extent cx="5943600" cy="2096135"/>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96135"/>
                    </a:xfrm>
                    <a:prstGeom prst="rect">
                      <a:avLst/>
                    </a:prstGeom>
                  </pic:spPr>
                </pic:pic>
              </a:graphicData>
            </a:graphic>
          </wp:inline>
        </w:drawing>
      </w:r>
    </w:p>
    <w:p w14:paraId="2E5117E1" w14:textId="498A1BD8" w:rsidR="00BE04F0" w:rsidRDefault="00BE04F0" w:rsidP="00BD4304">
      <w:pPr>
        <w:pStyle w:val="Caption"/>
        <w:jc w:val="center"/>
      </w:pPr>
      <w:r>
        <w:t xml:space="preserve">Figure </w:t>
      </w:r>
      <w:fldSimple w:instr=" SEQ Figure \* ARABIC ">
        <w:r>
          <w:rPr>
            <w:noProof/>
          </w:rPr>
          <w:t>2</w:t>
        </w:r>
      </w:fldSimple>
      <w:r>
        <w:t>. CNA CVE Request and Assignment Process</w:t>
      </w:r>
      <w:r w:rsidRPr="009208BC">
        <w:rPr>
          <w:rStyle w:val="FootnoteReference"/>
        </w:rPr>
        <w:footnoteReference w:id="2"/>
      </w:r>
    </w:p>
    <w:p w14:paraId="5DE453D6" w14:textId="77777777" w:rsidR="00BE04F0" w:rsidRDefault="00BE04F0" w:rsidP="00F30218">
      <w:pPr>
        <w:pStyle w:val="BodyText"/>
      </w:pPr>
    </w:p>
    <w:p w14:paraId="0026E61A" w14:textId="459987A5" w:rsidR="00936CB4" w:rsidRPr="00936CB4" w:rsidRDefault="00936CB4" w:rsidP="00D24399">
      <w:pPr>
        <w:pStyle w:val="Heading2"/>
      </w:pPr>
      <w:bookmarkStart w:id="350" w:name="_Toc459716211"/>
      <w:bookmarkStart w:id="351" w:name="_Toc491678888"/>
      <w:r w:rsidRPr="00936CB4">
        <w:t>Purpose and Goal of the</w:t>
      </w:r>
      <w:r>
        <w:t xml:space="preserve"> CNA Rules</w:t>
      </w:r>
      <w:bookmarkEnd w:id="350"/>
      <w:bookmarkEnd w:id="351"/>
    </w:p>
    <w:p w14:paraId="76AAC4EA" w14:textId="3B73E01F" w:rsidR="00936CB4" w:rsidRDefault="00936CB4" w:rsidP="00F30218">
      <w:pPr>
        <w:pStyle w:val="BodyText"/>
      </w:pPr>
      <w:r>
        <w:t xml:space="preserve">The purpose of </w:t>
      </w:r>
      <w:r w:rsidR="00BD4304">
        <w:t>establishing CNA Rules is to</w:t>
      </w:r>
      <w:r>
        <w:t xml:space="preserve"> maintain consistency in </w:t>
      </w:r>
      <w:r w:rsidR="00BD4304">
        <w:t xml:space="preserve">the </w:t>
      </w:r>
      <w:r>
        <w:t xml:space="preserve">CVE assignment </w:t>
      </w:r>
      <w:r w:rsidR="00BD4304">
        <w:t xml:space="preserve">process </w:t>
      </w:r>
      <w:r>
        <w:t>and administration of the CNA program across all CNAs.</w:t>
      </w:r>
      <w:r w:rsidR="0065512E">
        <w:t xml:space="preserve"> </w:t>
      </w:r>
    </w:p>
    <w:p w14:paraId="64629A2E" w14:textId="2D16C500" w:rsidR="00936CB4" w:rsidRDefault="00936CB4" w:rsidP="00F30218">
      <w:pPr>
        <w:pStyle w:val="BodyText"/>
      </w:pPr>
      <w:r>
        <w:t xml:space="preserve">The goal of </w:t>
      </w:r>
      <w:r w:rsidR="00BD4304">
        <w:t>the CNA Rules</w:t>
      </w:r>
      <w:r>
        <w:t xml:space="preserve"> is to </w:t>
      </w:r>
      <w:r w:rsidR="003F56EB">
        <w:t>provide the Root CNAs with the maximum flexibility to administer the CNA program within their respective communities</w:t>
      </w:r>
      <w:r w:rsidR="00BD4304">
        <w:t>,</w:t>
      </w:r>
      <w:r w:rsidR="003F56EB">
        <w:t xml:space="preserve"> while also maintaining consistency in </w:t>
      </w:r>
      <w:r w:rsidR="00FB1893">
        <w:t xml:space="preserve">the </w:t>
      </w:r>
      <w:r w:rsidR="003F56EB">
        <w:t xml:space="preserve">CVE assignment </w:t>
      </w:r>
      <w:r w:rsidR="00BD4304">
        <w:t xml:space="preserve">process </w:t>
      </w:r>
      <w:r w:rsidR="003F56EB">
        <w:t xml:space="preserve">and </w:t>
      </w:r>
      <w:r w:rsidR="007F10A5">
        <w:t>administration of the CNA program</w:t>
      </w:r>
      <w:r w:rsidR="003F56EB">
        <w:t xml:space="preserve">. </w:t>
      </w:r>
    </w:p>
    <w:p w14:paraId="49EF4797" w14:textId="11A785EE" w:rsidR="00D83C8F" w:rsidRPr="00B55439" w:rsidRDefault="00D83C8F" w:rsidP="00F30218">
      <w:pPr>
        <w:pStyle w:val="BodyText"/>
      </w:pPr>
      <w:r w:rsidRPr="00B55439">
        <w:t>The Primary CNA has the right to require remediation or impose sanctions on CNAs (of any type) who do not comply with these rules. However, Root CNAs are the main enforcement mechanism.</w:t>
      </w:r>
      <w:r w:rsidR="0065512E">
        <w:t xml:space="preserve"> </w:t>
      </w:r>
      <w:r w:rsidRPr="00B55439">
        <w:t>That is, Root CNAs are responsible for enforc</w:t>
      </w:r>
      <w:r w:rsidR="00BD4304">
        <w:t>ing</w:t>
      </w:r>
      <w:r w:rsidRPr="00B55439">
        <w:t xml:space="preserve"> the rules within their area of responsibility</w:t>
      </w:r>
      <w:r w:rsidR="00BD4304">
        <w:t>;</w:t>
      </w:r>
      <w:r w:rsidRPr="00B55439">
        <w:t xml:space="preserve"> the Primary CNA </w:t>
      </w:r>
      <w:r w:rsidR="00BD4304">
        <w:t xml:space="preserve">is the </w:t>
      </w:r>
      <w:r w:rsidRPr="00B55439">
        <w:t>enforcement mechanism of last resort. The goal is for the Root CNAs to have the same level of enforcement ability as the Primary CNA</w:t>
      </w:r>
      <w:r w:rsidR="00C86E57">
        <w:t>, including remediation or sanctions,</w:t>
      </w:r>
      <w:r w:rsidRPr="00B55439">
        <w:t xml:space="preserve"> within their areas of responsibility, thereby enabling the federation of the </w:t>
      </w:r>
      <w:r w:rsidR="00EB23B1">
        <w:t>CVE Program</w:t>
      </w:r>
      <w:r w:rsidRPr="00B55439">
        <w:t xml:space="preserve"> by implementing a de</w:t>
      </w:r>
      <w:r w:rsidR="00FB1893">
        <w:t>-</w:t>
      </w:r>
      <w:r w:rsidRPr="00B55439">
        <w:t>centralized governance approach. Examples of remediation and sanctions include, but are not limited to:</w:t>
      </w:r>
    </w:p>
    <w:p w14:paraId="7B9A3B80" w14:textId="65931B85" w:rsidR="00D83C8F" w:rsidRDefault="00D83C8F" w:rsidP="00F30218">
      <w:pPr>
        <w:pStyle w:val="BodyText"/>
        <w:numPr>
          <w:ilvl w:val="0"/>
          <w:numId w:val="2"/>
        </w:numPr>
      </w:pPr>
      <w:r>
        <w:t>The development of training, guidance</w:t>
      </w:r>
      <w:r w:rsidR="005D001C">
        <w:t>,</w:t>
      </w:r>
      <w:r>
        <w:t xml:space="preserve"> or implementation materials for use by the CNAs;</w:t>
      </w:r>
    </w:p>
    <w:p w14:paraId="66E9A0EC" w14:textId="77777777" w:rsidR="00D83C8F" w:rsidRDefault="00D83C8F" w:rsidP="00F30218">
      <w:pPr>
        <w:pStyle w:val="BodyText"/>
        <w:numPr>
          <w:ilvl w:val="0"/>
          <w:numId w:val="2"/>
        </w:numPr>
      </w:pPr>
      <w:r>
        <w:t>Retraining of CNA staff;</w:t>
      </w:r>
    </w:p>
    <w:p w14:paraId="2BCF6EA7" w14:textId="77777777" w:rsidR="00D83C8F" w:rsidRDefault="00D83C8F" w:rsidP="00F30218">
      <w:pPr>
        <w:pStyle w:val="BodyText"/>
        <w:numPr>
          <w:ilvl w:val="0"/>
          <w:numId w:val="2"/>
        </w:numPr>
      </w:pPr>
      <w:r>
        <w:t>Additional process documentation and reporting from a CNA;</w:t>
      </w:r>
    </w:p>
    <w:p w14:paraId="4FD4CC3E" w14:textId="776413D4" w:rsidR="00D83C8F" w:rsidRDefault="00D83C8F" w:rsidP="00F30218">
      <w:pPr>
        <w:pStyle w:val="BodyText"/>
        <w:numPr>
          <w:ilvl w:val="0"/>
          <w:numId w:val="2"/>
        </w:numPr>
      </w:pPr>
      <w:r>
        <w:t>Reduc</w:t>
      </w:r>
      <w:r w:rsidR="005D001C">
        <w:t>tion of</w:t>
      </w:r>
      <w:r>
        <w:t xml:space="preserve"> the number of CVE IDs a CNA has available to assign at a time; </w:t>
      </w:r>
    </w:p>
    <w:p w14:paraId="31AC3C9E" w14:textId="6DCB441A" w:rsidR="00D83C8F" w:rsidRDefault="00D83C8F" w:rsidP="00F30218">
      <w:pPr>
        <w:pStyle w:val="BodyText"/>
        <w:numPr>
          <w:ilvl w:val="0"/>
          <w:numId w:val="2"/>
        </w:numPr>
      </w:pPr>
      <w:r>
        <w:t>Rejection of submissions;</w:t>
      </w:r>
      <w:r w:rsidR="00BD162D">
        <w:t xml:space="preserve"> and</w:t>
      </w:r>
    </w:p>
    <w:p w14:paraId="4E3A105C" w14:textId="77777777" w:rsidR="00D83C8F" w:rsidRDefault="00D83C8F" w:rsidP="00F30218">
      <w:pPr>
        <w:pStyle w:val="BodyText"/>
        <w:numPr>
          <w:ilvl w:val="0"/>
          <w:numId w:val="2"/>
        </w:numPr>
      </w:pPr>
      <w:r>
        <w:t>Revocation of CNA status.</w:t>
      </w:r>
    </w:p>
    <w:p w14:paraId="3A80222F" w14:textId="77777777" w:rsidR="00936CB4" w:rsidRDefault="00936CB4" w:rsidP="00F30218">
      <w:pPr>
        <w:pStyle w:val="BodyText"/>
      </w:pPr>
      <w:r>
        <w:lastRenderedPageBreak/>
        <w:t>The CNA rules, once adopted, will be reviewed at least annually, and more frequently based on lessons learned, if necessary.</w:t>
      </w:r>
    </w:p>
    <w:p w14:paraId="1BD21D6A" w14:textId="67E33F9A" w:rsidR="00B55439" w:rsidRDefault="00B55439" w:rsidP="00D24399">
      <w:pPr>
        <w:pStyle w:val="Heading2"/>
      </w:pPr>
      <w:bookmarkStart w:id="352" w:name="_Toc459716212"/>
      <w:bookmarkStart w:id="353" w:name="_Toc491678889"/>
      <w:r>
        <w:t>Document Structure</w:t>
      </w:r>
      <w:bookmarkEnd w:id="352"/>
      <w:bookmarkEnd w:id="353"/>
    </w:p>
    <w:p w14:paraId="2B404AA3" w14:textId="13E3328A" w:rsidR="00B55439" w:rsidRDefault="00B55439" w:rsidP="00F30218">
      <w:pPr>
        <w:pStyle w:val="BodyText"/>
      </w:pPr>
      <w:r>
        <w:t>This document is broken down into assignment, communication, and administration rules that apply to all CNAs, including Primary, Root, and Sub, as well as those rules specific to Primary and Root CNAs.</w:t>
      </w:r>
    </w:p>
    <w:p w14:paraId="4E9F393B" w14:textId="0BBE8E42" w:rsidR="00B55439" w:rsidRDefault="00B55439" w:rsidP="00F30218">
      <w:pPr>
        <w:pStyle w:val="BodyText"/>
        <w:numPr>
          <w:ilvl w:val="0"/>
          <w:numId w:val="11"/>
        </w:numPr>
      </w:pPr>
      <w:r>
        <w:t>Section 2: Rules for all CNAs</w:t>
      </w:r>
    </w:p>
    <w:p w14:paraId="1EAC1096" w14:textId="3BFD9753" w:rsidR="00B55439" w:rsidRDefault="00B55439" w:rsidP="00F30218">
      <w:pPr>
        <w:pStyle w:val="BodyText"/>
        <w:numPr>
          <w:ilvl w:val="0"/>
          <w:numId w:val="11"/>
        </w:numPr>
      </w:pPr>
      <w:r>
        <w:t>Section 3: Rules for Root and Primary CNAs</w:t>
      </w:r>
    </w:p>
    <w:p w14:paraId="0AA30D8B" w14:textId="429B3F35" w:rsidR="00D24399" w:rsidRDefault="00D24399" w:rsidP="00F30218">
      <w:pPr>
        <w:pStyle w:val="BodyText"/>
        <w:numPr>
          <w:ilvl w:val="0"/>
          <w:numId w:val="11"/>
        </w:numPr>
      </w:pPr>
      <w:r>
        <w:t xml:space="preserve">Section 4: CNA Candidate Process </w:t>
      </w:r>
    </w:p>
    <w:p w14:paraId="140BF55A" w14:textId="14FFC5AA" w:rsidR="00B55439" w:rsidRDefault="00D24399" w:rsidP="00F30218">
      <w:pPr>
        <w:pStyle w:val="BodyText"/>
        <w:numPr>
          <w:ilvl w:val="0"/>
          <w:numId w:val="11"/>
        </w:numPr>
      </w:pPr>
      <w:r>
        <w:t>Section 5: Appeals Process</w:t>
      </w:r>
    </w:p>
    <w:p w14:paraId="02659268" w14:textId="48E42E93" w:rsidR="00B3260C" w:rsidRDefault="00B3260C" w:rsidP="00936CB4">
      <w:pPr>
        <w:pStyle w:val="Heading1"/>
      </w:pPr>
      <w:bookmarkStart w:id="354" w:name="_Toc459716213"/>
      <w:bookmarkStart w:id="355" w:name="_Toc491678890"/>
      <w:r>
        <w:t xml:space="preserve">Rules for </w:t>
      </w:r>
      <w:r w:rsidR="00B55439">
        <w:t xml:space="preserve">All </w:t>
      </w:r>
      <w:r>
        <w:t>CNAs</w:t>
      </w:r>
      <w:bookmarkEnd w:id="354"/>
      <w:bookmarkEnd w:id="355"/>
      <w:r w:rsidR="00B55439">
        <w:t xml:space="preserve"> </w:t>
      </w:r>
    </w:p>
    <w:p w14:paraId="3C41BCEE" w14:textId="3E6107BD" w:rsidR="00B55439" w:rsidRPr="00D24399" w:rsidRDefault="00B55439" w:rsidP="00F30218">
      <w:pPr>
        <w:pStyle w:val="BodyText"/>
      </w:pPr>
      <w:r>
        <w:t>The following rules apply to all CNAs, regardless of level.</w:t>
      </w:r>
      <w:r w:rsidR="0065512E">
        <w:t xml:space="preserve"> </w:t>
      </w:r>
      <w:r>
        <w:t>They are related to assignment, communication, and administration.</w:t>
      </w:r>
      <w:r w:rsidR="00E116C5">
        <w:t xml:space="preserve"> These rules, along with associated guideline and description documentation, create a concept of operations for all CNAs.</w:t>
      </w:r>
    </w:p>
    <w:p w14:paraId="75EBA95F" w14:textId="0E488D40" w:rsidR="00B3260C" w:rsidRDefault="0054337F" w:rsidP="00F30218">
      <w:pPr>
        <w:pStyle w:val="BodyText"/>
      </w:pPr>
      <w:r>
        <w:t xml:space="preserve">All CNAs </w:t>
      </w:r>
      <w:r w:rsidR="00C86E57">
        <w:t>must</w:t>
      </w:r>
      <w:r>
        <w:t xml:space="preserve"> adhere to the following rules:</w:t>
      </w:r>
    </w:p>
    <w:p w14:paraId="3CEF8EF5" w14:textId="098B30A3" w:rsidR="00D84AB2" w:rsidRPr="00D24399" w:rsidRDefault="00D84AB2" w:rsidP="00D24399">
      <w:pPr>
        <w:pStyle w:val="Heading2"/>
      </w:pPr>
      <w:bookmarkStart w:id="356" w:name="_Toc459716214"/>
      <w:bookmarkStart w:id="357" w:name="_Toc491678891"/>
      <w:r w:rsidRPr="00D24399">
        <w:t>Assignment Rules</w:t>
      </w:r>
      <w:bookmarkEnd w:id="356"/>
      <w:bookmarkEnd w:id="357"/>
    </w:p>
    <w:p w14:paraId="4D4C1AC7" w14:textId="7BF0BFAB" w:rsidR="00D84AB2" w:rsidRDefault="00D84AB2" w:rsidP="00F30218">
      <w:pPr>
        <w:pStyle w:val="BodyText"/>
        <w:numPr>
          <w:ilvl w:val="0"/>
          <w:numId w:val="12"/>
        </w:numPr>
        <w:rPr>
          <w:ins w:id="358" w:author="Daniel Adinolfi" w:date="2017-08-14T09:12:00Z"/>
        </w:rPr>
      </w:pPr>
      <w:r>
        <w:t xml:space="preserve">Assign CVE IDs to security vulnerabilities </w:t>
      </w:r>
      <w:r w:rsidR="000F4D16">
        <w:t>in their scope</w:t>
      </w:r>
      <w:r w:rsidR="001F0752">
        <w:t xml:space="preserve"> as described by the CNA’s Root CNA or the Primary CNA</w:t>
      </w:r>
      <w:r w:rsidR="004053DC">
        <w:t>. CVE IDs should only be assigned to vulnerabilities</w:t>
      </w:r>
      <w:r w:rsidR="000F4D16">
        <w:t xml:space="preserve"> </w:t>
      </w:r>
      <w:r>
        <w:t>that</w:t>
      </w:r>
      <w:r w:rsidR="004053DC">
        <w:t xml:space="preserve"> are or</w:t>
      </w:r>
      <w:r>
        <w:t xml:space="preserve"> will be made public</w:t>
      </w:r>
      <w:r w:rsidR="00F531A4">
        <w:t>.</w:t>
      </w:r>
      <w:r w:rsidR="0099317D" w:rsidRPr="009208BC">
        <w:rPr>
          <w:rStyle w:val="FootnoteReference"/>
        </w:rPr>
        <w:footnoteReference w:id="3"/>
      </w:r>
      <w:r w:rsidR="00F531A4">
        <w:t xml:space="preserve"> </w:t>
      </w:r>
      <w:r w:rsidR="00E336D0">
        <w:t>Vulnerabilities that will not be made public do not receive CVE IDs.</w:t>
      </w:r>
    </w:p>
    <w:p w14:paraId="3688B6E6" w14:textId="77777777" w:rsidR="005E1336" w:rsidRPr="005E1336" w:rsidRDefault="005E1336">
      <w:pPr>
        <w:spacing w:after="240"/>
        <w:ind w:left="720"/>
        <w:rPr>
          <w:ins w:id="359" w:author="Daniel Adinolfi" w:date="2017-08-14T09:12:00Z"/>
          <w:rFonts w:ascii="Times New Roman" w:hAnsi="Times New Roman" w:cs="Times New Roman"/>
          <w:color w:val="24292E"/>
          <w:rPrChange w:id="360" w:author="Daniel Adinolfi" w:date="2017-08-14T09:12:00Z">
            <w:rPr>
              <w:ins w:id="361" w:author="Daniel Adinolfi" w:date="2017-08-14T09:12:00Z"/>
              <w:rFonts w:ascii="Segoe UI" w:hAnsi="Segoe UI" w:cs="Segoe UI"/>
              <w:color w:val="24292E"/>
              <w:sz w:val="21"/>
              <w:szCs w:val="21"/>
            </w:rPr>
          </w:rPrChange>
        </w:rPr>
        <w:pPrChange w:id="362" w:author="Daniel Adinolfi" w:date="2017-08-14T09:13:00Z">
          <w:pPr>
            <w:spacing w:after="240"/>
          </w:pPr>
        </w:pPrChange>
      </w:pPr>
      <w:ins w:id="363" w:author="Daniel Adinolfi" w:date="2017-08-14T09:12:00Z">
        <w:r w:rsidRPr="005E1336">
          <w:rPr>
            <w:rFonts w:ascii="Times New Roman" w:hAnsi="Times New Roman" w:cs="Times New Roman"/>
            <w:color w:val="24292E"/>
            <w:rPrChange w:id="364" w:author="Daniel Adinolfi" w:date="2017-08-14T09:12:00Z">
              <w:rPr>
                <w:rFonts w:ascii="Segoe UI" w:hAnsi="Segoe UI" w:cs="Segoe UI"/>
                <w:color w:val="24292E"/>
                <w:sz w:val="21"/>
                <w:szCs w:val="21"/>
              </w:rPr>
            </w:rPrChange>
          </w:rPr>
          <w:t>Note: for a vulnerability to be considered "public", the following conditions must be met:</w:t>
        </w:r>
      </w:ins>
    </w:p>
    <w:p w14:paraId="35DD60A2" w14:textId="77777777" w:rsidR="005E1336" w:rsidRPr="005E1336" w:rsidRDefault="005E1336">
      <w:pPr>
        <w:numPr>
          <w:ilvl w:val="0"/>
          <w:numId w:val="41"/>
        </w:numPr>
        <w:tabs>
          <w:tab w:val="clear" w:pos="720"/>
          <w:tab w:val="num" w:pos="1800"/>
        </w:tabs>
        <w:spacing w:before="100" w:beforeAutospacing="1" w:after="100" w:afterAutospacing="1"/>
        <w:ind w:left="1440"/>
        <w:rPr>
          <w:ins w:id="365" w:author="Daniel Adinolfi" w:date="2017-08-14T09:12:00Z"/>
          <w:rFonts w:ascii="Times New Roman" w:eastAsia="Times New Roman" w:hAnsi="Times New Roman" w:cs="Times New Roman"/>
          <w:color w:val="24292E"/>
          <w:rPrChange w:id="366" w:author="Daniel Adinolfi" w:date="2017-08-14T09:12:00Z">
            <w:rPr>
              <w:ins w:id="367" w:author="Daniel Adinolfi" w:date="2017-08-14T09:12:00Z"/>
              <w:rFonts w:ascii="Segoe UI" w:eastAsia="Times New Roman" w:hAnsi="Segoe UI" w:cs="Segoe UI"/>
              <w:color w:val="24292E"/>
              <w:sz w:val="21"/>
              <w:szCs w:val="21"/>
            </w:rPr>
          </w:rPrChange>
        </w:rPr>
        <w:pPrChange w:id="368" w:author="Daniel Adinolfi" w:date="2017-08-14T09:13:00Z">
          <w:pPr>
            <w:numPr>
              <w:numId w:val="41"/>
            </w:numPr>
            <w:tabs>
              <w:tab w:val="num" w:pos="720"/>
            </w:tabs>
            <w:spacing w:before="100" w:beforeAutospacing="1" w:after="100" w:afterAutospacing="1"/>
            <w:ind w:left="720" w:hanging="360"/>
          </w:pPr>
        </w:pPrChange>
      </w:pPr>
      <w:ins w:id="369" w:author="Daniel Adinolfi" w:date="2017-08-14T09:12:00Z">
        <w:r w:rsidRPr="005E1336">
          <w:rPr>
            <w:rFonts w:ascii="Times New Roman" w:eastAsia="Times New Roman" w:hAnsi="Times New Roman" w:cs="Times New Roman"/>
            <w:color w:val="24292E"/>
            <w:rPrChange w:id="370" w:author="Daniel Adinolfi" w:date="2017-08-14T09:12:00Z">
              <w:rPr>
                <w:rFonts w:ascii="Segoe UI" w:eastAsia="Times New Roman" w:hAnsi="Segoe UI" w:cs="Segoe UI"/>
                <w:color w:val="24292E"/>
                <w:sz w:val="21"/>
                <w:szCs w:val="21"/>
              </w:rPr>
            </w:rPrChange>
          </w:rPr>
          <w:t>There must be a URL including information about the vulnerability accessible from the internet.</w:t>
        </w:r>
      </w:ins>
    </w:p>
    <w:p w14:paraId="08D100D8" w14:textId="77777777" w:rsidR="005E1336" w:rsidRPr="005E1336" w:rsidRDefault="005E1336">
      <w:pPr>
        <w:numPr>
          <w:ilvl w:val="0"/>
          <w:numId w:val="41"/>
        </w:numPr>
        <w:tabs>
          <w:tab w:val="clear" w:pos="720"/>
          <w:tab w:val="num" w:pos="1440"/>
        </w:tabs>
        <w:spacing w:before="60" w:after="100" w:afterAutospacing="1"/>
        <w:ind w:left="1440"/>
        <w:rPr>
          <w:ins w:id="371" w:author="Daniel Adinolfi" w:date="2017-08-14T09:12:00Z"/>
          <w:rFonts w:ascii="Times New Roman" w:eastAsia="Times New Roman" w:hAnsi="Times New Roman" w:cs="Times New Roman"/>
          <w:color w:val="24292E"/>
          <w:rPrChange w:id="372" w:author="Daniel Adinolfi" w:date="2017-08-14T09:12:00Z">
            <w:rPr>
              <w:ins w:id="373" w:author="Daniel Adinolfi" w:date="2017-08-14T09:12:00Z"/>
              <w:rFonts w:ascii="Segoe UI" w:eastAsia="Times New Roman" w:hAnsi="Segoe UI" w:cs="Segoe UI"/>
              <w:color w:val="24292E"/>
              <w:sz w:val="21"/>
              <w:szCs w:val="21"/>
            </w:rPr>
          </w:rPrChange>
        </w:rPr>
        <w:pPrChange w:id="374" w:author="Daniel Adinolfi" w:date="2017-08-14T09:13:00Z">
          <w:pPr>
            <w:numPr>
              <w:numId w:val="41"/>
            </w:numPr>
            <w:tabs>
              <w:tab w:val="num" w:pos="720"/>
            </w:tabs>
            <w:spacing w:before="60" w:after="100" w:afterAutospacing="1"/>
            <w:ind w:left="720" w:hanging="360"/>
          </w:pPr>
        </w:pPrChange>
      </w:pPr>
      <w:ins w:id="375" w:author="Daniel Adinolfi" w:date="2017-08-14T09:12:00Z">
        <w:r w:rsidRPr="005E1336">
          <w:rPr>
            <w:rFonts w:ascii="Times New Roman" w:eastAsia="Times New Roman" w:hAnsi="Times New Roman" w:cs="Times New Roman"/>
            <w:color w:val="24292E"/>
            <w:rPrChange w:id="376" w:author="Daniel Adinolfi" w:date="2017-08-14T09:12:00Z">
              <w:rPr>
                <w:rFonts w:ascii="Segoe UI" w:eastAsia="Times New Roman" w:hAnsi="Segoe UI" w:cs="Segoe UI"/>
                <w:color w:val="24292E"/>
                <w:sz w:val="21"/>
                <w:szCs w:val="21"/>
              </w:rPr>
            </w:rPrChange>
          </w:rPr>
          <w:t>The Terms of Use of the website must allow the CVE List to link to the URL.</w:t>
        </w:r>
      </w:ins>
    </w:p>
    <w:p w14:paraId="551A17B7" w14:textId="77777777" w:rsidR="005E1336" w:rsidRPr="005E1336" w:rsidRDefault="005E1336">
      <w:pPr>
        <w:numPr>
          <w:ilvl w:val="0"/>
          <w:numId w:val="41"/>
        </w:numPr>
        <w:tabs>
          <w:tab w:val="clear" w:pos="720"/>
          <w:tab w:val="num" w:pos="1440"/>
        </w:tabs>
        <w:spacing w:before="60" w:after="100" w:afterAutospacing="1"/>
        <w:ind w:left="1440"/>
        <w:rPr>
          <w:ins w:id="377" w:author="Daniel Adinolfi" w:date="2017-08-14T09:12:00Z"/>
          <w:rFonts w:ascii="Times New Roman" w:eastAsia="Times New Roman" w:hAnsi="Times New Roman" w:cs="Times New Roman"/>
          <w:color w:val="24292E"/>
          <w:rPrChange w:id="378" w:author="Daniel Adinolfi" w:date="2017-08-14T09:12:00Z">
            <w:rPr>
              <w:ins w:id="379" w:author="Daniel Adinolfi" w:date="2017-08-14T09:12:00Z"/>
              <w:rFonts w:ascii="Segoe UI" w:eastAsia="Times New Roman" w:hAnsi="Segoe UI" w:cs="Segoe UI"/>
              <w:color w:val="24292E"/>
              <w:sz w:val="21"/>
              <w:szCs w:val="21"/>
            </w:rPr>
          </w:rPrChange>
        </w:rPr>
        <w:pPrChange w:id="380" w:author="Daniel Adinolfi" w:date="2017-08-14T09:13:00Z">
          <w:pPr>
            <w:numPr>
              <w:numId w:val="41"/>
            </w:numPr>
            <w:tabs>
              <w:tab w:val="num" w:pos="720"/>
            </w:tabs>
            <w:spacing w:before="60" w:after="100" w:afterAutospacing="1"/>
            <w:ind w:left="720" w:hanging="360"/>
          </w:pPr>
        </w:pPrChange>
      </w:pPr>
      <w:ins w:id="381" w:author="Daniel Adinolfi" w:date="2017-08-14T09:12:00Z">
        <w:r w:rsidRPr="005E1336">
          <w:rPr>
            <w:rFonts w:ascii="Times New Roman" w:eastAsia="Times New Roman" w:hAnsi="Times New Roman" w:cs="Times New Roman"/>
            <w:color w:val="24292E"/>
            <w:rPrChange w:id="382" w:author="Daniel Adinolfi" w:date="2017-08-14T09:12:00Z">
              <w:rPr>
                <w:rFonts w:ascii="Segoe UI" w:eastAsia="Times New Roman" w:hAnsi="Segoe UI" w:cs="Segoe UI"/>
                <w:color w:val="24292E"/>
                <w:sz w:val="21"/>
                <w:szCs w:val="21"/>
              </w:rPr>
            </w:rPrChange>
          </w:rPr>
          <w:t>The document linked by the URL must contain the minimum required information for a CVE Entry (see Appendix B).</w:t>
        </w:r>
      </w:ins>
    </w:p>
    <w:p w14:paraId="650C98A0" w14:textId="77777777" w:rsidR="005E1336" w:rsidRPr="005E1336" w:rsidRDefault="005E1336">
      <w:pPr>
        <w:spacing w:after="100" w:afterAutospacing="1"/>
        <w:ind w:left="720"/>
        <w:rPr>
          <w:ins w:id="383" w:author="Daniel Adinolfi" w:date="2017-08-14T09:12:00Z"/>
          <w:rFonts w:ascii="Times New Roman" w:hAnsi="Times New Roman" w:cs="Times New Roman"/>
          <w:color w:val="24292E"/>
          <w:rPrChange w:id="384" w:author="Daniel Adinolfi" w:date="2017-08-14T09:12:00Z">
            <w:rPr>
              <w:ins w:id="385" w:author="Daniel Adinolfi" w:date="2017-08-14T09:12:00Z"/>
              <w:rFonts w:ascii="Segoe UI" w:hAnsi="Segoe UI" w:cs="Segoe UI"/>
              <w:color w:val="24292E"/>
              <w:sz w:val="21"/>
              <w:szCs w:val="21"/>
            </w:rPr>
          </w:rPrChange>
        </w:rPr>
        <w:pPrChange w:id="386" w:author="Daniel Adinolfi" w:date="2017-08-14T09:13:00Z">
          <w:pPr>
            <w:spacing w:after="100" w:afterAutospacing="1"/>
          </w:pPr>
        </w:pPrChange>
      </w:pPr>
      <w:ins w:id="387" w:author="Daniel Adinolfi" w:date="2017-08-14T09:12:00Z">
        <w:r w:rsidRPr="005E1336">
          <w:rPr>
            <w:rFonts w:ascii="Times New Roman" w:hAnsi="Times New Roman" w:cs="Times New Roman"/>
            <w:color w:val="24292E"/>
            <w:rPrChange w:id="388" w:author="Daniel Adinolfi" w:date="2017-08-14T09:12:00Z">
              <w:rPr>
                <w:rFonts w:ascii="Segoe UI" w:hAnsi="Segoe UI" w:cs="Segoe UI"/>
                <w:color w:val="24292E"/>
                <w:sz w:val="21"/>
                <w:szCs w:val="21"/>
              </w:rPr>
            </w:rPrChange>
          </w:rPr>
          <w:t>Registration and login requirements are acceptable, but there cannot be other restrictions for accessing that content. Also, advisories that require payment for access are not considered public. That said, if you have a public advisory with the minimum required details with additional details available through paid access, the vulnerability is still considered public.</w:t>
        </w:r>
      </w:ins>
    </w:p>
    <w:p w14:paraId="3070E0F5" w14:textId="3FEDC5F2" w:rsidR="005E1336" w:rsidRPr="005E1336" w:rsidDel="005E1336" w:rsidRDefault="005E1336">
      <w:pPr>
        <w:pStyle w:val="BodyText"/>
        <w:ind w:left="720"/>
        <w:rPr>
          <w:del w:id="389" w:author="Daniel Adinolfi" w:date="2017-08-14T09:13:00Z"/>
        </w:rPr>
        <w:pPrChange w:id="390" w:author="Daniel Adinolfi" w:date="2017-08-14T09:12:00Z">
          <w:pPr>
            <w:pStyle w:val="BodyText"/>
            <w:numPr>
              <w:numId w:val="12"/>
            </w:numPr>
            <w:ind w:left="720" w:hanging="360"/>
          </w:pPr>
        </w:pPrChange>
      </w:pPr>
    </w:p>
    <w:p w14:paraId="52FDC487" w14:textId="7C512678" w:rsidR="008F3A55" w:rsidRDefault="008F3A55" w:rsidP="00F30218">
      <w:pPr>
        <w:pStyle w:val="BodyText"/>
        <w:numPr>
          <w:ilvl w:val="0"/>
          <w:numId w:val="12"/>
        </w:numPr>
      </w:pPr>
      <w:r>
        <w:t>Only assign CVE IDs to security vulnerabilitie</w:t>
      </w:r>
      <w:r w:rsidR="002B54F0">
        <w:t xml:space="preserve">s when no lower level </w:t>
      </w:r>
      <w:r w:rsidR="00D60844">
        <w:t>CNA exists which already covers</w:t>
      </w:r>
      <w:r w:rsidR="002B54F0">
        <w:t xml:space="preserve"> </w:t>
      </w:r>
      <w:r w:rsidR="00A170EC">
        <w:t xml:space="preserve">a more constrained </w:t>
      </w:r>
      <w:r w:rsidR="001E4330">
        <w:t>scope</w:t>
      </w:r>
      <w:r w:rsidR="002B54F0">
        <w:t>.</w:t>
      </w:r>
    </w:p>
    <w:p w14:paraId="680C4D2C" w14:textId="77777777" w:rsidR="00D84AB2" w:rsidRDefault="00D84AB2" w:rsidP="00F30218">
      <w:pPr>
        <w:pStyle w:val="BodyText"/>
        <w:numPr>
          <w:ilvl w:val="0"/>
          <w:numId w:val="12"/>
        </w:numPr>
        <w:rPr>
          <w:ins w:id="391" w:author="Daniel Adinolfi" w:date="2017-08-28T12:21:00Z"/>
        </w:rPr>
      </w:pPr>
      <w:r>
        <w:t xml:space="preserve">Follow CVE counting </w:t>
      </w:r>
      <w:r w:rsidR="00980A49">
        <w:t xml:space="preserve">rules </w:t>
      </w:r>
      <w:r>
        <w:t xml:space="preserve">established by the </w:t>
      </w:r>
      <w:r w:rsidR="00091F6B">
        <w:t xml:space="preserve">CVE </w:t>
      </w:r>
      <w:r w:rsidR="00F531A4">
        <w:t>P</w:t>
      </w:r>
      <w:r w:rsidR="00091F6B">
        <w:t xml:space="preserve">rogram as implemented </w:t>
      </w:r>
      <w:r w:rsidR="00F531A4">
        <w:t>by</w:t>
      </w:r>
      <w:r w:rsidR="00091F6B">
        <w:t xml:space="preserve"> the Primary </w:t>
      </w:r>
      <w:r w:rsidR="00F531A4">
        <w:t>CNA</w:t>
      </w:r>
      <w:r>
        <w:t xml:space="preserve">. See </w:t>
      </w:r>
      <w:hyperlink w:anchor="AppendixC" w:history="1">
        <w:r w:rsidRPr="00203891">
          <w:rPr>
            <w:rStyle w:val="Hyperlink"/>
          </w:rPr>
          <w:t>Appendix C</w:t>
        </w:r>
      </w:hyperlink>
      <w:r>
        <w:t>.</w:t>
      </w:r>
      <w:r w:rsidR="003917C6">
        <w:t xml:space="preserve"> This rule does not prevent Root CNAs and Sub-CNAs from establishing counting rules to augment the CVE counting rules established by the CVE Program.</w:t>
      </w:r>
      <w:r w:rsidR="00C86E57">
        <w:t xml:space="preserve"> </w:t>
      </w:r>
      <w:r w:rsidR="00176B2A">
        <w:t xml:space="preserve">(Root CNAs can establish augmented counting rules for their scope, affecting all Sub-CNAs under them.) </w:t>
      </w:r>
      <w:r w:rsidR="00C86E57">
        <w:t xml:space="preserve">See </w:t>
      </w:r>
      <w:hyperlink w:anchor="_Communications_Rules" w:history="1">
        <w:r w:rsidR="00C86E57" w:rsidRPr="00A43431">
          <w:rPr>
            <w:rStyle w:val="Hyperlink"/>
          </w:rPr>
          <w:t>3.1.2.4</w:t>
        </w:r>
      </w:hyperlink>
      <w:r w:rsidR="00C86E57">
        <w:t xml:space="preserve"> for communications rules related to such counting rules.</w:t>
      </w:r>
    </w:p>
    <w:p w14:paraId="47DA4285" w14:textId="33D987A0" w:rsidR="00BE000E" w:rsidRDefault="000A42C3" w:rsidP="00F30218">
      <w:pPr>
        <w:pStyle w:val="BodyText"/>
        <w:numPr>
          <w:ilvl w:val="0"/>
          <w:numId w:val="12"/>
        </w:numPr>
      </w:pPr>
      <w:ins w:id="392" w:author="Daniel Adinolfi" w:date="2017-08-28T12:22:00Z">
        <w:r w:rsidRPr="000A42C3">
          <w:t>CNAs should update their upstream CNAs within 24 hours of the publication of a CVE ID.</w:t>
        </w:r>
        <w:r>
          <w:t xml:space="preserve"> (</w:t>
        </w:r>
      </w:ins>
      <w:ins w:id="393" w:author="Daniel Adinolfi" w:date="2017-08-28T12:23:00Z">
        <w:r>
          <w:t xml:space="preserve">The meaning of </w:t>
        </w:r>
      </w:ins>
      <w:ins w:id="394" w:author="Daniel Adinolfi" w:date="2017-08-28T12:22:00Z">
        <w:r>
          <w:t>“</w:t>
        </w:r>
      </w:ins>
      <w:ins w:id="395" w:author="Daniel Adinolfi" w:date="2017-08-28T12:23:00Z">
        <w:r>
          <w:t>p</w:t>
        </w:r>
      </w:ins>
      <w:ins w:id="396" w:author="Daniel Adinolfi" w:date="2017-08-28T12:22:00Z">
        <w:r>
          <w:t xml:space="preserve">ublication” is discussed in </w:t>
        </w:r>
      </w:ins>
      <w:ins w:id="397" w:author="Daniel Adinolfi" w:date="2017-08-28T12:23:00Z">
        <w:r>
          <w:fldChar w:fldCharType="begin"/>
        </w:r>
        <w:r>
          <w:instrText xml:space="preserve"> HYPERLINK  \l "_CVE_ID_Lifecycle" </w:instrText>
        </w:r>
        <w:r>
          <w:fldChar w:fldCharType="separate"/>
        </w:r>
        <w:r w:rsidRPr="000A42C3">
          <w:rPr>
            <w:rStyle w:val="Hyperlink"/>
          </w:rPr>
          <w:t>Appendix A</w:t>
        </w:r>
        <w:r>
          <w:fldChar w:fldCharType="end"/>
        </w:r>
      </w:ins>
      <w:ins w:id="398" w:author="Daniel Adinolfi" w:date="2017-08-28T12:22:00Z">
        <w:r>
          <w:t>.)</w:t>
        </w:r>
      </w:ins>
    </w:p>
    <w:p w14:paraId="3AF97AA2" w14:textId="277CC44A" w:rsidR="00D84AB2" w:rsidRDefault="00D84AB2" w:rsidP="00D24399">
      <w:pPr>
        <w:pStyle w:val="Heading2"/>
      </w:pPr>
      <w:bookmarkStart w:id="399" w:name="_Toc459716215"/>
      <w:bookmarkStart w:id="400" w:name="_Toc491678892"/>
      <w:r>
        <w:t>Communication Rules</w:t>
      </w:r>
      <w:bookmarkEnd w:id="399"/>
      <w:bookmarkEnd w:id="400"/>
    </w:p>
    <w:p w14:paraId="777C8D5F" w14:textId="1867CDC4" w:rsidR="00A170EC" w:rsidRDefault="00D84AB2" w:rsidP="00F30218">
      <w:pPr>
        <w:pStyle w:val="BodyText"/>
        <w:numPr>
          <w:ilvl w:val="0"/>
          <w:numId w:val="13"/>
        </w:numPr>
      </w:pPr>
      <w:r>
        <w:t xml:space="preserve">Provide </w:t>
      </w:r>
      <w:r w:rsidR="00134E20">
        <w:t>p</w:t>
      </w:r>
      <w:r w:rsidR="00BB5A92">
        <w:t>oint</w:t>
      </w:r>
      <w:r w:rsidR="00423A4C">
        <w:t>s</w:t>
      </w:r>
      <w:r w:rsidR="00BB5A92">
        <w:t xml:space="preserve"> of </w:t>
      </w:r>
      <w:r w:rsidR="00134E20">
        <w:t>c</w:t>
      </w:r>
      <w:r w:rsidR="00BB5A92">
        <w:t>ontact</w:t>
      </w:r>
      <w:r>
        <w:t xml:space="preserve"> </w:t>
      </w:r>
      <w:r w:rsidR="00300837">
        <w:t>(POC</w:t>
      </w:r>
      <w:r w:rsidR="00423A4C">
        <w:t>s</w:t>
      </w:r>
      <w:r w:rsidR="00300837">
        <w:t>)</w:t>
      </w:r>
      <w:r w:rsidR="00B76EEF">
        <w:t xml:space="preserve"> (</w:t>
      </w:r>
      <w:r w:rsidR="00454A73">
        <w:t>e.g., email addresses, URLs, etc.)</w:t>
      </w:r>
      <w:r>
        <w:t xml:space="preserve"> to all levels above their own</w:t>
      </w:r>
      <w:r w:rsidR="00EB30B4">
        <w:t>.</w:t>
      </w:r>
    </w:p>
    <w:p w14:paraId="0FE2770A" w14:textId="2D35D865" w:rsidR="00D84AB2" w:rsidRDefault="00A170EC" w:rsidP="00F30218">
      <w:pPr>
        <w:pStyle w:val="BodyText"/>
        <w:numPr>
          <w:ilvl w:val="0"/>
          <w:numId w:val="13"/>
        </w:numPr>
      </w:pPr>
      <w:r>
        <w:t>Publish a disclosure (embargo) policy and a description of its scope.</w:t>
      </w:r>
      <w:r w:rsidR="00D84AB2">
        <w:t xml:space="preserve"> </w:t>
      </w:r>
      <w:ins w:id="401" w:author="Daniel Adinolfi" w:date="2017-08-28T10:19:00Z">
        <w:r w:rsidR="0078792E">
          <w:t xml:space="preserve">See </w:t>
        </w:r>
      </w:ins>
      <w:ins w:id="402" w:author="Daniel Adinolfi" w:date="2017-08-28T10:20:00Z">
        <w:r w:rsidR="0078792E">
          <w:fldChar w:fldCharType="begin"/>
        </w:r>
        <w:r w:rsidR="0078792E">
          <w:instrText xml:space="preserve"> HYPERLINK  \l "_Appendix_H_Disclosure" </w:instrText>
        </w:r>
        <w:r w:rsidR="0078792E">
          <w:fldChar w:fldCharType="separate"/>
        </w:r>
        <w:r w:rsidR="0078792E" w:rsidRPr="0078792E">
          <w:rPr>
            <w:rStyle w:val="Hyperlink"/>
          </w:rPr>
          <w:t>Appendix H</w:t>
        </w:r>
        <w:r w:rsidR="0078792E">
          <w:fldChar w:fldCharType="end"/>
        </w:r>
      </w:ins>
      <w:ins w:id="403" w:author="Daniel Adinolfi" w:date="2017-08-28T10:19:00Z">
        <w:r w:rsidR="0078792E">
          <w:t xml:space="preserve"> for a discussion of disclosure and embargo policies.</w:t>
        </w:r>
      </w:ins>
    </w:p>
    <w:p w14:paraId="7DFD7A78" w14:textId="4367B8F3" w:rsidR="00D84AB2" w:rsidRDefault="00040B99" w:rsidP="00F30218">
      <w:pPr>
        <w:pStyle w:val="BodyText"/>
        <w:numPr>
          <w:ilvl w:val="0"/>
          <w:numId w:val="13"/>
        </w:numPr>
      </w:pPr>
      <w:r>
        <w:t>If a CNA accepts requests from parties outside the CNA, p</w:t>
      </w:r>
      <w:r w:rsidR="00D84AB2">
        <w:t>rovide a means (</w:t>
      </w:r>
      <w:r w:rsidR="0011171A">
        <w:t xml:space="preserve">e.g., </w:t>
      </w:r>
      <w:r w:rsidR="00D84AB2">
        <w:t>hyperlink, e-mail) for the public to contact them regarding vulnerabilities</w:t>
      </w:r>
      <w:r w:rsidR="00BA2E27">
        <w:t xml:space="preserve">. </w:t>
      </w:r>
      <w:r w:rsidR="00D60844">
        <w:t xml:space="preserve">CNAs can also provide guidelines for how to communicate with them, such as language restrictions (“English-only”, “Japanese or English”, etc.). </w:t>
      </w:r>
      <w:r w:rsidR="00BA2E27">
        <w:t>Provide the list</w:t>
      </w:r>
      <w:r w:rsidR="004D6E60">
        <w:t xml:space="preserve"> publicly</w:t>
      </w:r>
      <w:r w:rsidR="00C86E57">
        <w:t xml:space="preserve"> and to all levels above their own</w:t>
      </w:r>
      <w:r w:rsidR="00D84AB2">
        <w:t>.</w:t>
      </w:r>
    </w:p>
    <w:p w14:paraId="00504482" w14:textId="34CE60E4" w:rsidR="00D84AB2" w:rsidRDefault="00D84AB2" w:rsidP="00F30218">
      <w:pPr>
        <w:pStyle w:val="BodyText"/>
        <w:numPr>
          <w:ilvl w:val="0"/>
          <w:numId w:val="13"/>
        </w:numPr>
      </w:pPr>
      <w:r>
        <w:t xml:space="preserve">Be responsive to inquiries from all </w:t>
      </w:r>
      <w:r w:rsidR="00DF4246">
        <w:t>CNAs</w:t>
      </w:r>
      <w:ins w:id="404" w:author="Daniel Adinolfi" w:date="2017-09-07T11:08:00Z">
        <w:r w:rsidR="009F1320">
          <w:t xml:space="preserve"> and document those interactions in some way (</w:t>
        </w:r>
      </w:ins>
      <w:ins w:id="405" w:author="Daniel Adinolfi" w:date="2017-09-07T11:09:00Z">
        <w:r w:rsidR="009F1320">
          <w:t xml:space="preserve">archiving </w:t>
        </w:r>
      </w:ins>
      <w:ins w:id="406" w:author="Daniel Adinolfi" w:date="2017-09-07T11:08:00Z">
        <w:r w:rsidR="009F1320">
          <w:t>email correspondence or</w:t>
        </w:r>
      </w:ins>
      <w:ins w:id="407" w:author="Daniel Adinolfi" w:date="2017-09-07T11:09:00Z">
        <w:r w:rsidR="009F1320">
          <w:t xml:space="preserve"> tracking via a</w:t>
        </w:r>
      </w:ins>
      <w:ins w:id="408" w:author="Daniel Adinolfi" w:date="2017-09-07T11:08:00Z">
        <w:r w:rsidR="009F1320">
          <w:t xml:space="preserve"> trouble ticket would be</w:t>
        </w:r>
      </w:ins>
      <w:ins w:id="409" w:author="Daniel Adinolfi" w:date="2017-09-07T11:09:00Z">
        <w:r w:rsidR="009F1320">
          <w:t xml:space="preserve"> sufficient, for example)</w:t>
        </w:r>
      </w:ins>
      <w:r>
        <w:t>.</w:t>
      </w:r>
    </w:p>
    <w:p w14:paraId="285158D2" w14:textId="6BD56F96" w:rsidR="00980A49" w:rsidRDefault="00454A73" w:rsidP="00F30218">
      <w:pPr>
        <w:pStyle w:val="BodyText"/>
        <w:numPr>
          <w:ilvl w:val="0"/>
          <w:numId w:val="13"/>
        </w:numPr>
      </w:pPr>
      <w:r>
        <w:t>When</w:t>
      </w:r>
      <w:r w:rsidR="00980A49">
        <w:t xml:space="preserve"> </w:t>
      </w:r>
      <w:r w:rsidR="0011171A">
        <w:t xml:space="preserve">a </w:t>
      </w:r>
      <w:r w:rsidR="00F531A4">
        <w:t xml:space="preserve">vulnerability is reported </w:t>
      </w:r>
      <w:r>
        <w:t xml:space="preserve">to the CNA </w:t>
      </w:r>
      <w:r w:rsidR="00F531A4">
        <w:t xml:space="preserve">and a CVE ID is </w:t>
      </w:r>
      <w:r w:rsidR="00980A49">
        <w:t xml:space="preserve">assigned to </w:t>
      </w:r>
      <w:r w:rsidR="00F531A4">
        <w:t>th</w:t>
      </w:r>
      <w:r w:rsidR="0011171A">
        <w:t>at</w:t>
      </w:r>
      <w:r w:rsidR="00980A49">
        <w:t xml:space="preserve"> vulnerability, provide the CVE ID to the </w:t>
      </w:r>
      <w:r w:rsidR="00265EC5">
        <w:t>reporter</w:t>
      </w:r>
      <w:r w:rsidR="00980A49">
        <w:t>.</w:t>
      </w:r>
      <w:r w:rsidR="00265EC5">
        <w:t xml:space="preserve"> This rule does not override any embargo rules established by the CNA.</w:t>
      </w:r>
    </w:p>
    <w:p w14:paraId="1444562A" w14:textId="4243B6A4" w:rsidR="002247C9" w:rsidRDefault="002247C9" w:rsidP="00F30218">
      <w:pPr>
        <w:pStyle w:val="BodyText"/>
        <w:numPr>
          <w:ilvl w:val="0"/>
          <w:numId w:val="13"/>
        </w:numPr>
      </w:pPr>
      <w:r w:rsidRPr="002247C9">
        <w:t>Notify the next higher</w:t>
      </w:r>
      <w:ins w:id="410" w:author="Daniel Adinolfi" w:date="2017-08-15T10:10:00Z">
        <w:r w:rsidR="00B63F4D">
          <w:t>-</w:t>
        </w:r>
      </w:ins>
      <w:del w:id="411" w:author="Daniel Adinolfi" w:date="2017-08-15T10:10:00Z">
        <w:r w:rsidRPr="002247C9" w:rsidDel="00B63F4D">
          <w:delText xml:space="preserve"> </w:delText>
        </w:r>
      </w:del>
      <w:r w:rsidRPr="002247C9">
        <w:t xml:space="preserve">level CNA when CVEs are assigned and the associated vulnerability is made public. (The publication of the vulnerability can be made in any language, but the CVE ID entry must include English only. References to information related to the CVE ID in </w:t>
      </w:r>
      <w:r>
        <w:t>non-English</w:t>
      </w:r>
      <w:r w:rsidRPr="002247C9">
        <w:t xml:space="preserve"> languages would be included in the reference list for the CVE ID entry.)</w:t>
      </w:r>
    </w:p>
    <w:p w14:paraId="259ACF58" w14:textId="3AC29755" w:rsidR="00D24399" w:rsidRDefault="005C0041" w:rsidP="00F30218">
      <w:pPr>
        <w:pStyle w:val="BodyText"/>
        <w:numPr>
          <w:ilvl w:val="0"/>
          <w:numId w:val="13"/>
        </w:numPr>
      </w:pPr>
      <w:r>
        <w:t xml:space="preserve">Provide CVE information to the </w:t>
      </w:r>
      <w:r w:rsidR="00EB30B4">
        <w:t xml:space="preserve">next </w:t>
      </w:r>
      <w:r>
        <w:t>higher</w:t>
      </w:r>
      <w:ins w:id="412" w:author="Daniel Adinolfi" w:date="2017-08-15T10:10:00Z">
        <w:r w:rsidR="00B63F4D">
          <w:t>-</w:t>
        </w:r>
      </w:ins>
      <w:del w:id="413" w:author="Daniel Adinolfi" w:date="2017-08-15T10:10:00Z">
        <w:r w:rsidDel="00B63F4D">
          <w:delText xml:space="preserve"> </w:delText>
        </w:r>
      </w:del>
      <w:r>
        <w:t>level CNA</w:t>
      </w:r>
      <w:r w:rsidR="003A208D">
        <w:t xml:space="preserve"> when a CVE ID is assigned and the associated vulnerability made public. For new CVE IDs, this information</w:t>
      </w:r>
      <w:r>
        <w:t xml:space="preserve"> includ</w:t>
      </w:r>
      <w:r w:rsidR="003A208D">
        <w:t>es</w:t>
      </w:r>
      <w:r w:rsidR="00090F74">
        <w:t>,</w:t>
      </w:r>
      <w:r>
        <w:t xml:space="preserve"> at a minimum</w:t>
      </w:r>
      <w:r w:rsidR="00090F74">
        <w:t>, the CVE ID used,</w:t>
      </w:r>
      <w:r>
        <w:t xml:space="preserve"> product, affected or fixed version, </w:t>
      </w:r>
      <w:r w:rsidR="00090F74">
        <w:t>the problem type,</w:t>
      </w:r>
      <w:r>
        <w:t xml:space="preserve"> references</w:t>
      </w:r>
      <w:r w:rsidR="00090F74">
        <w:t>, and a description</w:t>
      </w:r>
      <w:r>
        <w:t xml:space="preserve"> on a per-ID basis</w:t>
      </w:r>
      <w:r w:rsidR="003A208D">
        <w:t>.</w:t>
      </w:r>
      <w:r>
        <w:t xml:space="preserve"> </w:t>
      </w:r>
      <w:r w:rsidR="003A208D">
        <w:t>W</w:t>
      </w:r>
      <w:r>
        <w:t xml:space="preserve">hen </w:t>
      </w:r>
      <w:r w:rsidR="00090F74">
        <w:t>a</w:t>
      </w:r>
      <w:r>
        <w:t xml:space="preserve"> </w:t>
      </w:r>
      <w:r w:rsidR="00090F74">
        <w:t xml:space="preserve">CVE </w:t>
      </w:r>
      <w:r w:rsidR="003A208D">
        <w:t xml:space="preserve">ID is updated, </w:t>
      </w:r>
      <w:r w:rsidR="00BC52E8">
        <w:t>the CVE ID and data change must be included.</w:t>
      </w:r>
    </w:p>
    <w:p w14:paraId="5FA489D3" w14:textId="79497C88" w:rsidR="005C0041" w:rsidRDefault="005C0041" w:rsidP="00F30218">
      <w:pPr>
        <w:pStyle w:val="BodyText"/>
        <w:numPr>
          <w:ilvl w:val="1"/>
          <w:numId w:val="13"/>
        </w:numPr>
      </w:pPr>
      <w:r>
        <w:t xml:space="preserve">This information must be provided in the format described in </w:t>
      </w:r>
      <w:hyperlink w:anchor="AppendixB" w:history="1">
        <w:r w:rsidRPr="003349A3">
          <w:rPr>
            <w:rStyle w:val="Hyperlink"/>
          </w:rPr>
          <w:t>Appendix B</w:t>
        </w:r>
      </w:hyperlink>
      <w:r w:rsidR="00300837">
        <w:t>, which describes in detail the expected information</w:t>
      </w:r>
      <w:r>
        <w:t>.</w:t>
      </w:r>
    </w:p>
    <w:p w14:paraId="0EC7EFAC" w14:textId="45353256" w:rsidR="00090F74" w:rsidRDefault="00F531A4" w:rsidP="00090F74">
      <w:pPr>
        <w:pStyle w:val="BodyText"/>
        <w:numPr>
          <w:ilvl w:val="1"/>
          <w:numId w:val="13"/>
        </w:numPr>
      </w:pPr>
      <w:r>
        <w:lastRenderedPageBreak/>
        <w:t>Information submitted</w:t>
      </w:r>
      <w:r w:rsidR="00D24399">
        <w:t xml:space="preserve"> will be subject only to the CVE </w:t>
      </w:r>
      <w:hyperlink w:anchor="AppendixD" w:history="1">
        <w:r w:rsidR="00D24399" w:rsidRPr="00D60051">
          <w:rPr>
            <w:rStyle w:val="Hyperlink"/>
          </w:rPr>
          <w:t>Terms of Use</w:t>
        </w:r>
      </w:hyperlink>
      <w:r w:rsidR="00D24399">
        <w:t>.</w:t>
      </w:r>
      <w:r w:rsidR="00D24399" w:rsidRPr="009208BC">
        <w:rPr>
          <w:rStyle w:val="FootnoteReference"/>
        </w:rPr>
        <w:footnoteReference w:id="4"/>
      </w:r>
    </w:p>
    <w:p w14:paraId="4F3C00AB" w14:textId="72269EAE" w:rsidR="00170621" w:rsidRDefault="00170621" w:rsidP="00090F74">
      <w:pPr>
        <w:pStyle w:val="BodyText"/>
        <w:numPr>
          <w:ilvl w:val="1"/>
          <w:numId w:val="13"/>
        </w:numPr>
      </w:pPr>
      <w:r>
        <w:t>Root CNAs will send any CVE assignm</w:t>
      </w:r>
      <w:r w:rsidR="002247C9">
        <w:t>ent information they collect, either from their Sub-CNAs or from their own assignments, to the next level up the CNA chain.</w:t>
      </w:r>
    </w:p>
    <w:p w14:paraId="403CCBF0" w14:textId="5042B38C" w:rsidR="00D84AB2" w:rsidRDefault="00BA2E27" w:rsidP="00BA2E27">
      <w:pPr>
        <w:pStyle w:val="BodyText"/>
        <w:numPr>
          <w:ilvl w:val="0"/>
          <w:numId w:val="13"/>
        </w:numPr>
      </w:pPr>
      <w:r w:rsidRPr="00BA2E27">
        <w:t xml:space="preserve">Have an established distribution point for in-scope vulnerability disclosures that is freely available to the general public </w:t>
      </w:r>
      <w:r w:rsidR="00D84AB2">
        <w:t>without restrictions.</w:t>
      </w:r>
      <w:r w:rsidR="006B14E5">
        <w:t xml:space="preserve"> </w:t>
      </w:r>
      <w:r w:rsidR="00DC153D">
        <w:t>(In addition to completely open web sites, this can include websites that require registration but provide accounts for free without restriction to anyone.)</w:t>
      </w:r>
    </w:p>
    <w:p w14:paraId="49FAFB60" w14:textId="18BAE8A8" w:rsidR="00875508" w:rsidRPr="00D243A2" w:rsidRDefault="00915924" w:rsidP="00875508">
      <w:pPr>
        <w:pStyle w:val="ListParagraph"/>
        <w:numPr>
          <w:ilvl w:val="0"/>
          <w:numId w:val="13"/>
        </w:numPr>
        <w:rPr>
          <w:ins w:id="414" w:author="Daniel Adinolfi" w:date="2017-08-25T14:47:00Z"/>
          <w:rFonts w:ascii="Times New Roman" w:eastAsia="Times New Roman" w:hAnsi="Times New Roman" w:cs="Times New Roman"/>
          <w:rPrChange w:id="415" w:author="Daniel Adinolfi" w:date="2017-08-25T14:47:00Z">
            <w:rPr>
              <w:ins w:id="416" w:author="Daniel Adinolfi" w:date="2017-08-25T14:47:00Z"/>
              <w:rFonts w:ascii="Times New Roman" w:eastAsia="Times New Roman" w:hAnsi="Times New Roman" w:cs="Times New Roman"/>
              <w:color w:val="24292E"/>
              <w:shd w:val="clear" w:color="auto" w:fill="FFFFFF"/>
            </w:rPr>
          </w:rPrChange>
        </w:rPr>
      </w:pPr>
      <w:ins w:id="417" w:author="Daniel Adinolfi" w:date="2017-08-14T09:15:00Z">
        <w:r w:rsidRPr="00915924">
          <w:rPr>
            <w:rFonts w:ascii="Times New Roman" w:eastAsia="Times New Roman" w:hAnsi="Times New Roman" w:cs="Times New Roman"/>
            <w:color w:val="24292E"/>
            <w:shd w:val="clear" w:color="auto" w:fill="FFFFFF"/>
            <w:rPrChange w:id="418" w:author="Daniel Adinolfi" w:date="2017-08-14T09:15:00Z">
              <w:rPr>
                <w:rFonts w:ascii="Segoe UI" w:eastAsia="Times New Roman" w:hAnsi="Segoe UI" w:cs="Segoe UI"/>
                <w:color w:val="24292E"/>
                <w:sz w:val="21"/>
                <w:szCs w:val="21"/>
                <w:shd w:val="clear" w:color="auto" w:fill="FFFFFF"/>
              </w:rPr>
            </w:rPrChange>
          </w:rPr>
          <w:t>Publish required CVE information in a standard format and presentation style. This format and style will be determined and managed by the CVE Board.</w:t>
        </w:r>
      </w:ins>
    </w:p>
    <w:p w14:paraId="4F257877" w14:textId="1264B0D7" w:rsidR="00D243A2" w:rsidRDefault="00D243A2" w:rsidP="00875508">
      <w:pPr>
        <w:pStyle w:val="ListParagraph"/>
        <w:numPr>
          <w:ilvl w:val="0"/>
          <w:numId w:val="13"/>
        </w:numPr>
        <w:rPr>
          <w:ins w:id="419" w:author="Daniel Adinolfi" w:date="2017-08-28T10:24:00Z"/>
          <w:rFonts w:ascii="Times New Roman" w:eastAsia="Times New Roman" w:hAnsi="Times New Roman" w:cs="Times New Roman"/>
        </w:rPr>
      </w:pPr>
      <w:ins w:id="420" w:author="Daniel Adinolfi" w:date="2017-08-25T14:47:00Z">
        <w:r w:rsidRPr="00D243A2">
          <w:rPr>
            <w:rFonts w:ascii="Times New Roman" w:eastAsia="Times New Roman" w:hAnsi="Times New Roman" w:cs="Times New Roman"/>
          </w:rPr>
          <w:t>If a CVE ID is being assigned to a vulnerability, the CNA MUST make a reasonable effort to notify the maintainer of the code in which that vulnerability exists. (If the CNA is assigning for a vulnerability in their own product or codebase, this is inherently done.) For example, if an operating system vendor discovers a vulnerability in a printing library they distribute, in addition to assigning the CVE ID to the vulnerability, they should attempt to contact the upstream developer. This will help avoid duplicate CVE ID assignments as well as ensure others that are affected by the vulnerability will be made aware of it.</w:t>
        </w:r>
      </w:ins>
    </w:p>
    <w:p w14:paraId="591AC5A0" w14:textId="5F754F33" w:rsidR="00BB7FB1" w:rsidRPr="00BB7FB1" w:rsidRDefault="00BB7FB1" w:rsidP="00BB7FB1">
      <w:pPr>
        <w:pStyle w:val="ListParagraph"/>
        <w:numPr>
          <w:ilvl w:val="0"/>
          <w:numId w:val="13"/>
        </w:numPr>
        <w:rPr>
          <w:ins w:id="421" w:author="Daniel Adinolfi" w:date="2017-08-25T10:01:00Z"/>
          <w:rFonts w:ascii="Times New Roman" w:eastAsia="Times New Roman" w:hAnsi="Times New Roman" w:cs="Times New Roman"/>
          <w:rPrChange w:id="422" w:author="Daniel Adinolfi" w:date="2017-08-28T10:31:00Z">
            <w:rPr>
              <w:ins w:id="423" w:author="Daniel Adinolfi" w:date="2017-08-25T10:01:00Z"/>
              <w:rFonts w:ascii="Times New Roman" w:eastAsia="Times New Roman" w:hAnsi="Times New Roman" w:cs="Times New Roman"/>
              <w:color w:val="24292E"/>
              <w:shd w:val="clear" w:color="auto" w:fill="FFFFFF"/>
            </w:rPr>
          </w:rPrChange>
        </w:rPr>
      </w:pPr>
      <w:ins w:id="424" w:author="Daniel Adinolfi" w:date="2017-08-28T10:30:00Z">
        <w:r w:rsidRPr="00BB7FB1">
          <w:rPr>
            <w:rFonts w:ascii="Times New Roman" w:eastAsia="Times New Roman" w:hAnsi="Times New Roman" w:cs="Times New Roman"/>
          </w:rPr>
          <w:t>A CNA must provide a URL to a list the products for which they accept vulnerability reports, which is referred to as their "scope".</w:t>
        </w:r>
      </w:ins>
      <w:ins w:id="425" w:author="Daniel Adinolfi" w:date="2017-08-28T10:31:00Z">
        <w:r>
          <w:rPr>
            <w:rFonts w:ascii="Times New Roman" w:eastAsia="Times New Roman" w:hAnsi="Times New Roman" w:cs="Times New Roman"/>
          </w:rPr>
          <w:t xml:space="preserve"> </w:t>
        </w:r>
      </w:ins>
      <w:ins w:id="426" w:author="Daniel Adinolfi" w:date="2017-08-28T10:30:00Z">
        <w:r w:rsidRPr="00BB7FB1">
          <w:rPr>
            <w:rFonts w:ascii="Times New Roman" w:eastAsia="Times New Roman" w:hAnsi="Times New Roman" w:cs="Times New Roman"/>
            <w:rPrChange w:id="427" w:author="Daniel Adinolfi" w:date="2017-08-28T10:31:00Z">
              <w:rPr/>
            </w:rPrChange>
          </w:rPr>
          <w:t>When defining their scope, vendors and development projects should offer a blanket statement (e.g., "All of Company X's products"), a list of specific things covered, or a list of specific things not covered (or a mix of covered and not covered).</w:t>
        </w:r>
      </w:ins>
      <w:ins w:id="428" w:author="Daniel Adinolfi" w:date="2017-08-28T10:31:00Z">
        <w:r w:rsidRPr="00BB7FB1">
          <w:rPr>
            <w:rFonts w:ascii="Times New Roman" w:eastAsia="Times New Roman" w:hAnsi="Times New Roman" w:cs="Times New Roman"/>
          </w:rPr>
          <w:t xml:space="preserve"> </w:t>
        </w:r>
      </w:ins>
      <w:ins w:id="429" w:author="Daniel Adinolfi" w:date="2017-08-28T10:30:00Z">
        <w:r w:rsidRPr="00BB7FB1">
          <w:rPr>
            <w:rFonts w:ascii="Times New Roman" w:eastAsia="Times New Roman" w:hAnsi="Times New Roman" w:cs="Times New Roman"/>
            <w:rPrChange w:id="430" w:author="Daniel Adinolfi" w:date="2017-08-28T10:31:00Z">
              <w:rPr/>
            </w:rPrChange>
          </w:rPr>
          <w:t>For researchers and third-party coordinators, theirs might say "we will issue CVE IDs for products or projects that we are researching unless they are otherwise covered by another CNA". This would help direct folks away from them as a source for a CVE ID in anything in particular and instead point them to the proper CNA (or up to the Primary).</w:t>
        </w:r>
      </w:ins>
      <w:ins w:id="431" w:author="Daniel Adinolfi" w:date="2017-08-28T10:31:00Z">
        <w:r w:rsidRPr="00BB7FB1">
          <w:rPr>
            <w:rFonts w:ascii="Times New Roman" w:eastAsia="Times New Roman" w:hAnsi="Times New Roman" w:cs="Times New Roman"/>
          </w:rPr>
          <w:t xml:space="preserve"> </w:t>
        </w:r>
      </w:ins>
      <w:ins w:id="432" w:author="Daniel Adinolfi" w:date="2017-08-28T10:30:00Z">
        <w:r w:rsidRPr="00BB7FB1">
          <w:rPr>
            <w:rFonts w:ascii="Times New Roman" w:eastAsia="Times New Roman" w:hAnsi="Times New Roman" w:cs="Times New Roman"/>
            <w:rPrChange w:id="433" w:author="Daniel Adinolfi" w:date="2017-08-28T10:31:00Z">
              <w:rPr/>
            </w:rPrChange>
          </w:rPr>
          <w:t>The published scope must be updated whenever a CNA's scope changes. Scope may change due to the introduction of new projects or products; projects or products being set to "end-of-life" status; mergers, sales, or acquisitions at a company level; or a change in process.</w:t>
        </w:r>
      </w:ins>
    </w:p>
    <w:p w14:paraId="661FFA1E" w14:textId="5F754F33" w:rsidR="00A170EC" w:rsidDel="00915924" w:rsidRDefault="00A170EC" w:rsidP="00BA2E27">
      <w:pPr>
        <w:pStyle w:val="BodyText"/>
        <w:numPr>
          <w:ilvl w:val="0"/>
          <w:numId w:val="13"/>
        </w:numPr>
        <w:rPr>
          <w:del w:id="434" w:author="Daniel Adinolfi" w:date="2017-08-14T09:15:00Z"/>
        </w:rPr>
      </w:pPr>
      <w:del w:id="435" w:author="Daniel Adinolfi" w:date="2017-08-14T09:15:00Z">
        <w:r w:rsidDel="00915924">
          <w:delText>Publish required CVE information in a standard format and presentation, to be determined and managed by the CVE Project (CNAs, board?)</w:delText>
        </w:r>
        <w:bookmarkStart w:id="436" w:name="_Toc491091540"/>
        <w:bookmarkStart w:id="437" w:name="_Toc491678893"/>
        <w:bookmarkEnd w:id="436"/>
        <w:bookmarkEnd w:id="437"/>
      </w:del>
    </w:p>
    <w:p w14:paraId="776884B6" w14:textId="0295BAC6" w:rsidR="00D84AB2" w:rsidRDefault="00D84AB2" w:rsidP="00D83C8F">
      <w:pPr>
        <w:pStyle w:val="Heading2"/>
      </w:pPr>
      <w:bookmarkStart w:id="438" w:name="_Administration_Rules"/>
      <w:bookmarkStart w:id="439" w:name="_Toc459716216"/>
      <w:bookmarkStart w:id="440" w:name="_Toc491678894"/>
      <w:bookmarkEnd w:id="438"/>
      <w:r>
        <w:t>Administration Rules</w:t>
      </w:r>
      <w:bookmarkEnd w:id="439"/>
      <w:bookmarkEnd w:id="440"/>
    </w:p>
    <w:p w14:paraId="7FB821BD" w14:textId="44313C9F" w:rsidR="00D84AB2" w:rsidRDefault="00D84AB2" w:rsidP="00F30218">
      <w:pPr>
        <w:pStyle w:val="BodyText"/>
        <w:numPr>
          <w:ilvl w:val="0"/>
          <w:numId w:val="14"/>
        </w:numPr>
      </w:pPr>
      <w:r>
        <w:t xml:space="preserve">Operate under the </w:t>
      </w:r>
      <w:r w:rsidR="00F30218">
        <w:t xml:space="preserve">CVE </w:t>
      </w:r>
      <w:hyperlink w:anchor="AppendixD" w:history="1">
        <w:r w:rsidR="00F30218" w:rsidRPr="00D60051">
          <w:rPr>
            <w:rStyle w:val="Hyperlink"/>
          </w:rPr>
          <w:t>Terms of Use</w:t>
        </w:r>
      </w:hyperlink>
      <w:r>
        <w:t>.</w:t>
      </w:r>
    </w:p>
    <w:p w14:paraId="142E31B1" w14:textId="40D82243" w:rsidR="00A6137B" w:rsidRPr="00090F74" w:rsidRDefault="00D84AB2" w:rsidP="00F30218">
      <w:pPr>
        <w:pStyle w:val="BodyText"/>
        <w:numPr>
          <w:ilvl w:val="0"/>
          <w:numId w:val="14"/>
        </w:numPr>
      </w:pPr>
      <w:r>
        <w:t>Track and provide metrics related to responsiveness</w:t>
      </w:r>
      <w:r w:rsidR="001412B3" w:rsidRPr="009208BC">
        <w:rPr>
          <w:rStyle w:val="FootnoteReference"/>
        </w:rPr>
        <w:footnoteReference w:id="5"/>
      </w:r>
      <w:r>
        <w:t xml:space="preserve"> </w:t>
      </w:r>
      <w:ins w:id="441" w:author="Daniel Adinolfi" w:date="2017-08-21T15:15:00Z">
        <w:r w:rsidR="00B16B4F">
          <w:t xml:space="preserve">and CNA performance </w:t>
        </w:r>
      </w:ins>
      <w:r w:rsidR="0039056B">
        <w:t xml:space="preserve">to </w:t>
      </w:r>
      <w:r w:rsidR="00646D3F">
        <w:t>higher level CNAs</w:t>
      </w:r>
      <w:r>
        <w:t xml:space="preserve">. These </w:t>
      </w:r>
      <w:r w:rsidR="00646D3F">
        <w:t xml:space="preserve">metrics </w:t>
      </w:r>
      <w:del w:id="442" w:author="Daniel Adinolfi" w:date="2017-08-29T09:35:00Z">
        <w:r w:rsidR="00646D3F" w:rsidDel="00A3525C">
          <w:delText xml:space="preserve">shall </w:delText>
        </w:r>
      </w:del>
      <w:ins w:id="443" w:author="Daniel Adinolfi" w:date="2017-08-29T09:35:00Z">
        <w:r w:rsidR="00A3525C">
          <w:t xml:space="preserve">will </w:t>
        </w:r>
      </w:ins>
      <w:r>
        <w:t xml:space="preserve">be provided quarterly to </w:t>
      </w:r>
      <w:r w:rsidR="00090F74">
        <w:t>the next higher</w:t>
      </w:r>
      <w:ins w:id="444" w:author="Daniel Adinolfi" w:date="2017-08-15T10:10:00Z">
        <w:r w:rsidR="00B63F4D">
          <w:t>-</w:t>
        </w:r>
      </w:ins>
      <w:del w:id="445" w:author="Daniel Adinolfi" w:date="2017-08-15T10:10:00Z">
        <w:r w:rsidR="00090F74" w:rsidDel="00B63F4D">
          <w:delText xml:space="preserve"> </w:delText>
        </w:r>
      </w:del>
      <w:r w:rsidR="00090F74">
        <w:t>level CNA</w:t>
      </w:r>
      <w:r w:rsidRPr="00090F74">
        <w:t>.</w:t>
      </w:r>
      <w:ins w:id="446" w:author="Daniel Adinolfi" w:date="2017-08-21T15:15:00Z">
        <w:r w:rsidR="00B16B4F">
          <w:t xml:space="preserve"> See </w:t>
        </w:r>
      </w:ins>
      <w:ins w:id="447" w:author="Daniel Adinolfi" w:date="2017-08-21T15:16:00Z">
        <w:r w:rsidR="00B16B4F">
          <w:fldChar w:fldCharType="begin"/>
        </w:r>
        <w:r w:rsidR="00B16B4F">
          <w:instrText xml:space="preserve"> HYPERLINK  \l "_Appendix_G_" </w:instrText>
        </w:r>
        <w:r w:rsidR="00B16B4F">
          <w:fldChar w:fldCharType="separate"/>
        </w:r>
        <w:r w:rsidR="00B16B4F" w:rsidRPr="00B16B4F">
          <w:rPr>
            <w:rStyle w:val="Hyperlink"/>
          </w:rPr>
          <w:t>Appendix G</w:t>
        </w:r>
        <w:r w:rsidR="00B16B4F">
          <w:fldChar w:fldCharType="end"/>
        </w:r>
      </w:ins>
      <w:ins w:id="448" w:author="Daniel Adinolfi" w:date="2017-08-21T15:15:00Z">
        <w:r w:rsidR="00B16B4F">
          <w:t xml:space="preserve"> for details.</w:t>
        </w:r>
      </w:ins>
    </w:p>
    <w:p w14:paraId="600A0AE5" w14:textId="3F0EF0AA" w:rsidR="00AA62E8" w:rsidRPr="00090F74" w:rsidRDefault="00AA62E8" w:rsidP="00F30218">
      <w:pPr>
        <w:pStyle w:val="BodyText"/>
        <w:numPr>
          <w:ilvl w:val="0"/>
          <w:numId w:val="14"/>
        </w:numPr>
      </w:pPr>
      <w:r w:rsidRPr="00090F74">
        <w:t>Provide any documentation required to adjudicate disputes to the higher</w:t>
      </w:r>
      <w:ins w:id="449" w:author="Daniel Adinolfi" w:date="2017-08-15T10:10:00Z">
        <w:r w:rsidR="00B63F4D">
          <w:t>-</w:t>
        </w:r>
      </w:ins>
      <w:del w:id="450" w:author="Daniel Adinolfi" w:date="2017-08-15T10:10:00Z">
        <w:r w:rsidRPr="00090F74" w:rsidDel="00B63F4D">
          <w:delText xml:space="preserve"> </w:delText>
        </w:r>
      </w:del>
      <w:r w:rsidRPr="00090F74">
        <w:t>level CNA.</w:t>
      </w:r>
    </w:p>
    <w:p w14:paraId="5E02B045" w14:textId="6242A499" w:rsidR="00B3260C" w:rsidRDefault="00676E95" w:rsidP="00936CB4">
      <w:pPr>
        <w:pStyle w:val="Heading1"/>
      </w:pPr>
      <w:bookmarkStart w:id="451" w:name="_Toc459716217"/>
      <w:bookmarkStart w:id="452" w:name="_Toc491678895"/>
      <w:r>
        <w:lastRenderedPageBreak/>
        <w:t xml:space="preserve">Responsibilities </w:t>
      </w:r>
      <w:r w:rsidR="005A2D38">
        <w:t>of</w:t>
      </w:r>
      <w:r>
        <w:t xml:space="preserve"> Root and Primary CNAs</w:t>
      </w:r>
      <w:bookmarkEnd w:id="451"/>
      <w:bookmarkEnd w:id="452"/>
      <w:r>
        <w:t xml:space="preserve"> </w:t>
      </w:r>
    </w:p>
    <w:p w14:paraId="7CFECF3F" w14:textId="06CDD450" w:rsidR="00B55439" w:rsidRPr="00B3260C" w:rsidRDefault="008F3A55" w:rsidP="00F30218">
      <w:pPr>
        <w:pStyle w:val="BodyText"/>
      </w:pPr>
      <w:r>
        <w:t>In addition to following the rules that apply to all CNA</w:t>
      </w:r>
      <w:r w:rsidR="001353A3">
        <w:t>s</w:t>
      </w:r>
      <w:r>
        <w:t xml:space="preserve">, </w:t>
      </w:r>
      <w:r w:rsidR="00961148">
        <w:t xml:space="preserve">both </w:t>
      </w:r>
      <w:r>
        <w:t>Root</w:t>
      </w:r>
      <w:r w:rsidR="00B3260C" w:rsidRPr="00F30218">
        <w:t xml:space="preserve"> CNAs and the Primary CNA have responsibilities</w:t>
      </w:r>
      <w:r>
        <w:t xml:space="preserve"> related to assignment, communication, and administration </w:t>
      </w:r>
      <w:r w:rsidR="003349A3">
        <w:t xml:space="preserve">that </w:t>
      </w:r>
      <w:r w:rsidR="00E41DF9" w:rsidRPr="00F30218">
        <w:t>t</w:t>
      </w:r>
      <w:r>
        <w:t>hey must perform</w:t>
      </w:r>
      <w:r w:rsidR="00E41DF9" w:rsidRPr="00F30218">
        <w:t>.</w:t>
      </w:r>
      <w:r w:rsidR="0065512E">
        <w:t xml:space="preserve"> </w:t>
      </w:r>
      <w:r>
        <w:t>A</w:t>
      </w:r>
      <w:r w:rsidR="00090F74">
        <w:t xml:space="preserve">djudication mechanisms </w:t>
      </w:r>
      <w:r>
        <w:t xml:space="preserve">described in this section are intended to </w:t>
      </w:r>
      <w:r w:rsidR="00090F74">
        <w:t>e</w:t>
      </w:r>
      <w:r w:rsidR="00B55439">
        <w:t>mpower Root CNAs to effectively address various issues as they arise</w:t>
      </w:r>
      <w:r w:rsidR="00090F74">
        <w:t xml:space="preserve"> within their area of responsibility</w:t>
      </w:r>
      <w:r w:rsidR="00B55439">
        <w:t xml:space="preserve">, with Primary CNA involvement being </w:t>
      </w:r>
      <w:r w:rsidR="00961148">
        <w:t>the</w:t>
      </w:r>
      <w:r w:rsidR="00B55439">
        <w:t xml:space="preserve"> last resort.</w:t>
      </w:r>
    </w:p>
    <w:p w14:paraId="1C2AAA0A" w14:textId="6BC0B10D" w:rsidR="007D2C07" w:rsidRDefault="007D2C07" w:rsidP="00F30218">
      <w:pPr>
        <w:pStyle w:val="Heading2"/>
      </w:pPr>
      <w:bookmarkStart w:id="453" w:name="_Toc459716218"/>
      <w:bookmarkStart w:id="454" w:name="_Toc491678896"/>
      <w:r w:rsidRPr="0043096B">
        <w:t>Root CNA</w:t>
      </w:r>
      <w:bookmarkEnd w:id="453"/>
      <w:r w:rsidRPr="0043096B">
        <w:t>s</w:t>
      </w:r>
      <w:bookmarkEnd w:id="454"/>
    </w:p>
    <w:p w14:paraId="040D64AA" w14:textId="05940417" w:rsidR="00A43431" w:rsidRDefault="00A43431" w:rsidP="00A43431">
      <w:pPr>
        <w:pStyle w:val="BodyText"/>
      </w:pPr>
      <w:r>
        <w:t>All Root CNAs must adhere to the following rules:</w:t>
      </w:r>
    </w:p>
    <w:p w14:paraId="4AE7F8E2" w14:textId="67BC8BD2" w:rsidR="007767F3" w:rsidRPr="00F30218" w:rsidRDefault="007767F3" w:rsidP="00F30218">
      <w:pPr>
        <w:pStyle w:val="Heading3"/>
      </w:pPr>
      <w:bookmarkStart w:id="455" w:name="_Assignment_Rules"/>
      <w:bookmarkStart w:id="456" w:name="_Toc459712492"/>
      <w:bookmarkStart w:id="457" w:name="_Toc459716784"/>
      <w:bookmarkStart w:id="458" w:name="_Toc459719863"/>
      <w:bookmarkStart w:id="459" w:name="_Toc459719891"/>
      <w:bookmarkStart w:id="460" w:name="_Toc491678897"/>
      <w:bookmarkEnd w:id="455"/>
      <w:r w:rsidRPr="00F30218">
        <w:t>Assignment Rules</w:t>
      </w:r>
      <w:bookmarkEnd w:id="456"/>
      <w:bookmarkEnd w:id="457"/>
      <w:bookmarkEnd w:id="458"/>
      <w:bookmarkEnd w:id="459"/>
      <w:bookmarkEnd w:id="460"/>
    </w:p>
    <w:p w14:paraId="3D920090" w14:textId="145DFC32" w:rsidR="008F3A55" w:rsidRDefault="008F3A55" w:rsidP="00F30218">
      <w:pPr>
        <w:pStyle w:val="BodyText"/>
        <w:numPr>
          <w:ilvl w:val="0"/>
          <w:numId w:val="15"/>
        </w:numPr>
      </w:pPr>
      <w:r>
        <w:t>Request CVE ID blocks from the Primary CNA.</w:t>
      </w:r>
    </w:p>
    <w:p w14:paraId="5234475A" w14:textId="47525BA1" w:rsidR="00DF0CD2" w:rsidRPr="00F30218" w:rsidRDefault="009E5A78" w:rsidP="00F30218">
      <w:pPr>
        <w:pStyle w:val="BodyText"/>
        <w:numPr>
          <w:ilvl w:val="0"/>
          <w:numId w:val="15"/>
        </w:numPr>
      </w:pPr>
      <w:r w:rsidRPr="00F30218">
        <w:t>Provide CVE ID blocks</w:t>
      </w:r>
      <w:r w:rsidR="00DF0CD2" w:rsidRPr="00F30218">
        <w:t xml:space="preserve"> to Sub-CNAs</w:t>
      </w:r>
      <w:r w:rsidR="008F3A55">
        <w:t xml:space="preserve"> from their CVE ID block</w:t>
      </w:r>
      <w:r w:rsidRPr="00F30218">
        <w:t>.</w:t>
      </w:r>
    </w:p>
    <w:p w14:paraId="0201C2BB" w14:textId="67C7A730" w:rsidR="007767F3" w:rsidRDefault="007767F3" w:rsidP="00F30218">
      <w:pPr>
        <w:pStyle w:val="BodyText"/>
        <w:numPr>
          <w:ilvl w:val="0"/>
          <w:numId w:val="15"/>
        </w:numPr>
      </w:pPr>
      <w:r w:rsidRPr="007767F3">
        <w:t xml:space="preserve">Assign CVE IDs as </w:t>
      </w:r>
      <w:r w:rsidR="0017327E">
        <w:t xml:space="preserve">a </w:t>
      </w:r>
      <w:r w:rsidRPr="007767F3">
        <w:t>CNA when necessary</w:t>
      </w:r>
      <w:r w:rsidR="0017327E">
        <w:t xml:space="preserve"> within its </w:t>
      </w:r>
      <w:r w:rsidR="005A686F">
        <w:t>scope</w:t>
      </w:r>
      <w:r w:rsidR="005A686F" w:rsidRPr="007767F3">
        <w:t xml:space="preserve"> </w:t>
      </w:r>
      <w:r w:rsidRPr="007767F3">
        <w:t xml:space="preserve">per the </w:t>
      </w:r>
      <w:r w:rsidR="008F3A55">
        <w:t>CVE counting</w:t>
      </w:r>
      <w:r w:rsidRPr="007767F3">
        <w:t xml:space="preserve"> rules</w:t>
      </w:r>
      <w:r w:rsidR="0017327E">
        <w:t xml:space="preserve"> when none of their Sub</w:t>
      </w:r>
      <w:r w:rsidR="00EB23B1">
        <w:t>-</w:t>
      </w:r>
      <w:r w:rsidR="0017327E">
        <w:t xml:space="preserve">CNAs cover that </w:t>
      </w:r>
      <w:r w:rsidR="00134E20">
        <w:t>scope.</w:t>
      </w:r>
      <w:r w:rsidR="008F3A55">
        <w:t xml:space="preserve"> See </w:t>
      </w:r>
      <w:hyperlink w:anchor="AppendixC" w:history="1">
        <w:r w:rsidR="008F3A55" w:rsidRPr="00203891">
          <w:rPr>
            <w:rStyle w:val="Hyperlink"/>
          </w:rPr>
          <w:t>Appendix C</w:t>
        </w:r>
      </w:hyperlink>
      <w:ins w:id="461" w:author="Daniel Adinolfi" w:date="2017-08-15T10:23:00Z">
        <w:r w:rsidR="00FE4DC1">
          <w:rPr>
            <w:rStyle w:val="Hyperlink"/>
          </w:rPr>
          <w:t xml:space="preserve"> for assignment rules</w:t>
        </w:r>
      </w:ins>
      <w:r w:rsidR="008F3A55">
        <w:t>.</w:t>
      </w:r>
      <w:ins w:id="462" w:author="Daniel Adinolfi" w:date="2017-08-15T10:23:00Z">
        <w:r w:rsidR="00FE4DC1">
          <w:t xml:space="preserve"> Alternately, if </w:t>
        </w:r>
      </w:ins>
      <w:ins w:id="463" w:author="Daniel Adinolfi" w:date="2017-08-15T10:25:00Z">
        <w:r w:rsidR="00FE4DC1">
          <w:t>a</w:t>
        </w:r>
      </w:ins>
      <w:ins w:id="464" w:author="Daniel Adinolfi" w:date="2017-08-15T10:23:00Z">
        <w:r w:rsidR="00FE4DC1">
          <w:t xml:space="preserve"> Root CNA does not themselves assign CVE IDs, they MUST escalate CVE ID requests up to the Primary CNA (or direct those requests accordingly).</w:t>
        </w:r>
      </w:ins>
    </w:p>
    <w:p w14:paraId="0CD31260" w14:textId="007EBC16" w:rsidR="0017327E" w:rsidRDefault="0017327E" w:rsidP="00F30218">
      <w:pPr>
        <w:pStyle w:val="BodyText"/>
        <w:numPr>
          <w:ilvl w:val="0"/>
          <w:numId w:val="15"/>
        </w:numPr>
        <w:rPr>
          <w:ins w:id="465" w:author="Daniel Adinolfi" w:date="2017-09-06T08:41:00Z"/>
        </w:rPr>
      </w:pPr>
      <w:r>
        <w:t xml:space="preserve">Address CVE </w:t>
      </w:r>
      <w:r w:rsidRPr="00BB5A92">
        <w:t>assignment issues</w:t>
      </w:r>
      <w:r>
        <w:t xml:space="preserve"> from its Sub</w:t>
      </w:r>
      <w:r w:rsidR="00EB23B1">
        <w:t>-</w:t>
      </w:r>
      <w:r>
        <w:t>CNAs</w:t>
      </w:r>
      <w:r w:rsidRPr="00BB5A92">
        <w:t xml:space="preserve"> that require escalation.</w:t>
      </w:r>
    </w:p>
    <w:p w14:paraId="1595D79A" w14:textId="68037A9B" w:rsidR="0074559C" w:rsidRPr="007767F3" w:rsidRDefault="0074559C" w:rsidP="00F30218">
      <w:pPr>
        <w:pStyle w:val="BodyText"/>
        <w:numPr>
          <w:ilvl w:val="0"/>
          <w:numId w:val="15"/>
        </w:numPr>
      </w:pPr>
      <w:ins w:id="466" w:author="Daniel Adinolfi" w:date="2017-09-06T08:41:00Z">
        <w:r>
          <w:t xml:space="preserve">Provide </w:t>
        </w:r>
      </w:ins>
      <w:ins w:id="467" w:author="Daniel Adinolfi" w:date="2017-09-06T08:42:00Z">
        <w:r w:rsidR="00A3177D">
          <w:t>public documentation describing the</w:t>
        </w:r>
      </w:ins>
      <w:ins w:id="468" w:author="Daniel Adinolfi" w:date="2017-09-06T08:43:00Z">
        <w:r w:rsidR="00A3177D">
          <w:t xml:space="preserve"> specific</w:t>
        </w:r>
      </w:ins>
      <w:ins w:id="469" w:author="Daniel Adinolfi" w:date="2017-09-06T08:42:00Z">
        <w:r w:rsidR="00A3177D">
          <w:t xml:space="preserve"> process for submitting CVE assignments and other CVE requests.</w:t>
        </w:r>
      </w:ins>
    </w:p>
    <w:p w14:paraId="205287D5" w14:textId="583CADF0" w:rsidR="007767F3" w:rsidRPr="007767F3" w:rsidRDefault="007767F3" w:rsidP="00484683">
      <w:pPr>
        <w:pStyle w:val="Heading3"/>
      </w:pPr>
      <w:bookmarkStart w:id="470" w:name="_Communications_Rules"/>
      <w:bookmarkStart w:id="471" w:name="_Toc459716219"/>
      <w:bookmarkStart w:id="472" w:name="_Toc491678898"/>
      <w:bookmarkEnd w:id="470"/>
      <w:r w:rsidRPr="007767F3">
        <w:t>Communications Rules</w:t>
      </w:r>
      <w:bookmarkEnd w:id="471"/>
      <w:bookmarkEnd w:id="472"/>
    </w:p>
    <w:p w14:paraId="1931B865" w14:textId="0F97C5BE" w:rsidR="007767F3" w:rsidRDefault="007767F3" w:rsidP="00F30218">
      <w:pPr>
        <w:pStyle w:val="BodyText"/>
        <w:numPr>
          <w:ilvl w:val="0"/>
          <w:numId w:val="16"/>
        </w:numPr>
      </w:pPr>
      <w:r w:rsidRPr="007767F3">
        <w:t xml:space="preserve">Notify the Primary CNA whenever </w:t>
      </w:r>
      <w:r w:rsidR="00EB23B1">
        <w:t>S</w:t>
      </w:r>
      <w:r w:rsidRPr="007767F3">
        <w:t>ub-CNAs are established or removed.</w:t>
      </w:r>
    </w:p>
    <w:p w14:paraId="237BAF25" w14:textId="36F90CFD" w:rsidR="007767F3" w:rsidRDefault="00BB5A92" w:rsidP="00F30218">
      <w:pPr>
        <w:pStyle w:val="BodyText"/>
        <w:numPr>
          <w:ilvl w:val="0"/>
          <w:numId w:val="16"/>
        </w:numPr>
      </w:pPr>
      <w:r>
        <w:t>Provide</w:t>
      </w:r>
      <w:r w:rsidR="007767F3" w:rsidRPr="007767F3">
        <w:t xml:space="preserve"> a </w:t>
      </w:r>
      <w:r>
        <w:t xml:space="preserve">public </w:t>
      </w:r>
      <w:r w:rsidR="007767F3" w:rsidRPr="007767F3">
        <w:t xml:space="preserve">list of </w:t>
      </w:r>
      <w:r w:rsidR="00134E20">
        <w:t>POCs</w:t>
      </w:r>
      <w:r w:rsidR="007767F3" w:rsidRPr="007767F3">
        <w:t xml:space="preserve"> and web links for each </w:t>
      </w:r>
      <w:r w:rsidR="003917C6">
        <w:t>S</w:t>
      </w:r>
      <w:r w:rsidR="007767F3" w:rsidRPr="007767F3">
        <w:t>ub-CNA in the Root CNA's domain.</w:t>
      </w:r>
      <w:r>
        <w:t xml:space="preserve"> Provide this information to the Primary CNA.</w:t>
      </w:r>
    </w:p>
    <w:p w14:paraId="18093074" w14:textId="0E5DA2CD" w:rsidR="00BB5A92" w:rsidRDefault="00BB5A92" w:rsidP="00F30218">
      <w:pPr>
        <w:pStyle w:val="BodyText"/>
        <w:numPr>
          <w:ilvl w:val="0"/>
          <w:numId w:val="16"/>
        </w:numPr>
      </w:pPr>
      <w:r w:rsidRPr="00BB5A92">
        <w:t xml:space="preserve">Maintain a private list of </w:t>
      </w:r>
      <w:r>
        <w:t xml:space="preserve">individual </w:t>
      </w:r>
      <w:r w:rsidR="00801E4F">
        <w:t>POCs</w:t>
      </w:r>
      <w:r w:rsidRPr="00BB5A92">
        <w:t xml:space="preserve"> </w:t>
      </w:r>
      <w:r>
        <w:t xml:space="preserve">within </w:t>
      </w:r>
      <w:r w:rsidRPr="00BB5A92">
        <w:t xml:space="preserve">each </w:t>
      </w:r>
      <w:r w:rsidR="00EB23B1">
        <w:t>Sub-CNA</w:t>
      </w:r>
      <w:r>
        <w:t xml:space="preserve"> for use by CNAs only. Provide this information to the Primary CNA.</w:t>
      </w:r>
    </w:p>
    <w:p w14:paraId="39B6698C" w14:textId="5829C4F8" w:rsidR="005C0041" w:rsidRPr="00BB5A92" w:rsidRDefault="005C0041" w:rsidP="00F30218">
      <w:pPr>
        <w:pStyle w:val="BodyText"/>
        <w:numPr>
          <w:ilvl w:val="0"/>
          <w:numId w:val="16"/>
        </w:numPr>
      </w:pPr>
      <w:r>
        <w:t>Maintain a public list</w:t>
      </w:r>
      <w:r w:rsidR="00E536CF">
        <w:t>ing</w:t>
      </w:r>
      <w:r>
        <w:t xml:space="preserve"> of the established counting rules</w:t>
      </w:r>
      <w:r w:rsidR="00E536CF">
        <w:t xml:space="preserve"> followed by the Root CNA and Sub-CNAs</w:t>
      </w:r>
      <w:r w:rsidR="003917C6">
        <w:t xml:space="preserve"> in its domain</w:t>
      </w:r>
      <w:r w:rsidR="00E536CF">
        <w:t>.</w:t>
      </w:r>
    </w:p>
    <w:p w14:paraId="642E6C36" w14:textId="35D34AA6" w:rsidR="007767F3" w:rsidRPr="007767F3" w:rsidRDefault="007767F3" w:rsidP="00484683">
      <w:pPr>
        <w:pStyle w:val="Heading3"/>
      </w:pPr>
      <w:bookmarkStart w:id="473" w:name="_Toc459716220"/>
      <w:bookmarkStart w:id="474" w:name="_Toc491678899"/>
      <w:r w:rsidRPr="007767F3">
        <w:t>Administration Rules</w:t>
      </w:r>
      <w:bookmarkEnd w:id="473"/>
      <w:bookmarkEnd w:id="474"/>
    </w:p>
    <w:p w14:paraId="63FA4D13" w14:textId="191ECF1F" w:rsidR="007767F3" w:rsidRPr="007767F3" w:rsidRDefault="007767F3" w:rsidP="00F30218">
      <w:pPr>
        <w:pStyle w:val="BodyText"/>
        <w:numPr>
          <w:ilvl w:val="0"/>
          <w:numId w:val="17"/>
        </w:numPr>
      </w:pPr>
      <w:r w:rsidRPr="007767F3">
        <w:t xml:space="preserve">Accept metrics reports from </w:t>
      </w:r>
      <w:r w:rsidR="00637541">
        <w:t>S</w:t>
      </w:r>
      <w:r w:rsidRPr="007767F3">
        <w:t>ub-CNAs.</w:t>
      </w:r>
      <w:r w:rsidR="00A43431">
        <w:t xml:space="preserve"> See </w:t>
      </w:r>
      <w:hyperlink w:anchor="_Administration_Rules" w:history="1">
        <w:r w:rsidR="00A43431" w:rsidRPr="00A43431">
          <w:rPr>
            <w:rStyle w:val="Hyperlink"/>
          </w:rPr>
          <w:t>2.3.2</w:t>
        </w:r>
      </w:hyperlink>
      <w:r w:rsidR="00A43431">
        <w:t>. The format and instructions for sending metrics are determined by the Root CNA</w:t>
      </w:r>
      <w:r w:rsidR="00756E3E">
        <w:t>.</w:t>
      </w:r>
    </w:p>
    <w:p w14:paraId="146BBC9A" w14:textId="7D8ED687" w:rsidR="007767F3" w:rsidRPr="00676E95" w:rsidRDefault="007F758F" w:rsidP="00F30218">
      <w:pPr>
        <w:pStyle w:val="BodyText"/>
        <w:numPr>
          <w:ilvl w:val="0"/>
          <w:numId w:val="17"/>
        </w:numPr>
      </w:pPr>
      <w:r>
        <w:t>Submit</w:t>
      </w:r>
      <w:r w:rsidR="007767F3" w:rsidRPr="00676E95">
        <w:t xml:space="preserve"> metrics from </w:t>
      </w:r>
      <w:r w:rsidR="00637541">
        <w:t>S</w:t>
      </w:r>
      <w:r w:rsidR="007767F3" w:rsidRPr="00676E95">
        <w:t>ub-CNA</w:t>
      </w:r>
      <w:r w:rsidR="003917C6">
        <w:t>s quarterly, within two weeks of the quarter,</w:t>
      </w:r>
      <w:r w:rsidR="003917C6" w:rsidRPr="003917C6">
        <w:t xml:space="preserve"> </w:t>
      </w:r>
      <w:r w:rsidR="003917C6" w:rsidRPr="00676E95">
        <w:t>to the Primary CNA</w:t>
      </w:r>
      <w:r w:rsidR="003917C6">
        <w:t>.</w:t>
      </w:r>
      <w:r w:rsidR="0065512E">
        <w:t xml:space="preserve"> </w:t>
      </w:r>
      <w:r w:rsidR="003917C6">
        <w:t xml:space="preserve">Quarters are </w:t>
      </w:r>
      <w:r w:rsidR="007767F3" w:rsidRPr="00676E95">
        <w:t>based on the calendar yea</w:t>
      </w:r>
      <w:r w:rsidR="003917C6">
        <w:t>r.</w:t>
      </w:r>
    </w:p>
    <w:p w14:paraId="73729C15" w14:textId="2A7EA0EA" w:rsidR="005C0041" w:rsidRDefault="007767F3" w:rsidP="00F30218">
      <w:pPr>
        <w:pStyle w:val="BodyText"/>
        <w:numPr>
          <w:ilvl w:val="0"/>
          <w:numId w:val="17"/>
        </w:numPr>
      </w:pPr>
      <w:r w:rsidRPr="00676E95">
        <w:t xml:space="preserve">Act as an escalation </w:t>
      </w:r>
      <w:r w:rsidR="008C517E">
        <w:t xml:space="preserve">and adjudication </w:t>
      </w:r>
      <w:r w:rsidRPr="00676E95">
        <w:t>point for issue resolution</w:t>
      </w:r>
      <w:r w:rsidR="003917C6" w:rsidRPr="003917C6">
        <w:t xml:space="preserve"> </w:t>
      </w:r>
      <w:r w:rsidR="003917C6">
        <w:t>for Sub-CNAs in its domain</w:t>
      </w:r>
      <w:r w:rsidRPr="00676E95">
        <w:t>.</w:t>
      </w:r>
      <w:r w:rsidR="00AD6745">
        <w:t xml:space="preserve"> </w:t>
      </w:r>
    </w:p>
    <w:p w14:paraId="275436DE" w14:textId="3DEEFEA6" w:rsidR="00AD6745" w:rsidRPr="005F38AE" w:rsidRDefault="005C0041" w:rsidP="00F30218">
      <w:pPr>
        <w:pStyle w:val="BodyText"/>
        <w:numPr>
          <w:ilvl w:val="0"/>
          <w:numId w:val="17"/>
        </w:numPr>
      </w:pPr>
      <w:r>
        <w:lastRenderedPageBreak/>
        <w:t xml:space="preserve">When appropriate, apply </w:t>
      </w:r>
      <w:r w:rsidR="00AD6745">
        <w:t xml:space="preserve">sanctions upon any Sub-CNAs within </w:t>
      </w:r>
      <w:r w:rsidR="003917C6">
        <w:t>its domain</w:t>
      </w:r>
      <w:r>
        <w:t xml:space="preserve"> and notify the </w:t>
      </w:r>
      <w:r w:rsidR="003917C6">
        <w:t>Primary</w:t>
      </w:r>
      <w:r>
        <w:t xml:space="preserve"> CNA</w:t>
      </w:r>
      <w:r w:rsidR="00AD6745">
        <w:t>.</w:t>
      </w:r>
      <w:r w:rsidR="008C517E">
        <w:t xml:space="preserve"> The application of sanctions should occur as a last resort.</w:t>
      </w:r>
    </w:p>
    <w:p w14:paraId="01CC2311" w14:textId="21B89490" w:rsidR="00081830" w:rsidRDefault="00081830" w:rsidP="00F30218">
      <w:pPr>
        <w:pStyle w:val="BodyText"/>
        <w:numPr>
          <w:ilvl w:val="0"/>
          <w:numId w:val="17"/>
        </w:numPr>
      </w:pPr>
      <w:r>
        <w:t>Facilitate the enforcement of any administrative actions taken b</w:t>
      </w:r>
      <w:r w:rsidR="003917C6">
        <w:t>y</w:t>
      </w:r>
      <w:r>
        <w:t xml:space="preserve"> the Primary CNA against a Sub-CNA.</w:t>
      </w:r>
    </w:p>
    <w:p w14:paraId="41282916" w14:textId="574B5CFD" w:rsidR="007F6A73" w:rsidRPr="00081830" w:rsidRDefault="007F6A73" w:rsidP="00F30218">
      <w:pPr>
        <w:pStyle w:val="BodyText"/>
        <w:numPr>
          <w:ilvl w:val="0"/>
          <w:numId w:val="17"/>
        </w:numPr>
      </w:pPr>
      <w:r>
        <w:t>Follow the CNA Candidate Process described in Section 4 when adding new Sub-CNAs.</w:t>
      </w:r>
    </w:p>
    <w:p w14:paraId="1EBEAC92" w14:textId="6B8774E3" w:rsidR="007D2C07" w:rsidRDefault="007D2C07" w:rsidP="00F30218">
      <w:pPr>
        <w:pStyle w:val="Heading2"/>
      </w:pPr>
      <w:bookmarkStart w:id="475" w:name="_Toc491678900"/>
      <w:bookmarkStart w:id="476" w:name="_Toc459716221"/>
      <w:r>
        <w:t>Primary CNA</w:t>
      </w:r>
      <w:bookmarkEnd w:id="475"/>
      <w:r>
        <w:t xml:space="preserve"> </w:t>
      </w:r>
      <w:bookmarkEnd w:id="476"/>
    </w:p>
    <w:p w14:paraId="469C15DC" w14:textId="6FCA9C72" w:rsidR="00A43431" w:rsidRPr="00A43431" w:rsidRDefault="00A43431" w:rsidP="00A43431">
      <w:pPr>
        <w:pStyle w:val="BodyText"/>
      </w:pPr>
      <w:r>
        <w:t>The Primary CNA must adhere to the following rules:</w:t>
      </w:r>
    </w:p>
    <w:p w14:paraId="378E3B7A" w14:textId="608973E6" w:rsidR="00BB5A92" w:rsidRPr="00BB5A92" w:rsidRDefault="00BB5A92" w:rsidP="00F30218">
      <w:pPr>
        <w:pStyle w:val="Heading3"/>
      </w:pPr>
      <w:bookmarkStart w:id="477" w:name="_Toc459712496"/>
      <w:bookmarkStart w:id="478" w:name="_Toc459716788"/>
      <w:bookmarkStart w:id="479" w:name="_Toc459719867"/>
      <w:bookmarkStart w:id="480" w:name="_Toc459719895"/>
      <w:bookmarkStart w:id="481" w:name="_Toc491678901"/>
      <w:r w:rsidRPr="00BB5A92">
        <w:t>Assignment Rules</w:t>
      </w:r>
      <w:bookmarkEnd w:id="477"/>
      <w:bookmarkEnd w:id="478"/>
      <w:bookmarkEnd w:id="479"/>
      <w:bookmarkEnd w:id="480"/>
      <w:bookmarkEnd w:id="481"/>
    </w:p>
    <w:p w14:paraId="1E5C58E0" w14:textId="1C965A7A" w:rsidR="009E5A78" w:rsidRDefault="009E5A78" w:rsidP="00F30218">
      <w:pPr>
        <w:pStyle w:val="BodyText"/>
        <w:numPr>
          <w:ilvl w:val="0"/>
          <w:numId w:val="18"/>
        </w:numPr>
      </w:pPr>
      <w:r>
        <w:t>Provide CVE ID blocks to Root CNAs.</w:t>
      </w:r>
    </w:p>
    <w:p w14:paraId="668C79B4" w14:textId="6308A9C6" w:rsidR="00BB5A92" w:rsidRPr="00BB5A92" w:rsidRDefault="0017327E" w:rsidP="00F30218">
      <w:pPr>
        <w:pStyle w:val="BodyText"/>
        <w:numPr>
          <w:ilvl w:val="0"/>
          <w:numId w:val="18"/>
        </w:numPr>
      </w:pPr>
      <w:r>
        <w:t xml:space="preserve">Maintain the CVE </w:t>
      </w:r>
      <w:r w:rsidR="00A17896">
        <w:t>List</w:t>
      </w:r>
      <w:r>
        <w:t xml:space="preserve">, and provide that </w:t>
      </w:r>
      <w:r w:rsidR="007C6C4A">
        <w:t>information</w:t>
      </w:r>
      <w:r w:rsidR="007C6C4A" w:rsidRPr="00BB5A92">
        <w:t xml:space="preserve"> </w:t>
      </w:r>
      <w:r w:rsidR="00BB5A92" w:rsidRPr="00BB5A92">
        <w:t>to the public.</w:t>
      </w:r>
    </w:p>
    <w:p w14:paraId="3A717F8F" w14:textId="4A0D51E4" w:rsidR="0017327E" w:rsidRPr="007767F3" w:rsidRDefault="0017327E" w:rsidP="0017327E">
      <w:pPr>
        <w:pStyle w:val="BodyText"/>
        <w:numPr>
          <w:ilvl w:val="0"/>
          <w:numId w:val="18"/>
        </w:numPr>
      </w:pPr>
      <w:r w:rsidRPr="007767F3">
        <w:t xml:space="preserve">Assign CVE IDs as </w:t>
      </w:r>
      <w:r>
        <w:t xml:space="preserve">a </w:t>
      </w:r>
      <w:r w:rsidRPr="007767F3">
        <w:t>CNA when necessary</w:t>
      </w:r>
      <w:r w:rsidR="00F70993">
        <w:t>,</w:t>
      </w:r>
      <w:r>
        <w:t xml:space="preserve"> </w:t>
      </w:r>
      <w:r w:rsidRPr="007767F3">
        <w:t xml:space="preserve">per the </w:t>
      </w:r>
      <w:r>
        <w:t>CVE counting</w:t>
      </w:r>
      <w:r w:rsidRPr="007767F3">
        <w:t xml:space="preserve"> rules</w:t>
      </w:r>
      <w:r w:rsidR="00F70993">
        <w:t>,</w:t>
      </w:r>
      <w:r>
        <w:t xml:space="preserve"> when no Root CNAs cover that </w:t>
      </w:r>
      <w:r w:rsidR="001E4330">
        <w:t>scope</w:t>
      </w:r>
      <w:r w:rsidRPr="007767F3">
        <w:t>.</w:t>
      </w:r>
      <w:r>
        <w:t xml:space="preserve"> See </w:t>
      </w:r>
      <w:hyperlink w:anchor="AppendixC" w:history="1">
        <w:r w:rsidRPr="00203891">
          <w:rPr>
            <w:rStyle w:val="Hyperlink"/>
          </w:rPr>
          <w:t>Appendix C</w:t>
        </w:r>
      </w:hyperlink>
      <w:r>
        <w:t>.</w:t>
      </w:r>
    </w:p>
    <w:p w14:paraId="3625EC0C" w14:textId="659683F8" w:rsidR="00BB5A92" w:rsidRDefault="0017327E" w:rsidP="0017327E">
      <w:pPr>
        <w:pStyle w:val="BodyText"/>
        <w:numPr>
          <w:ilvl w:val="0"/>
          <w:numId w:val="18"/>
        </w:numPr>
        <w:rPr>
          <w:ins w:id="482" w:author="Daniel Adinolfi" w:date="2017-08-25T13:26:00Z"/>
        </w:rPr>
      </w:pPr>
      <w:r>
        <w:t>Act as</w:t>
      </w:r>
      <w:r w:rsidR="00BB5A92" w:rsidRPr="00BB5A92">
        <w:t xml:space="preserve"> the CNA of </w:t>
      </w:r>
      <w:r>
        <w:t>l</w:t>
      </w:r>
      <w:r w:rsidR="00BB5A92" w:rsidRPr="00BB5A92">
        <w:t xml:space="preserve">ast </w:t>
      </w:r>
      <w:r>
        <w:t>r</w:t>
      </w:r>
      <w:r w:rsidR="00BB5A92" w:rsidRPr="00BB5A92">
        <w:t>esort for assignment issues that require escalation.</w:t>
      </w:r>
    </w:p>
    <w:p w14:paraId="256A5571" w14:textId="583E98F9" w:rsidR="00486967" w:rsidRDefault="00F227E2" w:rsidP="0017327E">
      <w:pPr>
        <w:pStyle w:val="BodyText"/>
        <w:numPr>
          <w:ilvl w:val="0"/>
          <w:numId w:val="18"/>
        </w:numPr>
        <w:rPr>
          <w:ins w:id="483" w:author="Daniel Adinolfi" w:date="2017-08-25T14:05:00Z"/>
        </w:rPr>
      </w:pPr>
      <w:ins w:id="484" w:author="Daniel Adinolfi" w:date="2017-08-25T13:26:00Z">
        <w:r>
          <w:t>Maintain a process for rejecting unused reserved CVE IDs each year</w:t>
        </w:r>
      </w:ins>
      <w:ins w:id="485" w:author="Daniel Adinolfi" w:date="2017-08-25T13:27:00Z">
        <w:r>
          <w:t>.</w:t>
        </w:r>
      </w:ins>
      <w:ins w:id="486" w:author="Daniel Adinolfi" w:date="2017-08-25T13:28:00Z">
        <w:r>
          <w:t xml:space="preserve"> </w:t>
        </w:r>
      </w:ins>
      <w:ins w:id="487" w:author="Daniel Adinolfi" w:date="2017-08-25T13:30:00Z">
        <w:r>
          <w:t>One example process would be:</w:t>
        </w:r>
      </w:ins>
      <w:ins w:id="488" w:author="Daniel Adinolfi" w:date="2017-08-25T13:28:00Z">
        <w:r>
          <w:t xml:space="preserve"> at the beginning of each calendar year, CNAs must </w:t>
        </w:r>
      </w:ins>
      <w:ins w:id="489" w:author="Daniel Adinolfi" w:date="2017-08-25T13:29:00Z">
        <w:r>
          <w:t>indicate to</w:t>
        </w:r>
      </w:ins>
      <w:ins w:id="490" w:author="Daniel Adinolfi" w:date="2017-08-25T13:28:00Z">
        <w:r>
          <w:t xml:space="preserve"> the Primary CNA which CVE IDs from the </w:t>
        </w:r>
      </w:ins>
      <w:ins w:id="491" w:author="Daniel Adinolfi" w:date="2017-08-25T13:29:00Z">
        <w:r>
          <w:t>previous calendar year were not assigned to a vulnerability. Those CVE IDs that were unused would be rejected.</w:t>
        </w:r>
      </w:ins>
      <w:ins w:id="492" w:author="Daniel Adinolfi" w:date="2017-08-25T13:30:00Z">
        <w:r>
          <w:t xml:space="preserve"> (CVE IDs for previous calendar years can always be requested from the Primary CNA if necessary.)</w:t>
        </w:r>
      </w:ins>
    </w:p>
    <w:p w14:paraId="73CDCBD3" w14:textId="21CF7572" w:rsidR="003B75A8" w:rsidRDefault="003B75A8" w:rsidP="0017327E">
      <w:pPr>
        <w:pStyle w:val="BodyText"/>
        <w:numPr>
          <w:ilvl w:val="0"/>
          <w:numId w:val="18"/>
        </w:numPr>
      </w:pPr>
      <w:ins w:id="493" w:author="Daniel Adinolfi" w:date="2017-08-25T14:05:00Z">
        <w:r>
          <w:t xml:space="preserve">Maintain a process for rejecting </w:t>
        </w:r>
        <w:r w:rsidR="00623545">
          <w:t xml:space="preserve">assigned-but-unpopulated CVE entries based on an expiration period. For example, that period may be </w:t>
        </w:r>
      </w:ins>
      <w:ins w:id="494" w:author="Daniel Adinolfi" w:date="2017-08-25T14:07:00Z">
        <w:r w:rsidR="00623545">
          <w:t xml:space="preserve">“if a CVE ID was assigned two years ago but the entry for it was not populated by the assigner, the CVE ID will be rejected”. The specific time frame should be publicly documented by the Primary CNA and can be updated based on the needs of </w:t>
        </w:r>
      </w:ins>
      <w:ins w:id="495" w:author="Daniel Adinolfi" w:date="2017-08-25T14:08:00Z">
        <w:r w:rsidR="00623545">
          <w:t>the</w:t>
        </w:r>
      </w:ins>
      <w:ins w:id="496" w:author="Daniel Adinolfi" w:date="2017-08-25T14:07:00Z">
        <w:r w:rsidR="00623545">
          <w:t xml:space="preserve"> </w:t>
        </w:r>
      </w:ins>
      <w:ins w:id="497" w:author="Daniel Adinolfi" w:date="2017-08-25T14:08:00Z">
        <w:r w:rsidR="00623545">
          <w:t>CVE community.</w:t>
        </w:r>
      </w:ins>
    </w:p>
    <w:p w14:paraId="67DD5349" w14:textId="056D2255" w:rsidR="00BB5A92" w:rsidRPr="00BB5A92" w:rsidRDefault="00BB5A92" w:rsidP="00484683">
      <w:pPr>
        <w:pStyle w:val="Heading3"/>
      </w:pPr>
      <w:bookmarkStart w:id="498" w:name="_Toc459716222"/>
      <w:bookmarkStart w:id="499" w:name="_Toc491678902"/>
      <w:r w:rsidRPr="00BB5A92">
        <w:t>Communications Rules</w:t>
      </w:r>
      <w:bookmarkEnd w:id="498"/>
      <w:bookmarkEnd w:id="499"/>
    </w:p>
    <w:p w14:paraId="30D109F0" w14:textId="77777777" w:rsidR="00BB5A92" w:rsidRPr="00BB5A92" w:rsidRDefault="00BB5A92" w:rsidP="00F30218">
      <w:pPr>
        <w:pStyle w:val="BodyText"/>
        <w:numPr>
          <w:ilvl w:val="0"/>
          <w:numId w:val="19"/>
        </w:numPr>
      </w:pPr>
      <w:r w:rsidRPr="00BB5A92">
        <w:t>Provide a listing of all Root CNAs and Sub-CNAs including public points of contact and web links. Obtain this information from Root CNAs.</w:t>
      </w:r>
    </w:p>
    <w:p w14:paraId="5E76FDAC" w14:textId="3A1334C4" w:rsidR="00BB5A92" w:rsidRPr="00BB5A92" w:rsidRDefault="00BB5A92" w:rsidP="00F30218">
      <w:pPr>
        <w:pStyle w:val="BodyText"/>
        <w:numPr>
          <w:ilvl w:val="0"/>
          <w:numId w:val="19"/>
        </w:numPr>
      </w:pPr>
      <w:r w:rsidRPr="00BB5A92">
        <w:t xml:space="preserve">Maintain a private list of individual </w:t>
      </w:r>
      <w:r w:rsidR="00203891">
        <w:t>POCs</w:t>
      </w:r>
      <w:r w:rsidRPr="00BB5A92">
        <w:t xml:space="preserve"> for each </w:t>
      </w:r>
      <w:r w:rsidR="00A94833">
        <w:t>Root and Sub-</w:t>
      </w:r>
      <w:r w:rsidRPr="00BB5A92">
        <w:t>CNA for use by CNAs only.</w:t>
      </w:r>
      <w:r w:rsidR="00A94833">
        <w:t xml:space="preserve"> </w:t>
      </w:r>
    </w:p>
    <w:p w14:paraId="15EEA640" w14:textId="77777777" w:rsidR="00BB5A92" w:rsidRDefault="00BB5A92" w:rsidP="00F30218">
      <w:pPr>
        <w:pStyle w:val="BodyText"/>
        <w:numPr>
          <w:ilvl w:val="0"/>
          <w:numId w:val="19"/>
        </w:numPr>
      </w:pPr>
      <w:r w:rsidRPr="00BB5A92">
        <w:t>Provide coordination of communication channels between Root CNAs.</w:t>
      </w:r>
    </w:p>
    <w:p w14:paraId="7CB48B1D" w14:textId="2642EAB9" w:rsidR="00BD64EA" w:rsidRDefault="00BD64EA" w:rsidP="00F30218">
      <w:pPr>
        <w:pStyle w:val="BodyText"/>
        <w:numPr>
          <w:ilvl w:val="0"/>
          <w:numId w:val="19"/>
        </w:numPr>
      </w:pPr>
      <w:r>
        <w:t>Respond to inquiries by Root CNAs and Sub-CNAs in a timely manner</w:t>
      </w:r>
      <w:r w:rsidR="00A94833">
        <w:t>; establish</w:t>
      </w:r>
      <w:r w:rsidR="007C6C4A">
        <w:t xml:space="preserve"> responsiveness metrics for such responsiveness.</w:t>
      </w:r>
    </w:p>
    <w:p w14:paraId="4500853A" w14:textId="6426E151" w:rsidR="0017327E" w:rsidRPr="00BD64EA" w:rsidRDefault="0017327E" w:rsidP="00F30218">
      <w:pPr>
        <w:pStyle w:val="BodyText"/>
        <w:numPr>
          <w:ilvl w:val="0"/>
          <w:numId w:val="19"/>
        </w:numPr>
      </w:pPr>
      <w:r>
        <w:t>Maintain a public listing of the established counting rules</w:t>
      </w:r>
      <w:r w:rsidR="007F6A73">
        <w:t xml:space="preserve"> for the CVE Program. See </w:t>
      </w:r>
      <w:hyperlink w:anchor="AppendixC" w:history="1">
        <w:r w:rsidR="007F6A73" w:rsidRPr="00203891">
          <w:rPr>
            <w:rStyle w:val="Hyperlink"/>
          </w:rPr>
          <w:t>Appendix C</w:t>
        </w:r>
      </w:hyperlink>
      <w:r w:rsidR="007F6A73">
        <w:t>.</w:t>
      </w:r>
    </w:p>
    <w:p w14:paraId="3895D1BB" w14:textId="60348CA1" w:rsidR="00BB5A92" w:rsidRPr="00AF597F" w:rsidRDefault="00BB5A92" w:rsidP="00484683">
      <w:pPr>
        <w:pStyle w:val="Heading3"/>
      </w:pPr>
      <w:bookmarkStart w:id="500" w:name="_Toc459716223"/>
      <w:bookmarkStart w:id="501" w:name="_Toc491678903"/>
      <w:r w:rsidRPr="00BB5A92">
        <w:lastRenderedPageBreak/>
        <w:t>Administration Rules</w:t>
      </w:r>
      <w:bookmarkEnd w:id="500"/>
      <w:bookmarkEnd w:id="501"/>
    </w:p>
    <w:p w14:paraId="1064A48B" w14:textId="3F1547FE" w:rsidR="007F6A73" w:rsidRDefault="007F6A73" w:rsidP="007F6A73">
      <w:pPr>
        <w:pStyle w:val="BodyText"/>
        <w:numPr>
          <w:ilvl w:val="0"/>
          <w:numId w:val="20"/>
        </w:numPr>
      </w:pPr>
      <w:r>
        <w:t>Serve as a member</w:t>
      </w:r>
      <w:r w:rsidR="00801E4F">
        <w:t>,</w:t>
      </w:r>
      <w:r>
        <w:t xml:space="preserve"> </w:t>
      </w:r>
      <w:r w:rsidR="00DD7D70">
        <w:t>and the Board Moderator</w:t>
      </w:r>
      <w:r w:rsidR="00801E4F">
        <w:t>,</w:t>
      </w:r>
      <w:r w:rsidR="00DD7D70">
        <w:t xml:space="preserve"> </w:t>
      </w:r>
      <w:r>
        <w:t>of the CVE Board.</w:t>
      </w:r>
    </w:p>
    <w:p w14:paraId="4C95EFE8" w14:textId="44211F30" w:rsidR="00F30EC5" w:rsidRPr="00AF597F" w:rsidRDefault="00BB5A92" w:rsidP="007F6A73">
      <w:pPr>
        <w:pStyle w:val="BodyText"/>
        <w:numPr>
          <w:ilvl w:val="0"/>
          <w:numId w:val="20"/>
        </w:numPr>
      </w:pPr>
      <w:r w:rsidRPr="00BB5A92">
        <w:t>Accept metrics reports from Root CNAs</w:t>
      </w:r>
      <w:r w:rsidR="007F6A73">
        <w:t xml:space="preserve"> quarterly, within one month of the calendar quarter.</w:t>
      </w:r>
    </w:p>
    <w:p w14:paraId="026E6C09" w14:textId="77777777" w:rsidR="00DD7D70" w:rsidRDefault="00DD7D70" w:rsidP="00DD7D70">
      <w:pPr>
        <w:pStyle w:val="BodyText"/>
        <w:numPr>
          <w:ilvl w:val="0"/>
          <w:numId w:val="20"/>
        </w:numPr>
      </w:pPr>
      <w:r>
        <w:t>Act as the final arbiter for appeals regarding CNA assignment decisions and CNA program issues.</w:t>
      </w:r>
    </w:p>
    <w:p w14:paraId="5A2C7E9D" w14:textId="15544CF8" w:rsidR="00F30EC5" w:rsidRDefault="00BB5A92" w:rsidP="00F30218">
      <w:pPr>
        <w:pStyle w:val="BodyText"/>
        <w:numPr>
          <w:ilvl w:val="0"/>
          <w:numId w:val="20"/>
        </w:numPr>
      </w:pPr>
      <w:r w:rsidRPr="00AF597F">
        <w:t>Act as an escalation point for issue resolution</w:t>
      </w:r>
      <w:r w:rsidR="002443A7">
        <w:t xml:space="preserve"> </w:t>
      </w:r>
      <w:r w:rsidR="00A8781C">
        <w:t xml:space="preserve">should </w:t>
      </w:r>
      <w:r w:rsidR="002443A7">
        <w:t>this process fail at the Root CNA level.</w:t>
      </w:r>
    </w:p>
    <w:p w14:paraId="5566FA22" w14:textId="434A573A" w:rsidR="00E536CF" w:rsidRPr="007F6A73" w:rsidRDefault="00E536CF" w:rsidP="00F30218">
      <w:pPr>
        <w:pStyle w:val="BodyText"/>
        <w:numPr>
          <w:ilvl w:val="0"/>
          <w:numId w:val="20"/>
        </w:numPr>
        <w:rPr>
          <w:b/>
        </w:rPr>
      </w:pPr>
      <w:r>
        <w:t>When appropriate, apply sanctions upon any CNA.</w:t>
      </w:r>
      <w:r w:rsidR="00DD7D70">
        <w:t xml:space="preserve"> </w:t>
      </w:r>
    </w:p>
    <w:p w14:paraId="308CA9B4" w14:textId="4EC8092D" w:rsidR="007F6A73" w:rsidRPr="007F6A73" w:rsidRDefault="007F6A73" w:rsidP="00F30218">
      <w:pPr>
        <w:pStyle w:val="BodyText"/>
        <w:numPr>
          <w:ilvl w:val="0"/>
          <w:numId w:val="20"/>
        </w:numPr>
        <w:rPr>
          <w:b/>
        </w:rPr>
      </w:pPr>
      <w:r>
        <w:t xml:space="preserve">Follow the CNA Candidate Process described in Section 4 when adding new </w:t>
      </w:r>
      <w:r w:rsidR="00DD7D70">
        <w:t xml:space="preserve">Root </w:t>
      </w:r>
      <w:r>
        <w:t>CNAs.</w:t>
      </w:r>
    </w:p>
    <w:p w14:paraId="42B927DC" w14:textId="2753E92A" w:rsidR="005B7CB0" w:rsidRDefault="005B7CB0" w:rsidP="00936CB4">
      <w:pPr>
        <w:pStyle w:val="Heading1"/>
      </w:pPr>
      <w:bookmarkStart w:id="502" w:name="_Toc459716224"/>
      <w:bookmarkStart w:id="503" w:name="_Toc491678904"/>
      <w:r>
        <w:t>CNA Candidate Process</w:t>
      </w:r>
      <w:bookmarkEnd w:id="502"/>
      <w:bookmarkEnd w:id="503"/>
    </w:p>
    <w:p w14:paraId="76A36F23" w14:textId="6642BCA7" w:rsidR="005B7CB0" w:rsidRDefault="00C24F3E" w:rsidP="00F30218">
      <w:pPr>
        <w:pStyle w:val="BodyText"/>
      </w:pPr>
      <w:r>
        <w:t xml:space="preserve">The </w:t>
      </w:r>
      <w:r w:rsidR="005B7CB0">
        <w:t xml:space="preserve">CVE </w:t>
      </w:r>
      <w:r w:rsidR="007F6A73">
        <w:t>P</w:t>
      </w:r>
      <w:r>
        <w:t>rogram</w:t>
      </w:r>
      <w:r w:rsidR="00DD7D70">
        <w:t>, through both Root CNAs and the Primary CNA,</w:t>
      </w:r>
      <w:r>
        <w:t xml:space="preserve"> </w:t>
      </w:r>
      <w:r w:rsidR="007F6A73">
        <w:t xml:space="preserve">adds </w:t>
      </w:r>
      <w:r w:rsidR="00CD7F36">
        <w:t xml:space="preserve">qualified </w:t>
      </w:r>
      <w:r w:rsidR="007F6A73">
        <w:t>organizations (here</w:t>
      </w:r>
      <w:r w:rsidR="00637541">
        <w:t>in</w:t>
      </w:r>
      <w:r w:rsidR="007F6A73">
        <w:t xml:space="preserve">after referred to as candidates) </w:t>
      </w:r>
      <w:r w:rsidR="00CD7F36">
        <w:t xml:space="preserve">as CNAs </w:t>
      </w:r>
      <w:r w:rsidR="007F6A73">
        <w:t xml:space="preserve">through </w:t>
      </w:r>
      <w:r w:rsidR="00CD7F36">
        <w:t>the</w:t>
      </w:r>
      <w:r w:rsidR="007F6A73">
        <w:t xml:space="preserve"> on-boarding process</w:t>
      </w:r>
      <w:r w:rsidR="00CD7F36">
        <w:t xml:space="preserve"> described in this section</w:t>
      </w:r>
      <w:r w:rsidR="005B7CB0" w:rsidRPr="00840818">
        <w:t>.</w:t>
      </w:r>
      <w:r w:rsidR="005B7CB0">
        <w:t xml:space="preserve"> </w:t>
      </w:r>
      <w:r w:rsidR="007F6A73">
        <w:t xml:space="preserve">The on-boarding process is designed to set expectations for </w:t>
      </w:r>
      <w:r w:rsidR="005B7CB0">
        <w:t xml:space="preserve">CNAs </w:t>
      </w:r>
      <w:r w:rsidR="007F6A73">
        <w:t xml:space="preserve">regarding </w:t>
      </w:r>
      <w:r w:rsidR="005B7CB0">
        <w:t>the oversight and administration of CVE assignment for products within their scope.</w:t>
      </w:r>
    </w:p>
    <w:p w14:paraId="4236B451" w14:textId="1C6DC648" w:rsidR="005B7CB0" w:rsidRDefault="007F6A73" w:rsidP="00F30218">
      <w:pPr>
        <w:pStyle w:val="BodyText"/>
      </w:pPr>
      <w:r>
        <w:t>The goals of the</w:t>
      </w:r>
      <w:r w:rsidR="005B7CB0">
        <w:t xml:space="preserve"> CNA candidate process:</w:t>
      </w:r>
    </w:p>
    <w:p w14:paraId="47B06409" w14:textId="77777777" w:rsidR="005B7CB0" w:rsidRDefault="005B7CB0" w:rsidP="00F30218">
      <w:pPr>
        <w:pStyle w:val="BodyText"/>
        <w:numPr>
          <w:ilvl w:val="0"/>
          <w:numId w:val="21"/>
        </w:numPr>
      </w:pPr>
      <w:r>
        <w:t>The candidate understands its roles and responsibilities.</w:t>
      </w:r>
    </w:p>
    <w:p w14:paraId="54FA9A97" w14:textId="77777777" w:rsidR="005B7CB0" w:rsidRDefault="005B7CB0" w:rsidP="00F30218">
      <w:pPr>
        <w:pStyle w:val="BodyText"/>
        <w:numPr>
          <w:ilvl w:val="0"/>
          <w:numId w:val="21"/>
        </w:numPr>
      </w:pPr>
      <w:r>
        <w:t>Individual members of the new CNA's team are able to perform CVE assignment and counting processes.</w:t>
      </w:r>
    </w:p>
    <w:p w14:paraId="2D096D38" w14:textId="2C7BAD4C" w:rsidR="005B7CB0" w:rsidRDefault="005B7CB0" w:rsidP="00F30218">
      <w:pPr>
        <w:pStyle w:val="BodyText"/>
        <w:numPr>
          <w:ilvl w:val="0"/>
          <w:numId w:val="21"/>
        </w:numPr>
      </w:pPr>
      <w:r>
        <w:t xml:space="preserve">Clear communication channels exist between CNAs and the rest of the </w:t>
      </w:r>
      <w:r w:rsidR="00EB23B1">
        <w:t>CVE Program</w:t>
      </w:r>
      <w:r>
        <w:t>.</w:t>
      </w:r>
    </w:p>
    <w:p w14:paraId="45835F1E" w14:textId="736CD29F" w:rsidR="005B7CB0" w:rsidRDefault="005B7CB0" w:rsidP="00D24399">
      <w:pPr>
        <w:pStyle w:val="Heading2"/>
      </w:pPr>
      <w:bookmarkStart w:id="504" w:name="_Toc459716225"/>
      <w:bookmarkStart w:id="505" w:name="_Toc491678905"/>
      <w:r>
        <w:t>CNA Qualifications</w:t>
      </w:r>
      <w:bookmarkEnd w:id="504"/>
      <w:bookmarkEnd w:id="505"/>
    </w:p>
    <w:p w14:paraId="0B9C1295" w14:textId="55C0597D" w:rsidR="007F6A73" w:rsidRDefault="00CD7F36" w:rsidP="00F30218">
      <w:pPr>
        <w:pStyle w:val="BodyText"/>
      </w:pPr>
      <w:r>
        <w:t xml:space="preserve">A candidate is qualified if they </w:t>
      </w:r>
      <w:r w:rsidR="00637541">
        <w:t>meet the following criteria</w:t>
      </w:r>
      <w:r>
        <w:t>:</w:t>
      </w:r>
    </w:p>
    <w:p w14:paraId="4A44EF60" w14:textId="4F35F0C4" w:rsidR="00CD7F36" w:rsidRDefault="00637541" w:rsidP="00CD7F36">
      <w:pPr>
        <w:pStyle w:val="BodyText"/>
        <w:numPr>
          <w:ilvl w:val="0"/>
          <w:numId w:val="23"/>
        </w:numPr>
      </w:pPr>
      <w:r>
        <w:t>A candidate must be i</w:t>
      </w:r>
      <w:r w:rsidR="00CD7F36">
        <w:t>nterested in becoming a CNA and willing to follow established CNA rules.</w:t>
      </w:r>
    </w:p>
    <w:p w14:paraId="4D5FEC98" w14:textId="77777777" w:rsidR="002247C9" w:rsidRDefault="005B7CB0" w:rsidP="00CD7F36">
      <w:pPr>
        <w:pStyle w:val="BodyText"/>
        <w:numPr>
          <w:ilvl w:val="0"/>
          <w:numId w:val="23"/>
        </w:numPr>
      </w:pPr>
      <w:r>
        <w:t xml:space="preserve">A CNA must be </w:t>
      </w:r>
    </w:p>
    <w:p w14:paraId="67EE490C" w14:textId="77777777" w:rsidR="002247C9" w:rsidRDefault="005B7CB0" w:rsidP="002247C9">
      <w:pPr>
        <w:pStyle w:val="BodyText"/>
        <w:numPr>
          <w:ilvl w:val="1"/>
          <w:numId w:val="23"/>
        </w:numPr>
      </w:pPr>
      <w:r>
        <w:t xml:space="preserve">a vendor with a significant user base and an established security advisory capability or </w:t>
      </w:r>
    </w:p>
    <w:p w14:paraId="1DB2DF67" w14:textId="4AB7AF53" w:rsidR="002247C9" w:rsidRDefault="005B7CB0" w:rsidP="002247C9">
      <w:pPr>
        <w:pStyle w:val="BodyText"/>
        <w:numPr>
          <w:ilvl w:val="1"/>
          <w:numId w:val="23"/>
        </w:numPr>
        <w:rPr>
          <w:ins w:id="506" w:author="Daniel Adinolfi" w:date="2017-08-15T09:39:00Z"/>
        </w:rPr>
      </w:pPr>
      <w:r>
        <w:t xml:space="preserve">an established entity </w:t>
      </w:r>
      <w:r w:rsidR="006503FF">
        <w:t xml:space="preserve">with an established security advisory capability </w:t>
      </w:r>
      <w:r>
        <w:t>that typically acts as a neutral interface between researchers and vendors</w:t>
      </w:r>
      <w:ins w:id="507" w:author="Daniel Adinolfi" w:date="2017-08-15T09:39:00Z">
        <w:r w:rsidR="00235473">
          <w:t xml:space="preserve"> or</w:t>
        </w:r>
      </w:ins>
      <w:del w:id="508" w:author="Daniel Adinolfi" w:date="2017-08-15T09:39:00Z">
        <w:r w:rsidDel="00235473">
          <w:delText>.</w:delText>
        </w:r>
        <w:r w:rsidR="00CD7F36" w:rsidRPr="00CD7F36" w:rsidDel="00235473">
          <w:delText xml:space="preserve"> </w:delText>
        </w:r>
      </w:del>
    </w:p>
    <w:p w14:paraId="19FAEF36" w14:textId="0EE28893" w:rsidR="00235473" w:rsidRDefault="00235473" w:rsidP="002247C9">
      <w:pPr>
        <w:pStyle w:val="BodyText"/>
        <w:numPr>
          <w:ilvl w:val="1"/>
          <w:numId w:val="23"/>
        </w:numPr>
        <w:rPr>
          <w:ins w:id="509" w:author="Daniel Adinolfi" w:date="2017-08-15T10:05:00Z"/>
        </w:rPr>
      </w:pPr>
      <w:ins w:id="510" w:author="Daniel Adinolfi" w:date="2017-08-15T09:39:00Z">
        <w:r>
          <w:t>an established bug bounty service provider or</w:t>
        </w:r>
      </w:ins>
    </w:p>
    <w:p w14:paraId="374990B2" w14:textId="2B91F9D5" w:rsidR="00B63F4D" w:rsidRDefault="00B63F4D" w:rsidP="002247C9">
      <w:pPr>
        <w:pStyle w:val="BodyText"/>
        <w:numPr>
          <w:ilvl w:val="1"/>
          <w:numId w:val="23"/>
        </w:numPr>
        <w:rPr>
          <w:ins w:id="511" w:author="Daniel Adinolfi" w:date="2017-08-15T09:39:00Z"/>
        </w:rPr>
      </w:pPr>
      <w:ins w:id="512" w:author="Daniel Adinolfi" w:date="2017-08-15T10:05:00Z">
        <w:r>
          <w:t>an established vulnerability research team or</w:t>
        </w:r>
      </w:ins>
    </w:p>
    <w:p w14:paraId="03CDF2A6" w14:textId="79A30DB4" w:rsidR="00235473" w:rsidRDefault="00235473" w:rsidP="002247C9">
      <w:pPr>
        <w:pStyle w:val="BodyText"/>
        <w:numPr>
          <w:ilvl w:val="1"/>
          <w:numId w:val="23"/>
        </w:numPr>
      </w:pPr>
      <w:ins w:id="513" w:author="Daniel Adinolfi" w:date="2017-08-15T09:39:00Z">
        <w:r>
          <w:t xml:space="preserve">an </w:t>
        </w:r>
      </w:ins>
      <w:ins w:id="514" w:author="Daniel Adinolfi" w:date="2017-08-15T09:40:00Z">
        <w:r>
          <w:t>independent</w:t>
        </w:r>
      </w:ins>
      <w:ins w:id="515" w:author="Daniel Adinolfi" w:date="2017-08-15T09:39:00Z">
        <w:r>
          <w:t xml:space="preserve"> vulnerability researcher.</w:t>
        </w:r>
      </w:ins>
    </w:p>
    <w:p w14:paraId="7475C2D9" w14:textId="7231316E" w:rsidR="005B7CB0" w:rsidRDefault="00CD7F36" w:rsidP="006503FF">
      <w:pPr>
        <w:pStyle w:val="BodyText"/>
        <w:ind w:left="720"/>
      </w:pPr>
      <w:r>
        <w:t xml:space="preserve">A Root CNA may be a regional coordinator (such as a </w:t>
      </w:r>
      <w:r w:rsidR="00203891">
        <w:t>Computer Emergency Response Team [</w:t>
      </w:r>
      <w:r>
        <w:t>CERT</w:t>
      </w:r>
      <w:r w:rsidR="00203891">
        <w:t>]</w:t>
      </w:r>
      <w:r>
        <w:t xml:space="preserve">) or a domain publisher (such as an </w:t>
      </w:r>
      <w:r w:rsidR="00203891">
        <w:t xml:space="preserve">Information Sharing and Analysis </w:t>
      </w:r>
      <w:r w:rsidR="00203891">
        <w:lastRenderedPageBreak/>
        <w:t>Center [</w:t>
      </w:r>
      <w:r>
        <w:t>ISAC</w:t>
      </w:r>
      <w:r w:rsidR="00203891">
        <w:t>]</w:t>
      </w:r>
      <w:r>
        <w:t xml:space="preserve"> representing a particular sector).</w:t>
      </w:r>
      <w:r w:rsidR="00326581">
        <w:t xml:space="preserve"> A CNA may also be a mature research organization.</w:t>
      </w:r>
    </w:p>
    <w:p w14:paraId="1A155B6D" w14:textId="09193856" w:rsidR="00CD7F36" w:rsidRDefault="005B7CB0" w:rsidP="00CD7F36">
      <w:pPr>
        <w:pStyle w:val="BodyText"/>
        <w:numPr>
          <w:ilvl w:val="0"/>
          <w:numId w:val="23"/>
        </w:numPr>
      </w:pPr>
      <w:r>
        <w:t xml:space="preserve">The CNA must be an established distribution point or source for first-time </w:t>
      </w:r>
      <w:r w:rsidR="00FD3795">
        <w:t xml:space="preserve">product </w:t>
      </w:r>
      <w:r>
        <w:t>vulnerability announcements (which may concern their own products). In keeping with the CVE requirement to identify public issues, the CNA must only assign CVE</w:t>
      </w:r>
      <w:r w:rsidR="00CD7F36">
        <w:t>s</w:t>
      </w:r>
      <w:r>
        <w:t xml:space="preserve"> to security issues that will be made public. </w:t>
      </w:r>
      <w:ins w:id="516" w:author="Daniel Adinolfi" w:date="2017-08-15T09:49:00Z">
        <w:r w:rsidR="00BA0A6F" w:rsidRPr="00BA0A6F">
          <w:t>If the CNA is disclosing vulnerabilities for products or projects</w:t>
        </w:r>
      </w:ins>
      <w:ins w:id="517" w:author="Daniel Adinolfi" w:date="2017-08-15T09:50:00Z">
        <w:r w:rsidR="00BA0A6F">
          <w:t xml:space="preserve"> not their own (and not covered by another CNA)</w:t>
        </w:r>
      </w:ins>
      <w:ins w:id="518" w:author="Daniel Adinolfi" w:date="2017-08-15T09:49:00Z">
        <w:r w:rsidR="00BA0A6F" w:rsidRPr="00BA0A6F">
          <w:t>, they must</w:t>
        </w:r>
      </w:ins>
      <w:ins w:id="519" w:author="Daniel Adinolfi" w:date="2017-08-15T09:51:00Z">
        <w:r w:rsidR="00D807F6">
          <w:t xml:space="preserve"> consistently</w:t>
        </w:r>
      </w:ins>
      <w:ins w:id="520" w:author="Daniel Adinolfi" w:date="2017-08-15T09:49:00Z">
        <w:r w:rsidR="00BA0A6F" w:rsidRPr="00BA0A6F">
          <w:t xml:space="preserve"> publish a public vulnerability announcement</w:t>
        </w:r>
      </w:ins>
      <w:ins w:id="521" w:author="Daniel Adinolfi" w:date="2017-08-15T09:50:00Z">
        <w:r w:rsidR="00BA0A6F">
          <w:t xml:space="preserve"> for each assignment</w:t>
        </w:r>
      </w:ins>
      <w:ins w:id="522" w:author="Daniel Adinolfi" w:date="2017-08-15T09:49:00Z">
        <w:r w:rsidR="00BA0A6F" w:rsidRPr="00BA0A6F">
          <w:t xml:space="preserve">. </w:t>
        </w:r>
      </w:ins>
      <w:r w:rsidR="00FD3795">
        <w:t>(Refer to the definition of “vulnerability” in Appendix A for clarification on what products should and should not be considered when assigning a CVE ID.)</w:t>
      </w:r>
    </w:p>
    <w:p w14:paraId="5A529609" w14:textId="212CB3A6" w:rsidR="005B7CB0" w:rsidRDefault="00CD7F36" w:rsidP="00CD7F36">
      <w:pPr>
        <w:pStyle w:val="BodyText"/>
        <w:numPr>
          <w:ilvl w:val="0"/>
          <w:numId w:val="23"/>
        </w:numPr>
      </w:pPr>
      <w:r>
        <w:t xml:space="preserve">The CNA </w:t>
      </w:r>
      <w:del w:id="523" w:author="Daniel Adinolfi" w:date="2017-08-15T09:30:00Z">
        <w:r w:rsidR="005B7CB0" w:rsidDel="00F24D1F">
          <w:delText xml:space="preserve">must </w:delText>
        </w:r>
      </w:del>
      <w:ins w:id="524" w:author="Daniel Adinolfi" w:date="2017-08-21T15:24:00Z">
        <w:r w:rsidR="00130D77">
          <w:t>should</w:t>
        </w:r>
      </w:ins>
      <w:ins w:id="525" w:author="Daniel Adinolfi" w:date="2017-08-15T09:30:00Z">
        <w:r w:rsidR="00F24D1F">
          <w:t xml:space="preserve"> </w:t>
        </w:r>
      </w:ins>
      <w:r w:rsidR="005B7CB0">
        <w:t xml:space="preserve">follow </w:t>
      </w:r>
      <w:r w:rsidR="00A170EC">
        <w:t xml:space="preserve">coordinated </w:t>
      </w:r>
      <w:r w:rsidR="005B7CB0">
        <w:t xml:space="preserve">disclosure practices </w:t>
      </w:r>
      <w:r>
        <w:t>as determined by</w:t>
      </w:r>
      <w:r w:rsidR="005B7CB0">
        <w:t xml:space="preserve"> the community which they serve. </w:t>
      </w:r>
      <w:r w:rsidR="00A170EC">
        <w:t xml:space="preserve">Coordinated </w:t>
      </w:r>
      <w:r w:rsidR="005B7CB0">
        <w:t>disclosure practices reduce the likelihood that duplicate or inaccurate information will be introduced into CVE.</w:t>
      </w:r>
    </w:p>
    <w:p w14:paraId="76EFF974" w14:textId="03444A74" w:rsidR="005B7CB0" w:rsidRDefault="00CD7F36" w:rsidP="005B7CB0">
      <w:pPr>
        <w:pStyle w:val="Heading2"/>
      </w:pPr>
      <w:bookmarkStart w:id="526" w:name="_Toc459716226"/>
      <w:bookmarkStart w:id="527" w:name="_Toc491678906"/>
      <w:r>
        <w:t xml:space="preserve">CNA </w:t>
      </w:r>
      <w:r w:rsidR="005B7CB0">
        <w:t xml:space="preserve">On-Boarding </w:t>
      </w:r>
      <w:r>
        <w:t>Process</w:t>
      </w:r>
      <w:bookmarkEnd w:id="526"/>
      <w:bookmarkEnd w:id="527"/>
    </w:p>
    <w:p w14:paraId="6F41BF10" w14:textId="323F92B6"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 </w:t>
      </w:r>
      <w:r w:rsidR="00CD7F36">
        <w:rPr>
          <w:rFonts w:ascii="Times New Roman" w:hAnsi="Times New Roman" w:cs="Times New Roman"/>
        </w:rPr>
        <w:t xml:space="preserve">candidate </w:t>
      </w:r>
      <w:r w:rsidR="00196138">
        <w:rPr>
          <w:rFonts w:ascii="Times New Roman" w:hAnsi="Times New Roman" w:cs="Times New Roman"/>
        </w:rPr>
        <w:t xml:space="preserve">may be identified by a Root </w:t>
      </w:r>
      <w:r w:rsidR="00BF691A">
        <w:rPr>
          <w:rFonts w:ascii="Times New Roman" w:hAnsi="Times New Roman" w:cs="Times New Roman"/>
        </w:rPr>
        <w:t>CNA,</w:t>
      </w:r>
      <w:r w:rsidR="00196138">
        <w:rPr>
          <w:rFonts w:ascii="Times New Roman" w:hAnsi="Times New Roman" w:cs="Times New Roman"/>
        </w:rPr>
        <w:t xml:space="preserve"> </w:t>
      </w:r>
      <w:r w:rsidR="00BF691A">
        <w:rPr>
          <w:rFonts w:ascii="Times New Roman" w:hAnsi="Times New Roman" w:cs="Times New Roman"/>
        </w:rPr>
        <w:t xml:space="preserve">the </w:t>
      </w:r>
      <w:r w:rsidR="00196138">
        <w:rPr>
          <w:rFonts w:ascii="Times New Roman" w:hAnsi="Times New Roman" w:cs="Times New Roman"/>
        </w:rPr>
        <w:t xml:space="preserve">Primary CNA, </w:t>
      </w:r>
      <w:r w:rsidR="00BF691A">
        <w:rPr>
          <w:rFonts w:ascii="Times New Roman" w:hAnsi="Times New Roman" w:cs="Times New Roman"/>
        </w:rPr>
        <w:t xml:space="preserve">a member of the CVE Board, </w:t>
      </w:r>
      <w:r w:rsidR="00196138">
        <w:rPr>
          <w:rFonts w:ascii="Times New Roman" w:hAnsi="Times New Roman" w:cs="Times New Roman"/>
        </w:rPr>
        <w:t xml:space="preserve">or they may approach the Root </w:t>
      </w:r>
      <w:r w:rsidR="00730774">
        <w:rPr>
          <w:rFonts w:ascii="Times New Roman" w:hAnsi="Times New Roman" w:cs="Times New Roman"/>
        </w:rPr>
        <w:t xml:space="preserve">CNA, the </w:t>
      </w:r>
      <w:r w:rsidR="00196138">
        <w:rPr>
          <w:rFonts w:ascii="Times New Roman" w:hAnsi="Times New Roman" w:cs="Times New Roman"/>
        </w:rPr>
        <w:t xml:space="preserve">Primary </w:t>
      </w:r>
      <w:r w:rsidR="00730774">
        <w:rPr>
          <w:rFonts w:ascii="Times New Roman" w:hAnsi="Times New Roman" w:cs="Times New Roman"/>
        </w:rPr>
        <w:t xml:space="preserve">CNA, </w:t>
      </w:r>
      <w:r w:rsidR="00DC0B6B">
        <w:rPr>
          <w:rFonts w:ascii="Times New Roman" w:hAnsi="Times New Roman" w:cs="Times New Roman"/>
        </w:rPr>
        <w:t xml:space="preserve">or </w:t>
      </w:r>
      <w:r w:rsidR="00730774">
        <w:rPr>
          <w:rFonts w:ascii="Times New Roman" w:hAnsi="Times New Roman" w:cs="Times New Roman"/>
        </w:rPr>
        <w:t xml:space="preserve">a member of the CVE Board </w:t>
      </w:r>
      <w:r w:rsidR="00DC0B6B">
        <w:rPr>
          <w:rFonts w:ascii="Times New Roman" w:hAnsi="Times New Roman" w:cs="Times New Roman"/>
        </w:rPr>
        <w:t xml:space="preserve">to </w:t>
      </w:r>
      <w:r w:rsidR="00196138">
        <w:rPr>
          <w:rFonts w:ascii="Times New Roman" w:hAnsi="Times New Roman" w:cs="Times New Roman"/>
        </w:rPr>
        <w:t>request a CNA appointment.</w:t>
      </w:r>
    </w:p>
    <w:p w14:paraId="75268354" w14:textId="70DC19D3" w:rsidR="005B7CB0" w:rsidRPr="00196138" w:rsidRDefault="008118CC" w:rsidP="00196138">
      <w:pPr>
        <w:pStyle w:val="ListParagraph"/>
        <w:numPr>
          <w:ilvl w:val="0"/>
          <w:numId w:val="9"/>
        </w:numPr>
        <w:ind w:left="738"/>
        <w:rPr>
          <w:rFonts w:ascii="Times New Roman" w:hAnsi="Times New Roman" w:cs="Times New Roman"/>
        </w:rPr>
      </w:pPr>
      <w:r>
        <w:rPr>
          <w:rFonts w:ascii="Times New Roman" w:hAnsi="Times New Roman" w:cs="Times New Roman"/>
        </w:rPr>
        <w:t>The</w:t>
      </w:r>
      <w:r w:rsidR="005B7CB0" w:rsidRPr="00F30218">
        <w:rPr>
          <w:rFonts w:ascii="Times New Roman" w:hAnsi="Times New Roman" w:cs="Times New Roman"/>
        </w:rPr>
        <w:t xml:space="preserve"> candidate </w:t>
      </w:r>
      <w:r>
        <w:rPr>
          <w:rFonts w:ascii="Times New Roman" w:hAnsi="Times New Roman" w:cs="Times New Roman"/>
        </w:rPr>
        <w:t>is reviewed to determine whether it is qualified</w:t>
      </w:r>
      <w:r w:rsidR="00196138">
        <w:rPr>
          <w:rFonts w:ascii="Times New Roman" w:hAnsi="Times New Roman" w:cs="Times New Roman"/>
        </w:rPr>
        <w:t xml:space="preserve"> </w:t>
      </w:r>
      <w:r w:rsidR="005B7CB0" w:rsidRPr="00196138">
        <w:rPr>
          <w:rFonts w:ascii="Times New Roman" w:hAnsi="Times New Roman" w:cs="Times New Roman"/>
        </w:rPr>
        <w:t xml:space="preserve">by the appropriate </w:t>
      </w:r>
      <w:r w:rsidR="00AB1BD6" w:rsidRPr="00196138">
        <w:rPr>
          <w:rFonts w:ascii="Times New Roman" w:hAnsi="Times New Roman" w:cs="Times New Roman"/>
        </w:rPr>
        <w:t>Root CNA or the Primary CNA</w:t>
      </w:r>
      <w:r w:rsidR="00196138">
        <w:rPr>
          <w:rFonts w:ascii="Times New Roman" w:hAnsi="Times New Roman" w:cs="Times New Roman"/>
        </w:rPr>
        <w:t>, here</w:t>
      </w:r>
      <w:r w:rsidR="00637541">
        <w:rPr>
          <w:rFonts w:ascii="Times New Roman" w:hAnsi="Times New Roman" w:cs="Times New Roman"/>
        </w:rPr>
        <w:t>in</w:t>
      </w:r>
      <w:r w:rsidR="00196138">
        <w:rPr>
          <w:rFonts w:ascii="Times New Roman" w:hAnsi="Times New Roman" w:cs="Times New Roman"/>
        </w:rPr>
        <w:t>after referred to as the vetting CNA, using the guidance in this section.</w:t>
      </w:r>
      <w:r w:rsidR="0065512E">
        <w:rPr>
          <w:rFonts w:ascii="Times New Roman" w:hAnsi="Times New Roman" w:cs="Times New Roman"/>
        </w:rPr>
        <w:t xml:space="preserve"> </w:t>
      </w:r>
      <w:r w:rsidR="00196138">
        <w:rPr>
          <w:rFonts w:ascii="Times New Roman" w:hAnsi="Times New Roman" w:cs="Times New Roman"/>
        </w:rPr>
        <w:t>A Root CNA is appropriate if the candidate fits within the domain of the Root CNA</w:t>
      </w:r>
      <w:r w:rsidR="00637541">
        <w:rPr>
          <w:rFonts w:ascii="Times New Roman" w:hAnsi="Times New Roman" w:cs="Times New Roman"/>
        </w:rPr>
        <w:t>.</w:t>
      </w:r>
    </w:p>
    <w:p w14:paraId="3E15FBA7" w14:textId="539B5446"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engages the candidate and shares</w:t>
      </w:r>
      <w:r w:rsidR="00196138">
        <w:rPr>
          <w:rFonts w:ascii="Times New Roman" w:hAnsi="Times New Roman" w:cs="Times New Roman"/>
        </w:rPr>
        <w:t xml:space="preserve"> information about becoming a CNA, including this document.</w:t>
      </w:r>
      <w:r w:rsidRPr="00196138">
        <w:rPr>
          <w:rFonts w:ascii="Times New Roman" w:hAnsi="Times New Roman" w:cs="Times New Roman"/>
        </w:rPr>
        <w:tab/>
      </w:r>
    </w:p>
    <w:p w14:paraId="56B67442" w14:textId="4BBBA384"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assigns a primary and secondary </w:t>
      </w:r>
      <w:r w:rsidR="00203891">
        <w:rPr>
          <w:rFonts w:ascii="Times New Roman" w:hAnsi="Times New Roman" w:cs="Times New Roman"/>
        </w:rPr>
        <w:t>POC</w:t>
      </w:r>
      <w:r w:rsidR="00196138">
        <w:rPr>
          <w:rFonts w:ascii="Times New Roman" w:hAnsi="Times New Roman" w:cs="Times New Roman"/>
        </w:rPr>
        <w:t xml:space="preserve"> for initial coordination with the vetting CNA</w:t>
      </w:r>
      <w:r w:rsidRPr="00F30218">
        <w:rPr>
          <w:rFonts w:ascii="Times New Roman" w:hAnsi="Times New Roman" w:cs="Times New Roman"/>
        </w:rPr>
        <w:t>.</w:t>
      </w:r>
    </w:p>
    <w:p w14:paraId="3096EE1B" w14:textId="4F9D09F8"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Anyone acting in a </w:t>
      </w:r>
      <w:r w:rsidR="00DB1914">
        <w:rPr>
          <w:rFonts w:ascii="Times New Roman" w:hAnsi="Times New Roman" w:cs="Times New Roman"/>
        </w:rPr>
        <w:t>CVE</w:t>
      </w:r>
      <w:r w:rsidR="00DB1914" w:rsidRPr="00F30218">
        <w:rPr>
          <w:rFonts w:ascii="Times New Roman" w:hAnsi="Times New Roman" w:cs="Times New Roman"/>
        </w:rPr>
        <w:t xml:space="preserve"> </w:t>
      </w:r>
      <w:r w:rsidRPr="00F30218">
        <w:rPr>
          <w:rFonts w:ascii="Times New Roman" w:hAnsi="Times New Roman" w:cs="Times New Roman"/>
        </w:rPr>
        <w:t xml:space="preserve">analyst capacity at the candidate's organization will be given training by their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which will include:</w:t>
      </w:r>
    </w:p>
    <w:p w14:paraId="29394B64" w14:textId="7C367426" w:rsidR="005B7CB0" w:rsidRPr="00F30218" w:rsidRDefault="005B7CB0" w:rsidP="00F30218">
      <w:pPr>
        <w:pStyle w:val="ListParagraph"/>
        <w:numPr>
          <w:ilvl w:val="0"/>
          <w:numId w:val="6"/>
        </w:numPr>
        <w:ind w:left="1098"/>
        <w:rPr>
          <w:rFonts w:ascii="Times New Roman" w:hAnsi="Times New Roman" w:cs="Times New Roman"/>
        </w:rPr>
      </w:pPr>
      <w:r w:rsidRPr="00F30218">
        <w:rPr>
          <w:rFonts w:ascii="Times New Roman" w:hAnsi="Times New Roman" w:cs="Times New Roman"/>
        </w:rPr>
        <w:t xml:space="preserve">Examples and exercises to work through with </w:t>
      </w:r>
      <w:r w:rsidR="00196138">
        <w:rPr>
          <w:rFonts w:ascii="Times New Roman" w:hAnsi="Times New Roman" w:cs="Times New Roman"/>
        </w:rPr>
        <w:t xml:space="preserve">instruction and </w:t>
      </w:r>
      <w:r w:rsidRPr="00F30218">
        <w:rPr>
          <w:rFonts w:ascii="Times New Roman" w:hAnsi="Times New Roman" w:cs="Times New Roman"/>
        </w:rPr>
        <w:t>feedback;</w:t>
      </w:r>
    </w:p>
    <w:p w14:paraId="160DFD0B" w14:textId="49D039B7" w:rsidR="005B7CB0" w:rsidRPr="00F30218" w:rsidRDefault="006F1CC3" w:rsidP="00F30218">
      <w:pPr>
        <w:pStyle w:val="ListParagraph"/>
        <w:numPr>
          <w:ilvl w:val="0"/>
          <w:numId w:val="6"/>
        </w:numPr>
        <w:ind w:left="1098"/>
        <w:rPr>
          <w:rFonts w:ascii="Times New Roman" w:hAnsi="Times New Roman" w:cs="Times New Roman"/>
        </w:rPr>
      </w:pPr>
      <w:r>
        <w:rPr>
          <w:rFonts w:ascii="Times New Roman" w:hAnsi="Times New Roman" w:cs="Times New Roman"/>
        </w:rPr>
        <w:t>Counting rules</w:t>
      </w:r>
      <w:r w:rsidR="005B7CB0" w:rsidRPr="00F30218">
        <w:rPr>
          <w:rFonts w:ascii="Times New Roman" w:hAnsi="Times New Roman" w:cs="Times New Roman"/>
        </w:rPr>
        <w:t xml:space="preserve"> to review and follow</w:t>
      </w:r>
      <w:r w:rsidR="00EB30B4">
        <w:rPr>
          <w:rFonts w:ascii="Times New Roman" w:hAnsi="Times New Roman" w:cs="Times New Roman"/>
        </w:rPr>
        <w:t>.</w:t>
      </w:r>
    </w:p>
    <w:p w14:paraId="15715C27" w14:textId="2A388ACD" w:rsidR="005B7CB0" w:rsidRPr="00F30218" w:rsidRDefault="005B7CB0" w:rsidP="006F1CC3">
      <w:pPr>
        <w:ind w:left="738"/>
        <w:rPr>
          <w:rFonts w:ascii="Times New Roman" w:hAnsi="Times New Roman" w:cs="Times New Roman"/>
        </w:rPr>
      </w:pPr>
      <w:r w:rsidRPr="00F30218">
        <w:rPr>
          <w:rFonts w:ascii="Times New Roman" w:hAnsi="Times New Roman" w:cs="Times New Roman"/>
        </w:rPr>
        <w:t xml:space="preserve">During this training, an initial block of CVE IDs will be allocated to the candidate for use with their training. This block will be allocated by 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w:t>
      </w:r>
      <w:r w:rsidR="004564A3">
        <w:rPr>
          <w:rFonts w:ascii="Times New Roman" w:hAnsi="Times New Roman" w:cs="Times New Roman"/>
        </w:rPr>
        <w:t xml:space="preserve"> The Primary CNA will provide guidance and templates to assist with the creation of examples and exercises.</w:t>
      </w:r>
    </w:p>
    <w:p w14:paraId="38E8FF23" w14:textId="77777777"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will document how CVE processes will be integrated into their operations. </w:t>
      </w:r>
    </w:p>
    <w:p w14:paraId="14302B7E" w14:textId="2587D115" w:rsidR="005B7CB0" w:rsidRPr="00F30218" w:rsidRDefault="005B7CB0" w:rsidP="00F30218">
      <w:pPr>
        <w:pStyle w:val="ListParagraph"/>
        <w:numPr>
          <w:ilvl w:val="0"/>
          <w:numId w:val="7"/>
        </w:numPr>
        <w:ind w:left="1098"/>
        <w:rPr>
          <w:rFonts w:ascii="Times New Roman" w:hAnsi="Times New Roman" w:cs="Times New Roman"/>
        </w:rPr>
      </w:pPr>
      <w:r w:rsidRPr="00F30218">
        <w:rPr>
          <w:rFonts w:ascii="Times New Roman" w:hAnsi="Times New Roman" w:cs="Times New Roman"/>
        </w:rPr>
        <w:t>The candidate's documentation will include how they will process new requests for CVE IDs, internally and externally. If the candidate will process external CVE assignment requests, processes</w:t>
      </w:r>
      <w:r w:rsidR="006F1CC3">
        <w:rPr>
          <w:rFonts w:ascii="Times New Roman" w:hAnsi="Times New Roman" w:cs="Times New Roman"/>
        </w:rPr>
        <w:t xml:space="preserve"> to submit requests </w:t>
      </w:r>
      <w:r w:rsidRPr="00F30218">
        <w:rPr>
          <w:rFonts w:ascii="Times New Roman" w:hAnsi="Times New Roman" w:cs="Times New Roman"/>
        </w:rPr>
        <w:t>will be documented for public release.</w:t>
      </w:r>
    </w:p>
    <w:p w14:paraId="281E004E" w14:textId="2D66FC07" w:rsidR="005B7CB0" w:rsidRPr="006F1CC3" w:rsidRDefault="005B7CB0" w:rsidP="006F1CC3">
      <w:pPr>
        <w:pStyle w:val="ListParagraph"/>
        <w:numPr>
          <w:ilvl w:val="0"/>
          <w:numId w:val="7"/>
        </w:numPr>
        <w:ind w:left="1098"/>
        <w:rPr>
          <w:rFonts w:ascii="Times New Roman" w:hAnsi="Times New Roman" w:cs="Times New Roman"/>
        </w:rPr>
      </w:pPr>
      <w:r w:rsidRPr="00F30218">
        <w:rPr>
          <w:rFonts w:ascii="Times New Roman" w:hAnsi="Times New Roman" w:cs="Times New Roman"/>
        </w:rPr>
        <w:t xml:space="preserve">All documentation will be shared with </w:t>
      </w:r>
      <w:r w:rsidR="006F1CC3">
        <w:rPr>
          <w:rFonts w:ascii="Times New Roman" w:hAnsi="Times New Roman" w:cs="Times New Roman"/>
        </w:rPr>
        <w:t xml:space="preserve">the vetting CNA </w:t>
      </w:r>
      <w:r w:rsidRPr="00F30218">
        <w:rPr>
          <w:rFonts w:ascii="Times New Roman" w:hAnsi="Times New Roman" w:cs="Times New Roman"/>
        </w:rPr>
        <w:t>and may also be shared publicly by the candidate.</w:t>
      </w:r>
    </w:p>
    <w:p w14:paraId="3C9D56CE" w14:textId="7AA83DD0"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will review the</w:t>
      </w:r>
      <w:r w:rsidR="006F1CC3">
        <w:rPr>
          <w:rFonts w:ascii="Times New Roman" w:hAnsi="Times New Roman" w:cs="Times New Roman"/>
        </w:rPr>
        <w:t xml:space="preserve"> candidate’s</w:t>
      </w:r>
      <w:r w:rsidRPr="00F30218">
        <w:rPr>
          <w:rFonts w:ascii="Times New Roman" w:hAnsi="Times New Roman" w:cs="Times New Roman"/>
        </w:rPr>
        <w:t xml:space="preserve"> documentation and work with the candidate to address any issues in their processes that may conflict with the establish</w:t>
      </w:r>
      <w:r w:rsidR="006F1CC3">
        <w:rPr>
          <w:rFonts w:ascii="Times New Roman" w:hAnsi="Times New Roman" w:cs="Times New Roman"/>
        </w:rPr>
        <w:t>ed CNA rules</w:t>
      </w:r>
      <w:r w:rsidRPr="00F30218">
        <w:rPr>
          <w:rFonts w:ascii="Times New Roman" w:hAnsi="Times New Roman" w:cs="Times New Roman"/>
        </w:rPr>
        <w:t>.</w:t>
      </w:r>
    </w:p>
    <w:p w14:paraId="244C2100" w14:textId="5B3D6FD7"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allocates the candidate </w:t>
      </w:r>
      <w:r w:rsidR="006F1CC3">
        <w:rPr>
          <w:rFonts w:ascii="Times New Roman" w:hAnsi="Times New Roman" w:cs="Times New Roman"/>
        </w:rPr>
        <w:t>a</w:t>
      </w:r>
      <w:r w:rsidRPr="00F30218">
        <w:rPr>
          <w:rFonts w:ascii="Times New Roman" w:hAnsi="Times New Roman" w:cs="Times New Roman"/>
        </w:rPr>
        <w:t xml:space="preserve"> block of CVE IDs to assign.</w:t>
      </w:r>
      <w:r w:rsidR="00BD64EA" w:rsidRPr="00F30218">
        <w:rPr>
          <w:rFonts w:ascii="Times New Roman" w:hAnsi="Times New Roman" w:cs="Times New Roman"/>
        </w:rPr>
        <w:t xml:space="preserve"> </w:t>
      </w:r>
    </w:p>
    <w:p w14:paraId="25FDB826" w14:textId="0666710F"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candidate's </w:t>
      </w:r>
      <w:r w:rsidR="00203891">
        <w:rPr>
          <w:rFonts w:ascii="Times New Roman" w:hAnsi="Times New Roman" w:cs="Times New Roman"/>
        </w:rPr>
        <w:t>POCs</w:t>
      </w:r>
      <w:r w:rsidRPr="00F30218">
        <w:rPr>
          <w:rFonts w:ascii="Times New Roman" w:hAnsi="Times New Roman" w:cs="Times New Roman"/>
        </w:rPr>
        <w:t xml:space="preserve"> are added to the appropriate communications channels.</w:t>
      </w:r>
    </w:p>
    <w:p w14:paraId="19C339F8" w14:textId="74451DFB" w:rsidR="005B7CB0" w:rsidRPr="006F1CC3" w:rsidRDefault="00DA0B59" w:rsidP="006F1CC3">
      <w:pPr>
        <w:pStyle w:val="ListParagraph"/>
        <w:numPr>
          <w:ilvl w:val="0"/>
          <w:numId w:val="9"/>
        </w:numPr>
        <w:ind w:left="738"/>
        <w:rPr>
          <w:rFonts w:ascii="Times New Roman" w:hAnsi="Times New Roman" w:cs="Times New Roman"/>
        </w:rPr>
      </w:pPr>
      <w:r>
        <w:rPr>
          <w:rFonts w:ascii="Times New Roman" w:hAnsi="Times New Roman" w:cs="Times New Roman"/>
        </w:rPr>
        <w:lastRenderedPageBreak/>
        <w:t xml:space="preserve">After successfully completing the above, required steps, </w:t>
      </w:r>
      <w:r w:rsidR="00203891">
        <w:rPr>
          <w:rFonts w:ascii="Times New Roman" w:hAnsi="Times New Roman" w:cs="Times New Roman"/>
        </w:rPr>
        <w:t>t</w:t>
      </w:r>
      <w:r w:rsidR="005B7CB0" w:rsidRPr="00F30218">
        <w:rPr>
          <w:rFonts w:ascii="Times New Roman" w:hAnsi="Times New Roman" w:cs="Times New Roman"/>
        </w:rPr>
        <w:t>he candidate enters operational mode and is now considered a CNA.</w:t>
      </w:r>
      <w:r w:rsidR="0065512E">
        <w:rPr>
          <w:rFonts w:ascii="Times New Roman" w:hAnsi="Times New Roman" w:cs="Times New Roman"/>
        </w:rPr>
        <w:t xml:space="preserve"> </w:t>
      </w:r>
      <w:r w:rsidR="006F1CC3">
        <w:rPr>
          <w:rFonts w:ascii="Times New Roman" w:hAnsi="Times New Roman" w:cs="Times New Roman"/>
        </w:rPr>
        <w:t>If the CNA was added by a Root CNA, the Root CNA notifies the Primary CNA</w:t>
      </w:r>
      <w:r w:rsidR="00203891">
        <w:rPr>
          <w:rFonts w:ascii="Times New Roman" w:hAnsi="Times New Roman" w:cs="Times New Roman"/>
        </w:rPr>
        <w:t>.</w:t>
      </w:r>
    </w:p>
    <w:p w14:paraId="6B58AEE2" w14:textId="6BB73F5A" w:rsidR="004B1F03" w:rsidRDefault="004B1F03" w:rsidP="005B7CB0">
      <w:pPr>
        <w:pStyle w:val="ListParagraph"/>
        <w:numPr>
          <w:ilvl w:val="0"/>
          <w:numId w:val="9"/>
        </w:numPr>
        <w:ind w:left="738"/>
        <w:rPr>
          <w:rFonts w:ascii="Times New Roman" w:hAnsi="Times New Roman" w:cs="Times New Roman"/>
        </w:rPr>
      </w:pPr>
      <w:r w:rsidRPr="00F30218">
        <w:rPr>
          <w:rFonts w:ascii="Times New Roman" w:hAnsi="Times New Roman" w:cs="Times New Roman"/>
        </w:rPr>
        <w:t>The Primary CNA</w:t>
      </w:r>
      <w:r w:rsidR="006F1CC3">
        <w:rPr>
          <w:rFonts w:ascii="Times New Roman" w:hAnsi="Times New Roman" w:cs="Times New Roman"/>
        </w:rPr>
        <w:t xml:space="preserve"> </w:t>
      </w:r>
      <w:r w:rsidR="005B7CB0" w:rsidRPr="00F30218">
        <w:rPr>
          <w:rFonts w:ascii="Times New Roman" w:hAnsi="Times New Roman" w:cs="Times New Roman"/>
        </w:rPr>
        <w:t>update</w:t>
      </w:r>
      <w:r w:rsidR="006F1CC3">
        <w:rPr>
          <w:rFonts w:ascii="Times New Roman" w:hAnsi="Times New Roman" w:cs="Times New Roman"/>
        </w:rPr>
        <w:t>s</w:t>
      </w:r>
      <w:r w:rsidR="005B7CB0" w:rsidRPr="00F30218">
        <w:rPr>
          <w:rFonts w:ascii="Times New Roman" w:hAnsi="Times New Roman" w:cs="Times New Roman"/>
        </w:rPr>
        <w:t xml:space="preserve"> public documentation to include the new CNA</w:t>
      </w:r>
      <w:r w:rsidR="006F1CC3">
        <w:rPr>
          <w:rFonts w:ascii="Times New Roman" w:hAnsi="Times New Roman" w:cs="Times New Roman"/>
        </w:rPr>
        <w:t xml:space="preserve"> and makes </w:t>
      </w:r>
      <w:r w:rsidR="005B7CB0" w:rsidRPr="00F30218">
        <w:rPr>
          <w:rFonts w:ascii="Times New Roman" w:hAnsi="Times New Roman" w:cs="Times New Roman"/>
        </w:rPr>
        <w:t xml:space="preserve">public announcements introducing the new CNA. </w:t>
      </w:r>
    </w:p>
    <w:p w14:paraId="3ACE07E4" w14:textId="77777777" w:rsidR="006F1CC3" w:rsidRPr="006F1CC3" w:rsidRDefault="006F1CC3" w:rsidP="006F1CC3">
      <w:pPr>
        <w:pStyle w:val="ListParagraph"/>
        <w:ind w:left="738"/>
        <w:rPr>
          <w:rFonts w:ascii="Times New Roman" w:hAnsi="Times New Roman" w:cs="Times New Roman"/>
        </w:rPr>
      </w:pPr>
    </w:p>
    <w:p w14:paraId="26039441" w14:textId="01C3EFA0" w:rsidR="00915E4E" w:rsidRDefault="005B7CB0" w:rsidP="00F30218">
      <w:pPr>
        <w:pStyle w:val="BodyText"/>
      </w:pPr>
      <w:r w:rsidRPr="00F30218">
        <w:t xml:space="preserve">Any changes in a CNA's program, including staff changes or process changes, must be documented and shared with </w:t>
      </w:r>
      <w:r w:rsidR="00DB4770">
        <w:t xml:space="preserve">the </w:t>
      </w:r>
      <w:r w:rsidR="003C4273">
        <w:t>CVE Program</w:t>
      </w:r>
      <w:r w:rsidR="00DB4770">
        <w:t xml:space="preserve"> </w:t>
      </w:r>
      <w:r w:rsidR="006F7612" w:rsidRPr="00F30218">
        <w:t>through a CNA’s Root CNA or the Primary CNA</w:t>
      </w:r>
      <w:r w:rsidRPr="00F30218">
        <w:t>.</w:t>
      </w:r>
    </w:p>
    <w:p w14:paraId="23A9C39E" w14:textId="71F6CC84" w:rsidR="00E36746" w:rsidRDefault="00E36746" w:rsidP="00571B8E">
      <w:pPr>
        <w:pStyle w:val="Heading1"/>
      </w:pPr>
      <w:bookmarkStart w:id="528" w:name="_Toc459716227"/>
      <w:bookmarkStart w:id="529" w:name="_Toc491678907"/>
      <w:r>
        <w:t>Appeals Process</w:t>
      </w:r>
      <w:bookmarkEnd w:id="528"/>
      <w:bookmarkEnd w:id="529"/>
    </w:p>
    <w:p w14:paraId="29D5D9FD" w14:textId="0F4970DD" w:rsidR="00E36746" w:rsidRDefault="00E36746" w:rsidP="00F30218">
      <w:pPr>
        <w:pStyle w:val="BodyText"/>
      </w:pPr>
      <w:r>
        <w:t>For situations where CVE assignment decisions are disputed</w:t>
      </w:r>
      <w:r w:rsidR="00553353">
        <w:t>,</w:t>
      </w:r>
      <w:r>
        <w:t xml:space="preserve"> or where there is a disagreement between Root CNAs or between a Root CNA and one of their </w:t>
      </w:r>
      <w:r w:rsidR="00571B8E">
        <w:t>Sub</w:t>
      </w:r>
      <w:r w:rsidR="00EB23B1">
        <w:t>-</w:t>
      </w:r>
      <w:r>
        <w:t xml:space="preserve">CNAs, the following process </w:t>
      </w:r>
      <w:r w:rsidR="001E778A">
        <w:t xml:space="preserve">should </w:t>
      </w:r>
      <w:r>
        <w:t>be followed to resolve the issues</w:t>
      </w:r>
      <w:r w:rsidR="001E778A">
        <w:t>:</w:t>
      </w:r>
    </w:p>
    <w:p w14:paraId="21EEA5DF" w14:textId="4F0F48BA" w:rsidR="00E36746" w:rsidRDefault="00E36746" w:rsidP="00F30218">
      <w:pPr>
        <w:pStyle w:val="BodyText"/>
        <w:numPr>
          <w:ilvl w:val="0"/>
          <w:numId w:val="22"/>
        </w:numPr>
      </w:pPr>
      <w:r>
        <w:t xml:space="preserve">The party seeking to appeal a decision made by a </w:t>
      </w:r>
      <w:r w:rsidR="00571B8E">
        <w:t xml:space="preserve">Root </w:t>
      </w:r>
      <w:r>
        <w:t>CNA</w:t>
      </w:r>
      <w:r w:rsidR="00571B8E">
        <w:t>, or resolve a disagreement between Root CNAs,</w:t>
      </w:r>
      <w:r>
        <w:t xml:space="preserve"> contact</w:t>
      </w:r>
      <w:r w:rsidR="00571B8E">
        <w:t>s</w:t>
      </w:r>
      <w:r>
        <w:t xml:space="preserve"> the Primary CNA </w:t>
      </w:r>
      <w:r w:rsidR="00551BEF">
        <w:t xml:space="preserve">at </w:t>
      </w:r>
      <w:hyperlink r:id="rId21" w:history="1">
        <w:r w:rsidR="00551BEF" w:rsidRPr="00357704">
          <w:rPr>
            <w:rStyle w:val="Hyperlink"/>
          </w:rPr>
          <w:t>cve@mitre.org</w:t>
        </w:r>
      </w:hyperlink>
      <w:r w:rsidR="00551BEF">
        <w:t xml:space="preserve"> </w:t>
      </w:r>
      <w:r>
        <w:t>and ask</w:t>
      </w:r>
      <w:r w:rsidR="00571B8E">
        <w:t>s</w:t>
      </w:r>
      <w:r>
        <w:t xml:space="preserve"> for arbitration of the appeal.</w:t>
      </w:r>
    </w:p>
    <w:p w14:paraId="2CE7A960" w14:textId="7AB69F5A" w:rsidR="00E36746" w:rsidRDefault="00E36746" w:rsidP="00F30218">
      <w:pPr>
        <w:pStyle w:val="BodyText"/>
        <w:numPr>
          <w:ilvl w:val="0"/>
          <w:numId w:val="22"/>
        </w:numPr>
      </w:pPr>
      <w:r>
        <w:t>The Primary CNA set</w:t>
      </w:r>
      <w:r w:rsidR="00571B8E">
        <w:t>s</w:t>
      </w:r>
      <w:r>
        <w:t xml:space="preserve"> expectations for when a timely resolution may be available. Appeals of time-sensitive issues </w:t>
      </w:r>
      <w:r w:rsidR="00571B8E">
        <w:t>are</w:t>
      </w:r>
      <w:r>
        <w:t xml:space="preserve"> prioritized</w:t>
      </w:r>
      <w:r w:rsidR="00DA0B59">
        <w:t>, as determined by the Primary CNA</w:t>
      </w:r>
      <w:r>
        <w:t>.</w:t>
      </w:r>
    </w:p>
    <w:p w14:paraId="44B1B338" w14:textId="45982289" w:rsidR="00E36746" w:rsidRDefault="00E36746" w:rsidP="00F30218">
      <w:pPr>
        <w:pStyle w:val="BodyText"/>
        <w:numPr>
          <w:ilvl w:val="0"/>
          <w:numId w:val="22"/>
        </w:numPr>
      </w:pPr>
      <w:r>
        <w:t>The Primary CNA contact</w:t>
      </w:r>
      <w:r w:rsidR="005F598B">
        <w:t>s</w:t>
      </w:r>
      <w:r>
        <w:t xml:space="preserve"> the appropriate entities to collect information relevant to the issue. </w:t>
      </w:r>
      <w:r w:rsidR="005F598B">
        <w:t xml:space="preserve">The CNAs involved in the dispute provide documentation per the rules established in this document. </w:t>
      </w:r>
      <w:r>
        <w:t>The Primary CNA may also engage the CVE Board for their consideration of the issue.</w:t>
      </w:r>
    </w:p>
    <w:p w14:paraId="2410E582" w14:textId="37F40E65" w:rsidR="0030343E" w:rsidRDefault="0030343E" w:rsidP="00F30218">
      <w:pPr>
        <w:pStyle w:val="BodyText"/>
        <w:numPr>
          <w:ilvl w:val="0"/>
          <w:numId w:val="22"/>
        </w:numPr>
      </w:pPr>
      <w:r>
        <w:t>The Primary CNA communicate</w:t>
      </w:r>
      <w:r w:rsidR="005F598B">
        <w:t>s</w:t>
      </w:r>
      <w:r>
        <w:t xml:space="preserve"> </w:t>
      </w:r>
      <w:r w:rsidR="001B4322">
        <w:t xml:space="preserve">its </w:t>
      </w:r>
      <w:r>
        <w:t xml:space="preserve">decision to all relevant parties once the </w:t>
      </w:r>
      <w:r w:rsidR="005F598B">
        <w:t xml:space="preserve">disagreement or </w:t>
      </w:r>
      <w:r>
        <w:t xml:space="preserve">appeal has been fully considered. This result </w:t>
      </w:r>
      <w:r w:rsidR="005F598B">
        <w:t>is</w:t>
      </w:r>
      <w:r>
        <w:t xml:space="preserve"> final.</w:t>
      </w:r>
    </w:p>
    <w:p w14:paraId="02A5562F" w14:textId="77777777" w:rsidR="00E36746" w:rsidRDefault="00E36746" w:rsidP="00F30218">
      <w:pPr>
        <w:pStyle w:val="BodyText"/>
      </w:pPr>
    </w:p>
    <w:p w14:paraId="22EA48DC" w14:textId="6BFDAA91" w:rsidR="00B3260C" w:rsidRDefault="00B3260C" w:rsidP="2DAA4346">
      <w:pPr>
        <w:sectPr w:rsidR="00B3260C" w:rsidSect="00C82289">
          <w:pgSz w:w="12240" w:h="15840"/>
          <w:pgMar w:top="1440" w:right="1440" w:bottom="1440" w:left="1440" w:header="720" w:footer="720" w:gutter="0"/>
          <w:cols w:space="720"/>
          <w:docGrid w:linePitch="360"/>
        </w:sectPr>
      </w:pPr>
    </w:p>
    <w:p w14:paraId="31D46557" w14:textId="02B63B84" w:rsidR="00ED689A" w:rsidRDefault="00E41DF9" w:rsidP="00B31551">
      <w:pPr>
        <w:pStyle w:val="Heading1"/>
        <w:numPr>
          <w:ilvl w:val="0"/>
          <w:numId w:val="0"/>
        </w:numPr>
        <w:ind w:left="360" w:hanging="360"/>
      </w:pPr>
      <w:bookmarkStart w:id="530" w:name="_Toc459716228"/>
      <w:bookmarkStart w:id="531" w:name="_Toc491678908"/>
      <w:r>
        <w:lastRenderedPageBreak/>
        <w:t xml:space="preserve">Appendix A </w:t>
      </w:r>
      <w:r w:rsidR="00E77FAB">
        <w:tab/>
      </w:r>
      <w:r w:rsidR="00ED689A">
        <w:t>Definitions</w:t>
      </w:r>
      <w:bookmarkEnd w:id="530"/>
      <w:bookmarkEnd w:id="531"/>
      <w:r w:rsidR="00ED689A">
        <w:t xml:space="preserve"> </w:t>
      </w:r>
    </w:p>
    <w:p w14:paraId="0A42014A" w14:textId="6D6EADEC" w:rsidR="00C24F3E" w:rsidRDefault="00B25AB8" w:rsidP="00F30218">
      <w:pPr>
        <w:pStyle w:val="BodyText"/>
      </w:pPr>
      <w:r>
        <w:t xml:space="preserve">These definitions give CNAs an understanding of terms that are used throughout the CVE </w:t>
      </w:r>
      <w:r w:rsidR="00EB23B1">
        <w:t>P</w:t>
      </w:r>
      <w:r>
        <w:t xml:space="preserve">rogram. Whenever anyone within the </w:t>
      </w:r>
      <w:r w:rsidR="00EB23B1">
        <w:t>CVE Program</w:t>
      </w:r>
      <w:r>
        <w:t xml:space="preserve"> uses these terms in the context of CVE operations, CNAs should interpret the meanings of those terms based on these definitions. </w:t>
      </w:r>
    </w:p>
    <w:p w14:paraId="6AB6C846" w14:textId="77777777" w:rsidR="00B31551" w:rsidRDefault="00B31551" w:rsidP="00B31551">
      <w:pPr>
        <w:pStyle w:val="BodyText"/>
      </w:pPr>
      <w:r>
        <w:t xml:space="preserve">An </w:t>
      </w:r>
      <w:r w:rsidRPr="00C75DFB">
        <w:rPr>
          <w:b/>
        </w:rPr>
        <w:t>access vector</w:t>
      </w:r>
      <w:r>
        <w:t xml:space="preserve"> or </w:t>
      </w:r>
      <w:r w:rsidRPr="004A7BF8">
        <w:rPr>
          <w:b/>
        </w:rPr>
        <w:t>extent</w:t>
      </w:r>
      <w:r>
        <w:t xml:space="preserve"> describes how a vulnerability may be exploited. Examples of this include a local exploit (by having a presence on the system), a physical exploit (by having physical access to the system), or a network-based exploit (where the vulnerability can be exploited through a network connection).</w:t>
      </w:r>
    </w:p>
    <w:p w14:paraId="3C36A3B1" w14:textId="77777777" w:rsidR="00ED689A" w:rsidRDefault="00ED689A" w:rsidP="00F30218">
      <w:pPr>
        <w:pStyle w:val="BodyText"/>
      </w:pPr>
      <w:r>
        <w:t xml:space="preserve">A </w:t>
      </w:r>
      <w:r w:rsidRPr="00246A19">
        <w:rPr>
          <w:b/>
        </w:rPr>
        <w:t>bug</w:t>
      </w:r>
      <w:r>
        <w:t xml:space="preserve"> is the flaw or design oversight leading to a potential vulnerability.</w:t>
      </w:r>
    </w:p>
    <w:p w14:paraId="745FFB6D" w14:textId="77777777" w:rsidR="00B31551" w:rsidRDefault="00B31551" w:rsidP="00B31551">
      <w:pPr>
        <w:pStyle w:val="BodyText"/>
      </w:pPr>
      <w:r>
        <w:t xml:space="preserve">A </w:t>
      </w:r>
      <w:r>
        <w:rPr>
          <w:b/>
        </w:rPr>
        <w:t>c</w:t>
      </w:r>
      <w:r w:rsidRPr="008B4EA6">
        <w:rPr>
          <w:b/>
        </w:rPr>
        <w:t>odebase</w:t>
      </w:r>
      <w:r>
        <w:t xml:space="preserve"> is a software component that is shared </w:t>
      </w:r>
      <w:bookmarkStart w:id="532" w:name="_GoBack"/>
      <w:bookmarkEnd w:id="532"/>
      <w:r>
        <w:t>among multiple products.</w:t>
      </w:r>
    </w:p>
    <w:p w14:paraId="17328310" w14:textId="213D8819" w:rsidR="00ED689A" w:rsidRDefault="00B31551" w:rsidP="00B31551">
      <w:pPr>
        <w:pStyle w:val="BodyText"/>
      </w:pPr>
      <w:r>
        <w:t xml:space="preserve"> </w:t>
      </w:r>
      <w:r w:rsidR="00ED689A">
        <w:t xml:space="preserve">A </w:t>
      </w:r>
      <w:r w:rsidR="00ED689A" w:rsidRPr="008B4EA6">
        <w:rPr>
          <w:b/>
        </w:rPr>
        <w:t xml:space="preserve">configuration </w:t>
      </w:r>
      <w:r w:rsidR="00ED689A">
        <w:rPr>
          <w:b/>
        </w:rPr>
        <w:t>issue</w:t>
      </w:r>
      <w:r w:rsidR="00ED689A">
        <w:t xml:space="preserve"> is where a purposeful customization in the behavior of software results in an unintended state.</w:t>
      </w:r>
    </w:p>
    <w:p w14:paraId="6C47F170" w14:textId="77777777" w:rsidR="00ED689A" w:rsidRDefault="00ED689A" w:rsidP="00F30218">
      <w:pPr>
        <w:pStyle w:val="BodyText"/>
        <w:rPr>
          <w:ins w:id="533" w:author="Daniel Adinolfi" w:date="2017-08-14T09:09:00Z"/>
        </w:rPr>
      </w:pPr>
      <w:r>
        <w:t xml:space="preserve">An </w:t>
      </w:r>
      <w:r w:rsidRPr="008B4EA6">
        <w:rPr>
          <w:b/>
        </w:rPr>
        <w:t>executable</w:t>
      </w:r>
      <w:r>
        <w:t xml:space="preserve"> file causes a computer to perform indicated tasks according to encoded instructions, as opposed to a data file that must be parsed by a program to be meaningful. </w:t>
      </w:r>
    </w:p>
    <w:p w14:paraId="65AB8E2F" w14:textId="42D23AD3" w:rsidR="00B2275D" w:rsidRPr="00B2275D" w:rsidRDefault="00B2275D" w:rsidP="00B2275D">
      <w:pPr>
        <w:rPr>
          <w:ins w:id="534" w:author="Daniel Adinolfi" w:date="2017-08-14T09:10:00Z"/>
          <w:rFonts w:ascii="Times New Roman" w:eastAsia="Times New Roman" w:hAnsi="Times New Roman" w:cs="Times New Roman"/>
        </w:rPr>
      </w:pPr>
      <w:ins w:id="535" w:author="Daniel Adinolfi" w:date="2017-08-14T09:09:00Z">
        <w:r w:rsidRPr="00B2275D">
          <w:rPr>
            <w:rFonts w:ascii="Times New Roman" w:hAnsi="Times New Roman" w:cs="Times New Roman"/>
            <w:b/>
            <w:rPrChange w:id="536" w:author="Daniel Adinolfi" w:date="2017-08-14T09:10:00Z">
              <w:rPr/>
            </w:rPrChange>
          </w:rPr>
          <w:t>Hardware</w:t>
        </w:r>
        <w:r w:rsidRPr="00D243A2">
          <w:rPr>
            <w:rFonts w:ascii="Times New Roman" w:hAnsi="Times New Roman" w:cs="Times New Roman"/>
          </w:rPr>
          <w:t xml:space="preserve"> is defined </w:t>
        </w:r>
      </w:ins>
      <w:ins w:id="537" w:author="Daniel Adinolfi" w:date="2017-08-14T09:10:00Z">
        <w:r w:rsidRPr="00B2275D">
          <w:rPr>
            <w:rFonts w:ascii="Times New Roman" w:eastAsia="Times New Roman" w:hAnsi="Times New Roman" w:cs="Times New Roman"/>
            <w:color w:val="24292E"/>
            <w:shd w:val="clear" w:color="auto" w:fill="FFFFFF"/>
            <w:rPrChange w:id="538" w:author="Daniel Adinolfi" w:date="2017-08-14T09:10:00Z">
              <w:rPr>
                <w:rFonts w:ascii="Segoe UI" w:eastAsia="Times New Roman" w:hAnsi="Segoe UI" w:cs="Segoe UI"/>
                <w:color w:val="24292E"/>
                <w:sz w:val="21"/>
                <w:szCs w:val="21"/>
                <w:shd w:val="clear" w:color="auto" w:fill="FFFFFF"/>
              </w:rPr>
            </w:rPrChange>
          </w:rPr>
          <w:t xml:space="preserve">interconnected electronic components which perform analog or logic operations on received and </w:t>
        </w:r>
        <w:r w:rsidRPr="00B2275D">
          <w:rPr>
            <w:rFonts w:ascii="Times New Roman" w:eastAsia="Times New Roman" w:hAnsi="Times New Roman" w:cs="Times New Roman"/>
            <w:color w:val="24292E"/>
            <w:shd w:val="clear" w:color="auto" w:fill="FFFFFF"/>
            <w:rPrChange w:id="539" w:author="Daniel Adinolfi" w:date="2017-08-14T09:11:00Z">
              <w:rPr>
                <w:rFonts w:ascii="Segoe UI" w:eastAsia="Times New Roman" w:hAnsi="Segoe UI" w:cs="Segoe UI"/>
                <w:color w:val="24292E"/>
                <w:sz w:val="21"/>
                <w:szCs w:val="21"/>
                <w:shd w:val="clear" w:color="auto" w:fill="FFFFFF"/>
              </w:rPr>
            </w:rPrChange>
          </w:rPr>
          <w:t>locally stored information to produce as output or store resulting new information or to provide control for output actuator mechanisms.</w:t>
        </w:r>
        <w:r w:rsidRPr="00B2275D">
          <w:rPr>
            <w:rFonts w:ascii="Times New Roman" w:eastAsia="Times New Roman" w:hAnsi="Times New Roman" w:cs="Times New Roman"/>
            <w:color w:val="24292E"/>
            <w:rPrChange w:id="540" w:author="Daniel Adinolfi" w:date="2017-08-14T09:11:00Z">
              <w:rPr>
                <w:rFonts w:ascii="Segoe UI" w:eastAsia="Times New Roman" w:hAnsi="Segoe UI" w:cs="Segoe UI"/>
                <w:color w:val="24292E"/>
                <w:sz w:val="21"/>
                <w:szCs w:val="21"/>
              </w:rPr>
            </w:rPrChange>
          </w:rPr>
          <w:br/>
        </w:r>
        <w:r w:rsidRPr="00B2275D">
          <w:rPr>
            <w:rFonts w:ascii="Times New Roman" w:eastAsia="Times New Roman" w:hAnsi="Times New Roman" w:cs="Times New Roman"/>
            <w:color w:val="24292E"/>
            <w:shd w:val="clear" w:color="auto" w:fill="FFFFFF"/>
            <w:rPrChange w:id="541" w:author="Daniel Adinolfi" w:date="2017-08-14T09:11:00Z">
              <w:rPr>
                <w:rFonts w:ascii="Segoe UI" w:eastAsia="Times New Roman" w:hAnsi="Segoe UI" w:cs="Segoe UI"/>
                <w:color w:val="24292E"/>
                <w:sz w:val="21"/>
                <w:szCs w:val="21"/>
                <w:shd w:val="clear" w:color="auto" w:fill="FFFFFF"/>
              </w:rPr>
            </w:rPrChange>
          </w:rPr>
          <w:t xml:space="preserve">Electronic hardware can range from individual chips/circuits to distributed information processing systems. </w:t>
        </w:r>
        <w:r w:rsidRPr="00B2275D">
          <w:rPr>
            <w:rFonts w:ascii="Times New Roman" w:eastAsia="Times New Roman" w:hAnsi="Times New Roman" w:cs="Times New Roman"/>
            <w:color w:val="24292E"/>
            <w:shd w:val="clear" w:color="auto" w:fill="FFFFFF"/>
          </w:rPr>
          <w:t>E</w:t>
        </w:r>
        <w:r w:rsidRPr="00B2275D">
          <w:rPr>
            <w:rFonts w:ascii="Times New Roman" w:eastAsia="Times New Roman" w:hAnsi="Times New Roman" w:cs="Times New Roman"/>
            <w:color w:val="24292E"/>
            <w:shd w:val="clear" w:color="auto" w:fill="FFFFFF"/>
            <w:rPrChange w:id="542" w:author="Daniel Adinolfi" w:date="2017-08-14T09:11:00Z">
              <w:rPr>
                <w:rFonts w:ascii="Segoe UI" w:eastAsia="Times New Roman" w:hAnsi="Segoe UI" w:cs="Segoe UI"/>
                <w:color w:val="24292E"/>
                <w:sz w:val="21"/>
                <w:szCs w:val="21"/>
                <w:shd w:val="clear" w:color="auto" w:fill="FFFFFF"/>
              </w:rPr>
            </w:rPrChange>
          </w:rPr>
          <w:t>lectronic hardware is composed of hierarchies of functional modules which inter-communicate via precisely defined interfaces.</w:t>
        </w:r>
      </w:ins>
      <w:ins w:id="543" w:author="Daniel Adinolfi" w:date="2017-08-14T09:11:00Z">
        <w:r w:rsidRPr="00B2275D">
          <w:rPr>
            <w:rFonts w:ascii="Times New Roman" w:eastAsia="Times New Roman" w:hAnsi="Times New Roman" w:cs="Times New Roman"/>
            <w:color w:val="24292E"/>
            <w:shd w:val="clear" w:color="auto" w:fill="FFFFFF"/>
          </w:rPr>
          <w:t xml:space="preserve"> </w:t>
        </w:r>
        <w:r w:rsidRPr="005E1336">
          <w:rPr>
            <w:rFonts w:ascii="Times New Roman" w:eastAsia="Times New Roman" w:hAnsi="Times New Roman" w:cs="Times New Roman"/>
            <w:color w:val="24292E"/>
            <w:shd w:val="clear" w:color="auto" w:fill="FFFFFF"/>
          </w:rPr>
          <w:t xml:space="preserve">(Definition is from </w:t>
        </w:r>
        <w:r w:rsidRPr="00B2275D">
          <w:rPr>
            <w:rFonts w:ascii="Times New Roman" w:eastAsia="Times New Roman" w:hAnsi="Times New Roman" w:cs="Times New Roman"/>
          </w:rPr>
          <w:fldChar w:fldCharType="begin"/>
        </w:r>
        <w:r w:rsidRPr="00B2275D">
          <w:rPr>
            <w:rFonts w:ascii="Times New Roman" w:eastAsia="Times New Roman" w:hAnsi="Times New Roman" w:cs="Times New Roman"/>
            <w:rPrChange w:id="544" w:author="Daniel Adinolfi" w:date="2017-08-14T09:11:00Z">
              <w:rPr>
                <w:rFonts w:eastAsia="Times New Roman"/>
              </w:rPr>
            </w:rPrChange>
          </w:rPr>
          <w:instrText xml:space="preserve"> HYPERLINK "https://en.wikipedia.org/wiki/Electronic_hardware" </w:instrText>
        </w:r>
        <w:r w:rsidRPr="00B2275D">
          <w:rPr>
            <w:rFonts w:ascii="Times New Roman" w:eastAsia="Times New Roman" w:hAnsi="Times New Roman" w:cs="Times New Roman"/>
            <w:rPrChange w:id="545" w:author="Daniel Adinolfi" w:date="2017-08-14T09:11:00Z">
              <w:rPr>
                <w:rFonts w:eastAsia="Times New Roman"/>
              </w:rPr>
            </w:rPrChange>
          </w:rPr>
          <w:fldChar w:fldCharType="separate"/>
        </w:r>
        <w:r w:rsidRPr="00B2275D">
          <w:rPr>
            <w:rStyle w:val="Hyperlink"/>
            <w:rFonts w:ascii="Times New Roman" w:eastAsia="Times New Roman" w:hAnsi="Times New Roman" w:cs="Times New Roman"/>
            <w:color w:val="0366D6"/>
            <w:rPrChange w:id="546" w:author="Daniel Adinolfi" w:date="2017-08-14T09:11:00Z">
              <w:rPr>
                <w:rStyle w:val="Hyperlink"/>
                <w:rFonts w:ascii="Segoe UI" w:eastAsia="Times New Roman" w:hAnsi="Segoe UI" w:cs="Segoe UI"/>
                <w:color w:val="0366D6"/>
                <w:sz w:val="21"/>
                <w:szCs w:val="21"/>
              </w:rPr>
            </w:rPrChange>
          </w:rPr>
          <w:t>https://en.wikipedia.org/wiki/Electronic_hardware</w:t>
        </w:r>
        <w:r w:rsidRPr="00B2275D">
          <w:rPr>
            <w:rFonts w:ascii="Times New Roman" w:eastAsia="Times New Roman" w:hAnsi="Times New Roman" w:cs="Times New Roman"/>
            <w:rPrChange w:id="547" w:author="Daniel Adinolfi" w:date="2017-08-14T09:11:00Z">
              <w:rPr>
                <w:rFonts w:eastAsia="Times New Roman"/>
              </w:rPr>
            </w:rPrChange>
          </w:rPr>
          <w:fldChar w:fldCharType="end"/>
        </w:r>
        <w:r w:rsidRPr="00B2275D">
          <w:rPr>
            <w:rFonts w:ascii="Times New Roman" w:eastAsia="Times New Roman" w:hAnsi="Times New Roman" w:cs="Times New Roman"/>
            <w:rPrChange w:id="548" w:author="Daniel Adinolfi" w:date="2017-08-14T09:11:00Z">
              <w:rPr>
                <w:rFonts w:eastAsia="Times New Roman"/>
              </w:rPr>
            </w:rPrChange>
          </w:rPr>
          <w:t>)</w:t>
        </w:r>
      </w:ins>
    </w:p>
    <w:p w14:paraId="5AB2F91F" w14:textId="017A9644" w:rsidR="00B2275D" w:rsidRPr="00B2275D" w:rsidDel="00B2275D" w:rsidRDefault="00B2275D" w:rsidP="00F30218">
      <w:pPr>
        <w:pStyle w:val="BodyText"/>
        <w:rPr>
          <w:del w:id="549" w:author="Daniel Adinolfi" w:date="2017-08-14T09:10:00Z"/>
        </w:rPr>
      </w:pPr>
    </w:p>
    <w:p w14:paraId="56E3657A" w14:textId="77777777" w:rsidR="00B2275D" w:rsidRDefault="00B2275D" w:rsidP="00A01507">
      <w:pPr>
        <w:pStyle w:val="BodyText"/>
        <w:rPr>
          <w:ins w:id="550" w:author="Daniel Adinolfi" w:date="2017-08-14T09:10:00Z"/>
        </w:rPr>
      </w:pPr>
    </w:p>
    <w:p w14:paraId="16AF1509" w14:textId="66103771" w:rsidR="00A01507" w:rsidRPr="00B31551" w:rsidRDefault="00A01507" w:rsidP="00A01507">
      <w:pPr>
        <w:pStyle w:val="BodyText"/>
      </w:pPr>
      <w:r>
        <w:t>A vulnerability</w:t>
      </w:r>
      <w:r w:rsidRPr="00A01507">
        <w:t xml:space="preserve"> is</w:t>
      </w:r>
      <w:r>
        <w:rPr>
          <w:b/>
        </w:rPr>
        <w:t xml:space="preserve"> i</w:t>
      </w:r>
      <w:r w:rsidRPr="00B31551">
        <w:rPr>
          <w:b/>
        </w:rPr>
        <w:t>ndependently fixable</w:t>
      </w:r>
      <w:r w:rsidRPr="00FB3E49">
        <w:t xml:space="preserve"> </w:t>
      </w:r>
      <w:r>
        <w:t xml:space="preserve">when it can </w:t>
      </w:r>
      <w:r w:rsidRPr="00FB3E49">
        <w:t xml:space="preserve">be fixed </w:t>
      </w:r>
      <w:r>
        <w:t xml:space="preserve">such that it does not fix any other </w:t>
      </w:r>
      <w:r w:rsidRPr="00FB3E49">
        <w:t>reported vulnerabilities (i.e., is a separate code fix a possible approach to fix the vulnerability in question)</w:t>
      </w:r>
      <w:r>
        <w:t>.</w:t>
      </w:r>
    </w:p>
    <w:p w14:paraId="236A3AC0" w14:textId="77777777" w:rsidR="00B31551" w:rsidRDefault="00B31551" w:rsidP="00B31551">
      <w:pPr>
        <w:pStyle w:val="BodyText"/>
      </w:pPr>
      <w:r w:rsidRPr="00B31551">
        <w:t xml:space="preserve">The </w:t>
      </w:r>
      <w:r w:rsidRPr="00B31551">
        <w:rPr>
          <w:b/>
        </w:rPr>
        <w:t>Primary CNA</w:t>
      </w:r>
      <w:r w:rsidRPr="00B31551">
        <w:t xml:space="preserve"> operates the CVE Program, manages Root CNAs, trains and admits new Root CNAs, and is the assigner of last resort for requesters that are unable to have CVEs assigned at the Sub- or Root CNA levels.</w:t>
      </w:r>
    </w:p>
    <w:p w14:paraId="4ACD2754" w14:textId="77777777" w:rsidR="00F429E5" w:rsidRDefault="003C4273" w:rsidP="00B31551">
      <w:pPr>
        <w:pStyle w:val="BodyText"/>
        <w:rPr>
          <w:ins w:id="551" w:author="Daniel Adinolfi" w:date="2017-09-22T08:25:00Z"/>
        </w:rPr>
      </w:pPr>
      <w:r>
        <w:t xml:space="preserve">A </w:t>
      </w:r>
      <w:r>
        <w:rPr>
          <w:b/>
        </w:rPr>
        <w:t>problem</w:t>
      </w:r>
      <w:r w:rsidRPr="005C5222">
        <w:rPr>
          <w:b/>
        </w:rPr>
        <w:t xml:space="preserve"> type</w:t>
      </w:r>
      <w:r>
        <w:t xml:space="preserve"> is defined by a combination of attack model (e.g., </w:t>
      </w:r>
      <w:proofErr w:type="spellStart"/>
      <w:r>
        <w:t>symlink</w:t>
      </w:r>
      <w:proofErr w:type="spellEnd"/>
      <w:r>
        <w:t xml:space="preserve"> attack) and the type of mistake that causes the vulnerability (e.g., the product does not properly check permissions).</w:t>
      </w:r>
      <w:ins w:id="552" w:author="Daniel Adinolfi" w:date="2017-09-18T11:12:00Z">
        <w:r w:rsidR="00EC215B">
          <w:t xml:space="preserve"> </w:t>
        </w:r>
      </w:ins>
    </w:p>
    <w:p w14:paraId="14C90809" w14:textId="3B6AAD7D" w:rsidR="00B31551" w:rsidRDefault="00B31551" w:rsidP="00B31551">
      <w:pPr>
        <w:pStyle w:val="BodyText"/>
      </w:pPr>
      <w:r>
        <w:t xml:space="preserve">A product is </w:t>
      </w:r>
      <w:r w:rsidRPr="00F84649">
        <w:rPr>
          <w:b/>
        </w:rPr>
        <w:t>publicly available</w:t>
      </w:r>
      <w:r>
        <w:t xml:space="preserve"> when anyone can purchase or obtain legitimate access to it. This includes freeware, shareware, open source, and commercial products.</w:t>
      </w:r>
    </w:p>
    <w:p w14:paraId="55C26467" w14:textId="77777777" w:rsidR="00B31551" w:rsidRDefault="00B31551" w:rsidP="00B31551">
      <w:pPr>
        <w:pStyle w:val="BodyText"/>
      </w:pPr>
      <w:r>
        <w:t xml:space="preserve">A vulnerability is </w:t>
      </w:r>
      <w:r w:rsidRPr="007C1B44">
        <w:rPr>
          <w:b/>
        </w:rPr>
        <w:t>publicly known</w:t>
      </w:r>
      <w:r>
        <w:t xml:space="preserve"> when the issue has been published or divulged publicly (or is scheduled to be published by a researcher or vendor who has been in communication with the CVE Team regarding the issue). </w:t>
      </w:r>
    </w:p>
    <w:p w14:paraId="3682A306" w14:textId="77777777" w:rsidR="00B31551" w:rsidRDefault="00B31551" w:rsidP="00B31551">
      <w:pPr>
        <w:pStyle w:val="BodyText"/>
      </w:pPr>
      <w:r w:rsidRPr="00B31551">
        <w:rPr>
          <w:b/>
        </w:rPr>
        <w:t>Root CNAs</w:t>
      </w:r>
      <w:r w:rsidRPr="00B31551">
        <w:t xml:space="preserve"> manage a group of Sub-CNAs within a given domain or community, train and admit new Sub-CNAs, and are the assigners of last resort within that domain or community. </w:t>
      </w:r>
    </w:p>
    <w:p w14:paraId="6B02C308" w14:textId="10D23A61" w:rsidR="001E4330" w:rsidRDefault="001E4330" w:rsidP="00B31551">
      <w:pPr>
        <w:pStyle w:val="BodyText"/>
      </w:pPr>
      <w:r>
        <w:t xml:space="preserve">The </w:t>
      </w:r>
      <w:r w:rsidRPr="001E4330">
        <w:rPr>
          <w:b/>
        </w:rPr>
        <w:t>Scope</w:t>
      </w:r>
      <w:r>
        <w:t xml:space="preserve"> of a given CNA is its </w:t>
      </w:r>
      <w:r w:rsidRPr="00B31551">
        <w:t>products or domain of responsibility</w:t>
      </w:r>
      <w:r>
        <w:t>.</w:t>
      </w:r>
    </w:p>
    <w:p w14:paraId="494B4F36" w14:textId="7FC2B0BA" w:rsidR="00B31551" w:rsidRDefault="00B31551" w:rsidP="00B31551">
      <w:pPr>
        <w:pStyle w:val="BodyText"/>
      </w:pPr>
      <w:r>
        <w:lastRenderedPageBreak/>
        <w:t xml:space="preserve">A </w:t>
      </w:r>
      <w:r w:rsidRPr="002A6317">
        <w:rPr>
          <w:b/>
        </w:rPr>
        <w:t>software package</w:t>
      </w:r>
      <w:r>
        <w:t xml:space="preserve"> is a collection of separate, self-contained software components that are distributed as a single, monolithic object.</w:t>
      </w:r>
    </w:p>
    <w:p w14:paraId="1F0658F7" w14:textId="77777777" w:rsidR="00ED689A" w:rsidRDefault="00ED689A" w:rsidP="00F30218">
      <w:pPr>
        <w:pStyle w:val="BodyText"/>
      </w:pPr>
      <w:r>
        <w:t xml:space="preserve">A </w:t>
      </w:r>
      <w:r w:rsidRPr="00B31551">
        <w:rPr>
          <w:b/>
        </w:rPr>
        <w:t>software</w:t>
      </w:r>
      <w:r>
        <w:t xml:space="preserve"> </w:t>
      </w:r>
      <w:r w:rsidRPr="008B4EA6">
        <w:rPr>
          <w:b/>
        </w:rPr>
        <w:t>product</w:t>
      </w:r>
      <w:r>
        <w:t xml:space="preserve"> is a collection of installable software distributed under a unique name by a particular vendor or development project. </w:t>
      </w:r>
    </w:p>
    <w:p w14:paraId="518FB832" w14:textId="77777777" w:rsidR="00ED689A" w:rsidRDefault="00ED689A" w:rsidP="00F30218">
      <w:pPr>
        <w:pStyle w:val="BodyText"/>
      </w:pPr>
      <w:r>
        <w:t xml:space="preserve">A </w:t>
      </w:r>
      <w:r w:rsidRPr="008B4EA6">
        <w:rPr>
          <w:b/>
        </w:rPr>
        <w:t>software version</w:t>
      </w:r>
      <w:r>
        <w:t xml:space="preserve"> is a unique name for a particular revision of computer software. This includes commit IDs and other versioning identifiers. Within the CVE process, the specific version or versions affected by a vulnerability are key factors in the counting process. </w:t>
      </w:r>
    </w:p>
    <w:p w14:paraId="00EE1B47" w14:textId="74ED67E8" w:rsidR="00B31551" w:rsidRDefault="00B31551" w:rsidP="00B31551">
      <w:pPr>
        <w:pStyle w:val="BodyText"/>
      </w:pPr>
      <w:r w:rsidRPr="00B31551">
        <w:rPr>
          <w:b/>
        </w:rPr>
        <w:t>Sub-CNAs</w:t>
      </w:r>
      <w:r w:rsidRPr="00B31551">
        <w:t xml:space="preserve"> assign CVEs for vulnerabilities in their </w:t>
      </w:r>
      <w:r w:rsidR="001E4330">
        <w:t>scope</w:t>
      </w:r>
      <w:r>
        <w:t>, and operate under the management of Root CNAs</w:t>
      </w:r>
      <w:r w:rsidRPr="00B31551">
        <w:t xml:space="preserve">. </w:t>
      </w:r>
    </w:p>
    <w:p w14:paraId="0D621D4C" w14:textId="77777777" w:rsidR="00B31551" w:rsidRDefault="00B31551" w:rsidP="00B31551">
      <w:pPr>
        <w:pStyle w:val="BodyText"/>
      </w:pPr>
      <w:r>
        <w:t xml:space="preserve">The </w:t>
      </w:r>
      <w:r w:rsidRPr="002F0102">
        <w:rPr>
          <w:b/>
        </w:rPr>
        <w:t>U</w:t>
      </w:r>
      <w:r>
        <w:rPr>
          <w:b/>
        </w:rPr>
        <w:t>.</w:t>
      </w:r>
      <w:r w:rsidRPr="002F0102">
        <w:rPr>
          <w:b/>
        </w:rPr>
        <w:t>S</w:t>
      </w:r>
      <w:r>
        <w:rPr>
          <w:b/>
        </w:rPr>
        <w:t>.</w:t>
      </w:r>
      <w:r w:rsidRPr="002F0102">
        <w:rPr>
          <w:b/>
        </w:rPr>
        <w:t xml:space="preserve"> </w:t>
      </w:r>
      <w:r>
        <w:rPr>
          <w:b/>
        </w:rPr>
        <w:t xml:space="preserve">Information Technology </w:t>
      </w:r>
      <w:r w:rsidRPr="00E42D2A">
        <w:rPr>
          <w:b/>
        </w:rPr>
        <w:t>(IT)</w:t>
      </w:r>
      <w:r w:rsidRPr="002F0102">
        <w:rPr>
          <w:b/>
        </w:rPr>
        <w:t xml:space="preserve"> Sector</w:t>
      </w:r>
      <w:r>
        <w:t xml:space="preserve"> is defined by a set of functions performed by the entities that comprise the sector. Those functions provide: a) IT products and services; b) incident management capabilities; c) domain name resolution services; d) identity management and associated trust support services; e) Internet-based content, information, and communications services; and f) Internet routing, access, and connection services.</w:t>
      </w:r>
    </w:p>
    <w:p w14:paraId="668BE15D" w14:textId="11D6A887" w:rsidR="00ED689A" w:rsidRDefault="00B31551" w:rsidP="00F30218">
      <w:pPr>
        <w:pStyle w:val="BodyText"/>
        <w:rPr>
          <w:ins w:id="553" w:author="Daniel Adinolfi" w:date="2017-08-28T09:57:00Z"/>
        </w:rPr>
      </w:pPr>
      <w:r w:rsidRPr="00B31551">
        <w:t xml:space="preserve">A </w:t>
      </w:r>
      <w:r w:rsidRPr="00B31551">
        <w:rPr>
          <w:b/>
        </w:rPr>
        <w:t>vulnerability</w:t>
      </w:r>
      <w:r w:rsidRPr="00B31551">
        <w:t xml:space="preserve"> in the context of the </w:t>
      </w:r>
      <w:r w:rsidR="00EB23B1">
        <w:t>CVE Program</w:t>
      </w:r>
      <w:r w:rsidR="00A01507">
        <w:t xml:space="preserve"> is defined by the Counting Rules as listed in Appendix C. In general, a vulnerability </w:t>
      </w:r>
      <w:r w:rsidR="00423A4C">
        <w:t>is defined as a weakness in the computational logic (e.g., code) found in softwar</w:t>
      </w:r>
      <w:r w:rsidR="00A01507">
        <w:t xml:space="preserve">e and hardware components </w:t>
      </w:r>
      <w:r w:rsidR="00423A4C">
        <w:t>that, when exploited, results in a negative impact to confidentiality, integrity, OR availability. Mitigation of the vulnerabilities in this context typically involves coding changes, but could also include specification changes or even specification deprecations (e.g., removal of affected protocols or functionality in their entirety).”</w:t>
      </w:r>
    </w:p>
    <w:p w14:paraId="0DE8AABC" w14:textId="10AEE1B8" w:rsidR="008F10ED" w:rsidRDefault="008F10ED">
      <w:pPr>
        <w:pStyle w:val="Heading4"/>
        <w:rPr>
          <w:ins w:id="554" w:author="Daniel Adinolfi" w:date="2017-08-28T09:57:00Z"/>
        </w:rPr>
        <w:pPrChange w:id="555" w:author="Daniel Adinolfi" w:date="2017-08-28T10:01:00Z">
          <w:pPr>
            <w:pStyle w:val="BodyText"/>
          </w:pPr>
        </w:pPrChange>
      </w:pPr>
      <w:bookmarkStart w:id="556" w:name="_CVE_ID_Lifecycle"/>
      <w:bookmarkEnd w:id="556"/>
      <w:ins w:id="557" w:author="Daniel Adinolfi" w:date="2017-08-28T09:57:00Z">
        <w:r>
          <w:t>CVE ID Lifecycle Terminology</w:t>
        </w:r>
      </w:ins>
    </w:p>
    <w:p w14:paraId="1084CD16" w14:textId="77777777" w:rsidR="00181422" w:rsidRDefault="00181422" w:rsidP="00181422">
      <w:pPr>
        <w:pStyle w:val="BodyText"/>
        <w:rPr>
          <w:ins w:id="558" w:author="Daniel Adinolfi" w:date="2017-08-28T09:58:00Z"/>
        </w:rPr>
      </w:pPr>
      <w:ins w:id="559" w:author="Daniel Adinolfi" w:date="2017-08-28T09:58:00Z">
        <w:r>
          <w:t>A CVE ID is considered assigned when any CNA has assigned that CVE ID to a vulnerability.</w:t>
        </w:r>
      </w:ins>
    </w:p>
    <w:p w14:paraId="51BC8E6C" w14:textId="77777777" w:rsidR="00181422" w:rsidRDefault="00181422" w:rsidP="00181422">
      <w:pPr>
        <w:pStyle w:val="BodyText"/>
        <w:rPr>
          <w:ins w:id="560" w:author="Daniel Adinolfi" w:date="2017-08-28T09:58:00Z"/>
        </w:rPr>
      </w:pPr>
      <w:ins w:id="561" w:author="Daniel Adinolfi" w:date="2017-08-28T09:58:00Z">
        <w:r>
          <w:t>A CVE ID is considered reserved when</w:t>
        </w:r>
      </w:ins>
    </w:p>
    <w:p w14:paraId="49B09F5F" w14:textId="77777777" w:rsidR="00181422" w:rsidRDefault="00181422">
      <w:pPr>
        <w:pStyle w:val="BodyText"/>
        <w:numPr>
          <w:ilvl w:val="0"/>
          <w:numId w:val="46"/>
        </w:numPr>
        <w:rPr>
          <w:ins w:id="562" w:author="Daniel Adinolfi" w:date="2017-08-28T09:58:00Z"/>
        </w:rPr>
        <w:pPrChange w:id="563" w:author="Daniel Adinolfi" w:date="2017-08-28T09:58:00Z">
          <w:pPr>
            <w:pStyle w:val="BodyText"/>
          </w:pPr>
        </w:pPrChange>
      </w:pPr>
      <w:ins w:id="564" w:author="Daniel Adinolfi" w:date="2017-08-28T09:58:00Z">
        <w:r>
          <w:t>The CVE ID has been allocated to a CNA for their potential use, or</w:t>
        </w:r>
      </w:ins>
    </w:p>
    <w:p w14:paraId="17DEED0F" w14:textId="77777777" w:rsidR="00181422" w:rsidRDefault="00181422">
      <w:pPr>
        <w:pStyle w:val="BodyText"/>
        <w:numPr>
          <w:ilvl w:val="0"/>
          <w:numId w:val="46"/>
        </w:numPr>
        <w:rPr>
          <w:ins w:id="565" w:author="Daniel Adinolfi" w:date="2017-08-28T09:58:00Z"/>
        </w:rPr>
        <w:pPrChange w:id="566" w:author="Daniel Adinolfi" w:date="2017-08-28T09:58:00Z">
          <w:pPr>
            <w:pStyle w:val="BodyText"/>
          </w:pPr>
        </w:pPrChange>
      </w:pPr>
      <w:ins w:id="567" w:author="Daniel Adinolfi" w:date="2017-08-28T09:58:00Z">
        <w:r>
          <w:t>The Primary CNA has assigned a CVE ID to a vulnerability for a non-CNA CVE ID requester.</w:t>
        </w:r>
      </w:ins>
    </w:p>
    <w:p w14:paraId="5E39215A" w14:textId="77777777" w:rsidR="00181422" w:rsidRDefault="00181422">
      <w:pPr>
        <w:pStyle w:val="BodyText"/>
        <w:ind w:left="720"/>
        <w:rPr>
          <w:ins w:id="568" w:author="Daniel Adinolfi" w:date="2017-08-28T09:58:00Z"/>
        </w:rPr>
        <w:pPrChange w:id="569" w:author="Daniel Adinolfi" w:date="2017-08-28T09:59:00Z">
          <w:pPr>
            <w:pStyle w:val="BodyText"/>
          </w:pPr>
        </w:pPrChange>
      </w:pPr>
      <w:ins w:id="570" w:author="Daniel Adinolfi" w:date="2017-08-28T09:58:00Z">
        <w:r>
          <w:t>Note: A reserved CVE ID may be in the reserved state without having been assigned. See https://cve.mitre.org/about/faqs.html#reserved_signify_in_cve_id for more discussion on reserved CVE IDs.</w:t>
        </w:r>
      </w:ins>
    </w:p>
    <w:p w14:paraId="50C16FC8" w14:textId="77777777" w:rsidR="00181422" w:rsidRDefault="00181422" w:rsidP="00181422">
      <w:pPr>
        <w:pStyle w:val="BodyText"/>
        <w:rPr>
          <w:ins w:id="571" w:author="Daniel Adinolfi" w:date="2017-08-28T09:58:00Z"/>
        </w:rPr>
      </w:pPr>
      <w:ins w:id="572" w:author="Daniel Adinolfi" w:date="2017-08-28T09:58:00Z">
        <w:r>
          <w:t>A CVE ID entry is populated when the description, references, and other meta information about the entry is added to the CVE List. A CVE ID entry marked as "reserved" or "rejected" is not considered populated.</w:t>
        </w:r>
      </w:ins>
    </w:p>
    <w:p w14:paraId="27EA2FB0" w14:textId="77777777" w:rsidR="00181422" w:rsidRDefault="00181422" w:rsidP="00181422">
      <w:pPr>
        <w:pStyle w:val="BodyText"/>
        <w:rPr>
          <w:ins w:id="573" w:author="Daniel Adinolfi" w:date="2017-08-28T09:58:00Z"/>
        </w:rPr>
      </w:pPr>
      <w:ins w:id="574" w:author="Daniel Adinolfi" w:date="2017-08-28T09:58:00Z">
        <w:r>
          <w:t>A CVE ID is published when the CVE ID itself is used in a public forum outside of CVE. A CVE ID entry may not be populated when someone publishes the CVE ID. The CVE ID entry will not be populated until the minimal required information for CVE assignment has been communicated to the Primary CNA. Note: if the CVE ID is used publicly before anyone has updated the Primary CNA with the CVE ID information, the CVE ID entry may show as "reserved" or nonexistent in the CVE List until the Primary CNA has been updated.</w:t>
        </w:r>
      </w:ins>
    </w:p>
    <w:p w14:paraId="2015FF5A" w14:textId="5E343938" w:rsidR="008F10ED" w:rsidRDefault="00181422" w:rsidP="00181422">
      <w:pPr>
        <w:pStyle w:val="BodyText"/>
      </w:pPr>
      <w:ins w:id="575" w:author="Daniel Adinolfi" w:date="2017-08-28T09:58:00Z">
        <w:r>
          <w:t xml:space="preserve">Note the distinction between CVE IDs that are "published" versus those that are "populated". Published CVE ID exist outside of the CVE list. Populated CVE IDs are those that are found </w:t>
        </w:r>
        <w:r>
          <w:lastRenderedPageBreak/>
          <w:t>within the CVE List. These two terms help make the distinction between what is and is not included within the official CVE List.</w:t>
        </w:r>
      </w:ins>
    </w:p>
    <w:p w14:paraId="3535647F" w14:textId="6F5EF3A4" w:rsidR="00B31551" w:rsidRDefault="00B31551" w:rsidP="00F30218">
      <w:pPr>
        <w:pStyle w:val="BodyText"/>
      </w:pPr>
      <w:r>
        <w:br w:type="page"/>
      </w:r>
    </w:p>
    <w:p w14:paraId="5215BCC5" w14:textId="2415F093" w:rsidR="00E41DF9" w:rsidRDefault="00ED689A" w:rsidP="00B31551">
      <w:pPr>
        <w:pStyle w:val="Heading1"/>
        <w:numPr>
          <w:ilvl w:val="0"/>
          <w:numId w:val="0"/>
        </w:numPr>
        <w:ind w:left="360" w:hanging="360"/>
      </w:pPr>
      <w:bookmarkStart w:id="576" w:name="_Toc491678909"/>
      <w:bookmarkStart w:id="577" w:name="_Toc459716229"/>
      <w:r>
        <w:lastRenderedPageBreak/>
        <w:t xml:space="preserve">Appendix B </w:t>
      </w:r>
      <w:bookmarkStart w:id="578" w:name="AppendixB"/>
      <w:bookmarkEnd w:id="578"/>
      <w:r w:rsidR="00E77FAB">
        <w:tab/>
      </w:r>
      <w:r w:rsidR="00E41DF9">
        <w:t>CVE Information Format</w:t>
      </w:r>
      <w:bookmarkEnd w:id="576"/>
    </w:p>
    <w:bookmarkEnd w:id="577"/>
    <w:p w14:paraId="4D7ED101" w14:textId="77777777" w:rsidR="00763C5B" w:rsidRDefault="00E41DF9" w:rsidP="00F30218">
      <w:pPr>
        <w:pStyle w:val="BodyText"/>
        <w:rPr>
          <w:ins w:id="579" w:author="Daniel Adinolfi" w:date="2017-08-28T11:10:00Z"/>
        </w:rPr>
      </w:pPr>
      <w:r>
        <w:t xml:space="preserve">CNAs </w:t>
      </w:r>
      <w:r w:rsidR="004E0B0F">
        <w:t xml:space="preserve">must </w:t>
      </w:r>
      <w:r>
        <w:t xml:space="preserve">provide CVE </w:t>
      </w:r>
      <w:r w:rsidR="0077370E">
        <w:t xml:space="preserve">assignment </w:t>
      </w:r>
      <w:r>
        <w:t xml:space="preserve">information to </w:t>
      </w:r>
      <w:r w:rsidR="0077370E">
        <w:t xml:space="preserve">the </w:t>
      </w:r>
      <w:r w:rsidR="00367EA6">
        <w:t>CNA level</w:t>
      </w:r>
      <w:r w:rsidR="0077370E">
        <w:t xml:space="preserve"> </w:t>
      </w:r>
      <w:r>
        <w:t>above them using</w:t>
      </w:r>
      <w:ins w:id="580" w:author="Daniel Adinolfi" w:date="2017-08-28T11:09:00Z">
        <w:r w:rsidR="00763C5B">
          <w:t xml:space="preserve"> one of</w:t>
        </w:r>
      </w:ins>
      <w:r>
        <w:t xml:space="preserve"> the following format</w:t>
      </w:r>
      <w:ins w:id="581" w:author="Daniel Adinolfi" w:date="2017-08-28T11:09:00Z">
        <w:r w:rsidR="00763C5B">
          <w:t>s</w:t>
        </w:r>
      </w:ins>
      <w:r w:rsidR="0077370E">
        <w:t>.</w:t>
      </w:r>
      <w:r>
        <w:t xml:space="preserve"> </w:t>
      </w:r>
      <w:r w:rsidR="0077370E">
        <w:t>The use of th</w:t>
      </w:r>
      <w:ins w:id="582" w:author="Daniel Adinolfi" w:date="2017-08-28T11:10:00Z">
        <w:r w:rsidR="00763C5B">
          <w:t>ese</w:t>
        </w:r>
      </w:ins>
      <w:del w:id="583" w:author="Daniel Adinolfi" w:date="2017-08-28T11:10:00Z">
        <w:r w:rsidR="0077370E" w:rsidDel="00763C5B">
          <w:delText>is</w:delText>
        </w:r>
      </w:del>
      <w:r w:rsidR="0077370E">
        <w:t xml:space="preserve"> format</w:t>
      </w:r>
      <w:ins w:id="584" w:author="Daniel Adinolfi" w:date="2017-08-28T11:10:00Z">
        <w:r w:rsidR="00763C5B">
          <w:t>s</w:t>
        </w:r>
      </w:ins>
      <w:r w:rsidR="0077370E">
        <w:t xml:space="preserve"> </w:t>
      </w:r>
      <w:r>
        <w:t>facilitat</w:t>
      </w:r>
      <w:r w:rsidR="0077370E">
        <w:t>es the</w:t>
      </w:r>
      <w:r>
        <w:t xml:space="preserve"> automation </w:t>
      </w:r>
      <w:r w:rsidR="0077370E">
        <w:t>of CVE assignment</w:t>
      </w:r>
      <w:r>
        <w:t>.</w:t>
      </w:r>
      <w:r w:rsidR="0077370E">
        <w:t xml:space="preserve"> </w:t>
      </w:r>
    </w:p>
    <w:p w14:paraId="4722393D" w14:textId="4FC61237" w:rsidR="00763C5B" w:rsidRDefault="00763C5B" w:rsidP="00DC69A2">
      <w:pPr>
        <w:pStyle w:val="BodyText"/>
        <w:numPr>
          <w:ilvl w:val="0"/>
          <w:numId w:val="50"/>
        </w:numPr>
        <w:rPr>
          <w:ins w:id="585" w:author="Daniel Adinolfi" w:date="2017-08-28T11:10:00Z"/>
        </w:rPr>
        <w:pPrChange w:id="586" w:author="Daniel Adinolfi" w:date="2017-09-18T11:30:00Z">
          <w:pPr>
            <w:pStyle w:val="BodyText"/>
          </w:pPr>
        </w:pPrChange>
      </w:pPr>
      <w:ins w:id="587" w:author="Daniel Adinolfi" w:date="2017-08-28T11:10:00Z">
        <w:r>
          <w:t xml:space="preserve">The preferred format for submitting CVE assignment information is using the JSON schema described here: </w:t>
        </w:r>
      </w:ins>
      <w:ins w:id="588" w:author="Daniel Adinolfi" w:date="2017-08-28T11:11:00Z">
        <w:r w:rsidRPr="00763C5B">
          <w:t>https://github.com/CVEProject/automation-working-group/blob/master/cve_json_schema/DRAFT-JSON-file-format-v4.md</w:t>
        </w:r>
      </w:ins>
    </w:p>
    <w:p w14:paraId="0D6AE2A8" w14:textId="009C2067" w:rsidR="00E41DF9" w:rsidRDefault="008E3888" w:rsidP="00DC69A2">
      <w:pPr>
        <w:pStyle w:val="BodyText"/>
        <w:numPr>
          <w:ilvl w:val="0"/>
          <w:numId w:val="50"/>
        </w:numPr>
        <w:pPrChange w:id="589" w:author="Daniel Adinolfi" w:date="2017-09-18T11:30:00Z">
          <w:pPr>
            <w:pStyle w:val="BodyText"/>
          </w:pPr>
        </w:pPrChange>
      </w:pPr>
      <w:r>
        <w:t>In a flat file, use this format.</w:t>
      </w:r>
    </w:p>
    <w:p w14:paraId="6BCED508" w14:textId="22DEA5A7" w:rsidR="00E41DF9" w:rsidRDefault="000120FE" w:rsidP="00DC69A2">
      <w:pPr>
        <w:pStyle w:val="BodyText"/>
        <w:spacing w:after="0"/>
        <w:ind w:left="720"/>
        <w:pPrChange w:id="590" w:author="Daniel Adinolfi" w:date="2017-09-18T11:31:00Z">
          <w:pPr>
            <w:pStyle w:val="BodyText"/>
            <w:spacing w:after="0"/>
          </w:pPr>
        </w:pPrChange>
      </w:pPr>
      <w:r>
        <w:t>[</w:t>
      </w:r>
      <w:r w:rsidR="00E41DF9">
        <w:t>CVEID</w:t>
      </w:r>
      <w:r>
        <w:t>]</w:t>
      </w:r>
      <w:r w:rsidR="00E41DF9">
        <w:t xml:space="preserve">: </w:t>
      </w:r>
    </w:p>
    <w:p w14:paraId="47BBCEEC" w14:textId="184DA188" w:rsidR="00E41DF9" w:rsidRDefault="000120FE" w:rsidP="00DC69A2">
      <w:pPr>
        <w:pStyle w:val="BodyText"/>
        <w:spacing w:after="0"/>
        <w:ind w:left="720"/>
        <w:pPrChange w:id="591" w:author="Daniel Adinolfi" w:date="2017-09-18T11:31:00Z">
          <w:pPr>
            <w:pStyle w:val="BodyText"/>
            <w:spacing w:after="0"/>
          </w:pPr>
        </w:pPrChange>
      </w:pPr>
      <w:r>
        <w:t>[</w:t>
      </w:r>
      <w:r w:rsidR="000A73B9">
        <w:t>PRODUCT</w:t>
      </w:r>
      <w:r>
        <w:t>]</w:t>
      </w:r>
      <w:r w:rsidR="00E41DF9">
        <w:t>:</w:t>
      </w:r>
    </w:p>
    <w:p w14:paraId="234B6F58" w14:textId="15046197" w:rsidR="00E41DF9" w:rsidRDefault="000120FE" w:rsidP="00DC69A2">
      <w:pPr>
        <w:pStyle w:val="BodyText"/>
        <w:spacing w:after="0"/>
        <w:ind w:left="720"/>
        <w:pPrChange w:id="592" w:author="Daniel Adinolfi" w:date="2017-09-18T11:31:00Z">
          <w:pPr>
            <w:pStyle w:val="BodyText"/>
            <w:spacing w:after="0"/>
          </w:pPr>
        </w:pPrChange>
      </w:pPr>
      <w:r>
        <w:t>[</w:t>
      </w:r>
      <w:r w:rsidR="000A73B9">
        <w:t>VERSION</w:t>
      </w:r>
      <w:r>
        <w:t>]</w:t>
      </w:r>
      <w:r w:rsidR="00E41DF9">
        <w:t>:</w:t>
      </w:r>
    </w:p>
    <w:p w14:paraId="3ADF1873" w14:textId="1BB9BBA3" w:rsidR="000A73B9" w:rsidRDefault="000A73B9" w:rsidP="00DC69A2">
      <w:pPr>
        <w:pStyle w:val="BodyText"/>
        <w:spacing w:after="0"/>
        <w:ind w:left="720"/>
        <w:pPrChange w:id="593" w:author="Daniel Adinolfi" w:date="2017-09-18T11:31:00Z">
          <w:pPr>
            <w:pStyle w:val="BodyText"/>
            <w:spacing w:after="0"/>
          </w:pPr>
        </w:pPrChange>
      </w:pPr>
      <w:r>
        <w:t>[PROBLEMTYPE]:</w:t>
      </w:r>
    </w:p>
    <w:p w14:paraId="09DCCEA5" w14:textId="6A3BD52E" w:rsidR="004F741E" w:rsidRDefault="000120FE" w:rsidP="00DC69A2">
      <w:pPr>
        <w:pStyle w:val="BodyText"/>
        <w:spacing w:after="0"/>
        <w:ind w:left="720"/>
        <w:pPrChange w:id="594" w:author="Daniel Adinolfi" w:date="2017-09-18T11:31:00Z">
          <w:pPr>
            <w:pStyle w:val="BodyText"/>
            <w:spacing w:after="0"/>
          </w:pPr>
        </w:pPrChange>
      </w:pPr>
      <w:r>
        <w:t>[</w:t>
      </w:r>
      <w:r w:rsidR="000A73B9">
        <w:t>REFERENCES</w:t>
      </w:r>
      <w:r>
        <w:t>]</w:t>
      </w:r>
      <w:r w:rsidR="004F741E">
        <w:t>:</w:t>
      </w:r>
    </w:p>
    <w:p w14:paraId="3F60171C" w14:textId="20B5D622" w:rsidR="000A73B9" w:rsidRDefault="000A73B9" w:rsidP="00DC69A2">
      <w:pPr>
        <w:pStyle w:val="BodyText"/>
        <w:spacing w:after="0"/>
        <w:ind w:left="720"/>
        <w:pPrChange w:id="595" w:author="Daniel Adinolfi" w:date="2017-09-18T11:31:00Z">
          <w:pPr>
            <w:pStyle w:val="BodyText"/>
            <w:spacing w:after="0"/>
          </w:pPr>
        </w:pPrChange>
      </w:pPr>
      <w:r>
        <w:t>[DESCRIPTION]:</w:t>
      </w:r>
    </w:p>
    <w:p w14:paraId="0ECFC13A" w14:textId="3DE2714C" w:rsidR="008E3888" w:rsidRDefault="008E3888" w:rsidP="00DC69A2">
      <w:pPr>
        <w:pStyle w:val="BodyText"/>
        <w:numPr>
          <w:ilvl w:val="0"/>
          <w:numId w:val="50"/>
        </w:numPr>
        <w:pPrChange w:id="596" w:author="Daniel Adinolfi" w:date="2017-09-18T11:30:00Z">
          <w:pPr>
            <w:pStyle w:val="BodyText"/>
          </w:pPr>
        </w:pPrChange>
      </w:pPr>
      <w:r>
        <w:t xml:space="preserve">In a </w:t>
      </w:r>
      <w:r w:rsidR="00EB30B4">
        <w:t>C</w:t>
      </w:r>
      <w:r w:rsidR="00EB30B4" w:rsidRPr="00EB30B4">
        <w:t xml:space="preserve">omma </w:t>
      </w:r>
      <w:r w:rsidR="00EB30B4">
        <w:t>S</w:t>
      </w:r>
      <w:r w:rsidR="00EB30B4" w:rsidRPr="00EB30B4">
        <w:t xml:space="preserve">eparated </w:t>
      </w:r>
      <w:r w:rsidR="00EB30B4">
        <w:t>V</w:t>
      </w:r>
      <w:r w:rsidR="00EB30B4" w:rsidRPr="00EB30B4">
        <w:t xml:space="preserve">alues </w:t>
      </w:r>
      <w:r w:rsidR="00EB30B4">
        <w:t>(</w:t>
      </w:r>
      <w:r>
        <w:t>CSV</w:t>
      </w:r>
      <w:r w:rsidR="00EB30B4">
        <w:t>)</w:t>
      </w:r>
      <w:r>
        <w:t xml:space="preserve"> file, each row should include each of these columns with CVE ID as a primary key.</w:t>
      </w:r>
    </w:p>
    <w:p w14:paraId="5434F77B" w14:textId="65A3958C" w:rsidR="00367EA6" w:rsidRDefault="00367EA6" w:rsidP="00367EA6">
      <w:pPr>
        <w:pStyle w:val="BodyText"/>
      </w:pPr>
      <w:r w:rsidRPr="00367EA6">
        <w:t>There are no format limitations on the actual data, which allows for flexibility across products that may have unusual versioning or differing definitions</w:t>
      </w:r>
      <w:r>
        <w:t>, such as what</w:t>
      </w:r>
      <w:r w:rsidRPr="00367EA6">
        <w:t xml:space="preserve"> a "problem type" means. </w:t>
      </w:r>
      <w:r>
        <w:t>The only</w:t>
      </w:r>
      <w:r w:rsidRPr="00367EA6">
        <w:t xml:space="preserve"> exception to this is that references</w:t>
      </w:r>
      <w:r>
        <w:t xml:space="preserve"> </w:t>
      </w:r>
      <w:r w:rsidR="007726BC">
        <w:t xml:space="preserve">must </w:t>
      </w:r>
      <w:r>
        <w:t>be URLs.</w:t>
      </w:r>
      <w:r w:rsidRPr="00367EA6">
        <w:t xml:space="preserve"> With or without this technical standard, the information referenced by each field is requir</w:t>
      </w:r>
      <w:r w:rsidR="003625A2">
        <w:t>ed for assigning a CVE</w:t>
      </w:r>
      <w:r w:rsidRPr="00367EA6">
        <w:t>. In all cases,</w:t>
      </w:r>
      <w:r w:rsidR="003625A2">
        <w:t xml:space="preserve"> the content included in CVE </w:t>
      </w:r>
      <w:r w:rsidRPr="00367EA6">
        <w:t>descriptions must be germane to the vulnerability. The Primary CNA reserves the right to modify or r</w:t>
      </w:r>
      <w:r w:rsidR="003625A2">
        <w:t>eject content included in CVE</w:t>
      </w:r>
      <w:r w:rsidRPr="00367EA6">
        <w:t xml:space="preserve"> assignment if it is deemed inappropriate by the Primary CNA. Any informati</w:t>
      </w:r>
      <w:r w:rsidR="003625A2">
        <w:t>on submitted as part of a CVE</w:t>
      </w:r>
      <w:r w:rsidRPr="00367EA6">
        <w:t xml:space="preserve"> must be subm</w:t>
      </w:r>
      <w:r w:rsidR="003625A2">
        <w:t>itted in English, though CVEs</w:t>
      </w:r>
      <w:r w:rsidRPr="00367EA6">
        <w:t xml:space="preserve"> may reference content in any language.</w:t>
      </w:r>
    </w:p>
    <w:p w14:paraId="07405268" w14:textId="49A620EE" w:rsidR="00A5013C" w:rsidRDefault="00A5013C" w:rsidP="00367EA6">
      <w:pPr>
        <w:pStyle w:val="BodyText"/>
      </w:pPr>
      <w:r>
        <w:t>Where applicable, make use of industry standards when describing vulnerabilities.</w:t>
      </w:r>
    </w:p>
    <w:p w14:paraId="66C01CA1" w14:textId="77777777" w:rsidR="005F0F0F" w:rsidRPr="005F0F0F" w:rsidRDefault="005F0F0F" w:rsidP="005F0F0F">
      <w:pPr>
        <w:rPr>
          <w:ins w:id="597" w:author="Daniel Adinolfi" w:date="2017-08-14T09:16:00Z"/>
          <w:rFonts w:ascii="Times New Roman" w:eastAsia="Times New Roman" w:hAnsi="Times New Roman" w:cs="Times New Roman"/>
        </w:rPr>
      </w:pPr>
      <w:ins w:id="598" w:author="Daniel Adinolfi" w:date="2017-08-14T09:16:00Z">
        <w:r w:rsidRPr="005F0F0F">
          <w:rPr>
            <w:rFonts w:ascii="Times New Roman" w:eastAsia="Times New Roman" w:hAnsi="Times New Roman" w:cs="Times New Roman"/>
            <w:color w:val="24292E"/>
            <w:shd w:val="clear" w:color="auto" w:fill="FFFFFF"/>
            <w:rPrChange w:id="599" w:author="Daniel Adinolfi" w:date="2017-08-14T09:16:00Z">
              <w:rPr>
                <w:rFonts w:ascii="Segoe UI" w:eastAsia="Times New Roman" w:hAnsi="Segoe UI" w:cs="Segoe UI"/>
                <w:color w:val="24292E"/>
                <w:sz w:val="21"/>
                <w:szCs w:val="21"/>
                <w:shd w:val="clear" w:color="auto" w:fill="FFFFFF"/>
              </w:rPr>
            </w:rPrChange>
          </w:rPr>
          <w:t>The [DESCRIPTION]: field is a plain language field that should describe the vulnerability with sufficient detail as to demonstrate that the vulnerability is unique. The required information listed above should be included in the [DESCRIPTION], as well as other details the author feels are relevant or necessary to show uniqueness.</w:t>
        </w:r>
      </w:ins>
    </w:p>
    <w:p w14:paraId="2D9BBE00" w14:textId="6167D0BF" w:rsidR="003625A2" w:rsidDel="005F0F0F" w:rsidRDefault="003625A2" w:rsidP="003625A2">
      <w:pPr>
        <w:pStyle w:val="BodyText"/>
        <w:rPr>
          <w:del w:id="600" w:author="Daniel Adinolfi" w:date="2017-08-14T09:16:00Z"/>
        </w:rPr>
      </w:pPr>
      <w:del w:id="601" w:author="Daniel Adinolfi" w:date="2017-08-14T09:16:00Z">
        <w:r w:rsidDel="005F0F0F">
          <w:delText xml:space="preserve">The [DESCRIPTION]: field is a plain language field that should describe the vulnerability to the greatest level of detail available. In addition to the required information listed above, the description should include any other detail available. </w:delText>
        </w:r>
      </w:del>
    </w:p>
    <w:p w14:paraId="4AD4BFFF" w14:textId="77777777" w:rsidR="003625A2" w:rsidRDefault="003625A2" w:rsidP="003625A2">
      <w:pPr>
        <w:pStyle w:val="BodyText"/>
      </w:pPr>
      <w:r>
        <w:t xml:space="preserve">Specifically, the [DESCRIPTION]: field could also include: </w:t>
      </w:r>
    </w:p>
    <w:p w14:paraId="5ED663BD" w14:textId="0765EF3A"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 explanation of an attack type using the vulnerability;</w:t>
      </w:r>
    </w:p>
    <w:p w14:paraId="61BD3C26" w14:textId="5565A73F"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impact of the vulnerability;</w:t>
      </w:r>
    </w:p>
    <w:p w14:paraId="33B96CA0" w14:textId="7C69A01E"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software components within a software product that are affected by the vulnerability; and</w:t>
      </w:r>
    </w:p>
    <w:p w14:paraId="503F2C78" w14:textId="52DBCE03"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ny attack vectors that can make use of the vulnerability.</w:t>
      </w:r>
    </w:p>
    <w:p w14:paraId="257183CA" w14:textId="3C380EF7" w:rsidR="003625A2" w:rsidRDefault="003625A2" w:rsidP="003625A2">
      <w:pPr>
        <w:pStyle w:val="BodyText"/>
      </w:pPr>
      <w:r>
        <w:t xml:space="preserve">Following </w:t>
      </w:r>
      <w:r w:rsidRPr="00367EA6">
        <w:t xml:space="preserve">is an example of the reporting format in use. In this case, the </w:t>
      </w:r>
      <w:r w:rsidR="00EB23B1">
        <w:t>Sub-CNA</w:t>
      </w:r>
      <w:r w:rsidRPr="00367EA6">
        <w:t xml:space="preserve"> “</w:t>
      </w:r>
      <w:proofErr w:type="spellStart"/>
      <w:r w:rsidRPr="00367EA6">
        <w:t>BigCompanySoft</w:t>
      </w:r>
      <w:proofErr w:type="spellEnd"/>
      <w:r w:rsidRPr="00367EA6">
        <w:t>” is assigning a CVE ID to versions of their product.</w:t>
      </w:r>
    </w:p>
    <w:p w14:paraId="45B00BEA" w14:textId="1BBFBAE4" w:rsidR="0077370E" w:rsidRDefault="000A73B9" w:rsidP="003625A2">
      <w:pPr>
        <w:pStyle w:val="BodyText"/>
      </w:pPr>
      <w:r>
        <w:t>[CVE</w:t>
      </w:r>
      <w:r w:rsidR="0077370E">
        <w:t>ID]: CVE-2016-123455</w:t>
      </w:r>
    </w:p>
    <w:p w14:paraId="0DC5F204" w14:textId="2B6530A2" w:rsidR="0077370E" w:rsidRDefault="00FA171A" w:rsidP="003625A2">
      <w:pPr>
        <w:pStyle w:val="BodyText"/>
      </w:pPr>
      <w:r>
        <w:t>[PRODUCT]: BIGCOMPANY</w:t>
      </w:r>
      <w:r w:rsidR="0077370E">
        <w:t>SOFT SOFTWARE PRODUCT</w:t>
      </w:r>
    </w:p>
    <w:p w14:paraId="7DE24D67" w14:textId="77777777" w:rsidR="0077370E" w:rsidRDefault="0077370E" w:rsidP="003625A2">
      <w:pPr>
        <w:pStyle w:val="BodyText"/>
      </w:pPr>
      <w:r>
        <w:t>[VERSION]: All versions prior to version 2.5</w:t>
      </w:r>
    </w:p>
    <w:p w14:paraId="6DC07355" w14:textId="56393E02" w:rsidR="0077370E" w:rsidRDefault="0077370E" w:rsidP="003625A2">
      <w:pPr>
        <w:pStyle w:val="BodyText"/>
      </w:pPr>
      <w:r>
        <w:lastRenderedPageBreak/>
        <w:t xml:space="preserve">[PROBLEMTYPE]: </w:t>
      </w:r>
      <w:r w:rsidR="000C47AC">
        <w:t>Arbitrary Code Execution</w:t>
      </w:r>
      <w:r>
        <w:t>.</w:t>
      </w:r>
    </w:p>
    <w:p w14:paraId="0B157B18" w14:textId="75271BF0" w:rsidR="0077370E" w:rsidRDefault="00FA171A" w:rsidP="003625A2">
      <w:pPr>
        <w:pStyle w:val="BodyText"/>
      </w:pPr>
      <w:r>
        <w:t>[REFERENCES]: http://bigcompany</w:t>
      </w:r>
      <w:r w:rsidR="0077370E">
        <w:t>soft.com/vuln/v1232.html</w:t>
      </w:r>
    </w:p>
    <w:p w14:paraId="0CE2E881" w14:textId="77777777" w:rsidR="004D1E56" w:rsidRDefault="0077370E" w:rsidP="003625A2">
      <w:pPr>
        <w:pStyle w:val="BodyText"/>
        <w:rPr>
          <w:ins w:id="602" w:author="Daniel Adinolfi" w:date="2016-10-14T11:17:00Z"/>
        </w:rPr>
      </w:pPr>
      <w:r>
        <w:t xml:space="preserve">[DESCRIPTION]: </w:t>
      </w:r>
      <w:proofErr w:type="spellStart"/>
      <w:r w:rsidR="000B6017" w:rsidRPr="000B6017">
        <w:t>CoreGraphics</w:t>
      </w:r>
      <w:proofErr w:type="spellEnd"/>
      <w:r w:rsidR="000B6017" w:rsidRPr="000B6017">
        <w:t xml:space="preserve"> in </w:t>
      </w:r>
      <w:r w:rsidR="000C47AC">
        <w:t>BIGCOMPANYSOFT SOFTWARE PRODUCT</w:t>
      </w:r>
      <w:r w:rsidR="000B6017" w:rsidRPr="000B6017">
        <w:t xml:space="preserve"> before </w:t>
      </w:r>
      <w:r w:rsidR="000C47AC">
        <w:t xml:space="preserve">2.5 </w:t>
      </w:r>
      <w:r w:rsidR="000B6017" w:rsidRPr="000B6017">
        <w:t>allows remote attackers to execute arbitrary code or cause a denial of service (memory corruption) via a crafted BMP image</w:t>
      </w:r>
      <w:ins w:id="603" w:author="Daniel Adinolfi" w:date="2016-10-14T11:17:00Z">
        <w:r w:rsidR="004D1E56">
          <w:t>.</w:t>
        </w:r>
      </w:ins>
    </w:p>
    <w:p w14:paraId="730A8C51" w14:textId="77777777" w:rsidR="00542604" w:rsidRDefault="00542604">
      <w:pPr>
        <w:pStyle w:val="Heading4"/>
        <w:rPr>
          <w:ins w:id="604" w:author="Daniel Adinolfi" w:date="2017-08-25T10:11:00Z"/>
        </w:rPr>
        <w:pPrChange w:id="605" w:author="Daniel Adinolfi" w:date="2017-08-28T10:34:00Z">
          <w:pPr>
            <w:pStyle w:val="BodyText"/>
          </w:pPr>
        </w:pPrChange>
      </w:pPr>
      <w:ins w:id="606" w:author="Daniel Adinolfi" w:date="2017-08-25T10:11:00Z">
        <w:r>
          <w:t>JSON Submission and Storage Format</w:t>
        </w:r>
      </w:ins>
    </w:p>
    <w:p w14:paraId="77184A42" w14:textId="77777777" w:rsidR="005448A7" w:rsidRDefault="000C249E" w:rsidP="003625A2">
      <w:pPr>
        <w:pStyle w:val="BodyText"/>
        <w:rPr>
          <w:ins w:id="607" w:author="Daniel Adinolfi" w:date="2017-08-25T10:24:00Z"/>
        </w:rPr>
      </w:pPr>
      <w:ins w:id="608" w:author="Daniel Adinolfi" w:date="2017-08-25T10:19:00Z">
        <w:r>
          <w:t xml:space="preserve">The JSON schema will be reviewed periodically. The review cycle will </w:t>
        </w:r>
      </w:ins>
      <w:ins w:id="609" w:author="Daniel Adinolfi" w:date="2017-08-25T10:24:00Z">
        <w:r w:rsidR="005448A7">
          <w:t>follow a schedule similar to this example:</w:t>
        </w:r>
      </w:ins>
    </w:p>
    <w:p w14:paraId="68B2C10E" w14:textId="77777777" w:rsidR="005448A7" w:rsidRDefault="005448A7" w:rsidP="005448A7">
      <w:pPr>
        <w:pStyle w:val="BodyText"/>
        <w:rPr>
          <w:ins w:id="610" w:author="Daniel Adinolfi" w:date="2017-08-25T10:25:00Z"/>
        </w:rPr>
      </w:pPr>
      <w:ins w:id="611" w:author="Daniel Adinolfi" w:date="2017-08-25T10:25:00Z">
        <w:r>
          <w:t>First 30 days (September)</w:t>
        </w:r>
      </w:ins>
    </w:p>
    <w:p w14:paraId="2CA52D86" w14:textId="77777777" w:rsidR="005448A7" w:rsidRDefault="005448A7">
      <w:pPr>
        <w:pStyle w:val="BodyText"/>
        <w:numPr>
          <w:ilvl w:val="0"/>
          <w:numId w:val="43"/>
        </w:numPr>
        <w:rPr>
          <w:ins w:id="612" w:author="Daniel Adinolfi" w:date="2017-08-25T10:25:00Z"/>
        </w:rPr>
        <w:pPrChange w:id="613" w:author="Daniel Adinolfi" w:date="2017-08-25T10:26:00Z">
          <w:pPr>
            <w:pStyle w:val="BodyText"/>
          </w:pPr>
        </w:pPrChange>
      </w:pPr>
      <w:ins w:id="614" w:author="Daniel Adinolfi" w:date="2017-08-25T10:25:00Z">
        <w:r>
          <w:t>Open comment period including Board and CNAs.</w:t>
        </w:r>
      </w:ins>
    </w:p>
    <w:p w14:paraId="57D035AF" w14:textId="5C309614" w:rsidR="005448A7" w:rsidRDefault="005448A7">
      <w:pPr>
        <w:pStyle w:val="BodyText"/>
        <w:numPr>
          <w:ilvl w:val="0"/>
          <w:numId w:val="43"/>
        </w:numPr>
        <w:rPr>
          <w:ins w:id="615" w:author="Daniel Adinolfi" w:date="2017-08-25T10:25:00Z"/>
        </w:rPr>
        <w:pPrChange w:id="616" w:author="Daniel Adinolfi" w:date="2017-08-25T10:26:00Z">
          <w:pPr>
            <w:pStyle w:val="BodyText"/>
          </w:pPr>
        </w:pPrChange>
      </w:pPr>
      <w:ins w:id="617" w:author="Daniel Adinolfi" w:date="2017-08-25T10:25:00Z">
        <w:r>
          <w:t xml:space="preserve">One or </w:t>
        </w:r>
      </w:ins>
      <w:ins w:id="618" w:author="Daniel Adinolfi" w:date="2017-08-25T10:27:00Z">
        <w:r>
          <w:t>two</w:t>
        </w:r>
      </w:ins>
      <w:ins w:id="619" w:author="Daniel Adinolfi" w:date="2017-08-25T10:25:00Z">
        <w:r>
          <w:t xml:space="preserve"> Automation WG calls specifically set aside for discussion of proposed changes</w:t>
        </w:r>
      </w:ins>
      <w:ins w:id="620" w:author="Daniel Adinolfi" w:date="2017-08-25T10:27:00Z">
        <w:r>
          <w:t>.</w:t>
        </w:r>
      </w:ins>
    </w:p>
    <w:p w14:paraId="69A869C4" w14:textId="77777777" w:rsidR="005448A7" w:rsidRDefault="005448A7">
      <w:pPr>
        <w:pStyle w:val="BodyText"/>
        <w:numPr>
          <w:ilvl w:val="0"/>
          <w:numId w:val="43"/>
        </w:numPr>
        <w:rPr>
          <w:ins w:id="621" w:author="Daniel Adinolfi" w:date="2017-08-25T10:25:00Z"/>
        </w:rPr>
        <w:pPrChange w:id="622" w:author="Daniel Adinolfi" w:date="2017-08-25T10:26:00Z">
          <w:pPr>
            <w:pStyle w:val="BodyText"/>
          </w:pPr>
        </w:pPrChange>
      </w:pPr>
      <w:ins w:id="623" w:author="Daniel Adinolfi" w:date="2017-08-25T10:25:00Z">
        <w:r>
          <w:t>At the end of this period, no additional suggestions will be included in the revision cycle.</w:t>
        </w:r>
      </w:ins>
    </w:p>
    <w:p w14:paraId="62CAF8F0" w14:textId="77777777" w:rsidR="005448A7" w:rsidRDefault="005448A7" w:rsidP="005448A7">
      <w:pPr>
        <w:pStyle w:val="BodyText"/>
        <w:rPr>
          <w:ins w:id="624" w:author="Daniel Adinolfi" w:date="2017-08-25T10:25:00Z"/>
        </w:rPr>
      </w:pPr>
      <w:ins w:id="625" w:author="Daniel Adinolfi" w:date="2017-08-25T10:25:00Z">
        <w:r>
          <w:t>Next 30 days (October)</w:t>
        </w:r>
      </w:ins>
    </w:p>
    <w:p w14:paraId="1FBCFB9C" w14:textId="7D04D762" w:rsidR="005448A7" w:rsidRDefault="005448A7">
      <w:pPr>
        <w:pStyle w:val="BodyText"/>
        <w:numPr>
          <w:ilvl w:val="0"/>
          <w:numId w:val="44"/>
        </w:numPr>
        <w:rPr>
          <w:ins w:id="626" w:author="Daniel Adinolfi" w:date="2017-08-25T10:25:00Z"/>
        </w:rPr>
        <w:pPrChange w:id="627" w:author="Daniel Adinolfi" w:date="2017-08-25T10:26:00Z">
          <w:pPr>
            <w:pStyle w:val="BodyText"/>
          </w:pPr>
        </w:pPrChange>
      </w:pPr>
      <w:ins w:id="628" w:author="Daniel Adinolfi" w:date="2017-08-25T10:27:00Z">
        <w:r>
          <w:t>The community</w:t>
        </w:r>
      </w:ins>
      <w:ins w:id="629" w:author="Daniel Adinolfi" w:date="2017-08-25T10:25:00Z">
        <w:r>
          <w:t xml:space="preserve"> will work in one-week sprints (WG meetings and mailing list discussions) with a subset of the proposed revisions discussed during each sprint. Each subset is only to be discussed during that sprint.</w:t>
        </w:r>
      </w:ins>
    </w:p>
    <w:p w14:paraId="300D6325" w14:textId="797E63D7" w:rsidR="005448A7" w:rsidRDefault="005448A7">
      <w:pPr>
        <w:pStyle w:val="BodyText"/>
        <w:numPr>
          <w:ilvl w:val="0"/>
          <w:numId w:val="44"/>
        </w:numPr>
        <w:rPr>
          <w:ins w:id="630" w:author="Daniel Adinolfi" w:date="2017-08-25T10:25:00Z"/>
        </w:rPr>
        <w:pPrChange w:id="631" w:author="Daniel Adinolfi" w:date="2017-08-25T10:26:00Z">
          <w:pPr>
            <w:pStyle w:val="BodyText"/>
          </w:pPr>
        </w:pPrChange>
      </w:pPr>
      <w:ins w:id="632" w:author="Daniel Adinolfi" w:date="2017-08-25T10:25:00Z">
        <w:r>
          <w:t>There will be four total sprints (making this part a four-week process).</w:t>
        </w:r>
      </w:ins>
    </w:p>
    <w:p w14:paraId="0CA14342" w14:textId="42B289A7" w:rsidR="005448A7" w:rsidRDefault="005448A7">
      <w:pPr>
        <w:pStyle w:val="BodyText"/>
        <w:numPr>
          <w:ilvl w:val="0"/>
          <w:numId w:val="44"/>
        </w:numPr>
        <w:rPr>
          <w:ins w:id="633" w:author="Daniel Adinolfi" w:date="2017-08-25T10:25:00Z"/>
        </w:rPr>
        <w:pPrChange w:id="634" w:author="Daniel Adinolfi" w:date="2017-08-25T10:26:00Z">
          <w:pPr>
            <w:pStyle w:val="BodyText"/>
          </w:pPr>
        </w:pPrChange>
      </w:pPr>
      <w:ins w:id="635" w:author="Daniel Adinolfi" w:date="2017-08-25T10:25:00Z">
        <w:r>
          <w:t>At the end of a sprint, if something was not resolved or discussed, it will not be included in the revision.</w:t>
        </w:r>
      </w:ins>
    </w:p>
    <w:p w14:paraId="219DF306" w14:textId="77777777" w:rsidR="005448A7" w:rsidRDefault="005448A7">
      <w:pPr>
        <w:pStyle w:val="BodyText"/>
        <w:numPr>
          <w:ilvl w:val="0"/>
          <w:numId w:val="44"/>
        </w:numPr>
        <w:rPr>
          <w:ins w:id="636" w:author="Daniel Adinolfi" w:date="2017-08-25T10:25:00Z"/>
        </w:rPr>
        <w:pPrChange w:id="637" w:author="Daniel Adinolfi" w:date="2017-08-25T10:26:00Z">
          <w:pPr>
            <w:pStyle w:val="BodyText"/>
          </w:pPr>
        </w:pPrChange>
      </w:pPr>
      <w:ins w:id="638" w:author="Daniel Adinolfi" w:date="2017-08-25T10:25:00Z">
        <w:r>
          <w:t>When something is resolved, any changes based on it are included within the development branch at that time.</w:t>
        </w:r>
      </w:ins>
    </w:p>
    <w:p w14:paraId="438101EC" w14:textId="77777777" w:rsidR="005448A7" w:rsidRDefault="005448A7" w:rsidP="005448A7">
      <w:pPr>
        <w:pStyle w:val="BodyText"/>
        <w:rPr>
          <w:ins w:id="639" w:author="Daniel Adinolfi" w:date="2017-08-25T10:25:00Z"/>
        </w:rPr>
      </w:pPr>
      <w:ins w:id="640" w:author="Daniel Adinolfi" w:date="2017-08-25T10:25:00Z">
        <w:r>
          <w:t>At the end of all sprints, the JSON format will be finalized and sent to the Board for approval.</w:t>
        </w:r>
      </w:ins>
    </w:p>
    <w:p w14:paraId="2358A03D" w14:textId="77777777" w:rsidR="005448A7" w:rsidRDefault="005448A7" w:rsidP="005448A7">
      <w:pPr>
        <w:pStyle w:val="BodyText"/>
        <w:rPr>
          <w:ins w:id="641" w:author="Daniel Adinolfi" w:date="2017-08-25T10:25:00Z"/>
        </w:rPr>
      </w:pPr>
      <w:ins w:id="642" w:author="Daniel Adinolfi" w:date="2017-08-25T10:25:00Z">
        <w:r>
          <w:t>Next 60 days (November and December)</w:t>
        </w:r>
      </w:ins>
    </w:p>
    <w:p w14:paraId="1A07F8EA" w14:textId="77777777" w:rsidR="005448A7" w:rsidRDefault="005448A7">
      <w:pPr>
        <w:pStyle w:val="BodyText"/>
        <w:numPr>
          <w:ilvl w:val="0"/>
          <w:numId w:val="45"/>
        </w:numPr>
        <w:rPr>
          <w:ins w:id="643" w:author="Daniel Adinolfi" w:date="2017-08-25T10:25:00Z"/>
        </w:rPr>
        <w:pPrChange w:id="644" w:author="Daniel Adinolfi" w:date="2017-08-25T10:26:00Z">
          <w:pPr>
            <w:pStyle w:val="BodyText"/>
          </w:pPr>
        </w:pPrChange>
      </w:pPr>
      <w:ins w:id="645" w:author="Daniel Adinolfi" w:date="2017-08-25T10:25:00Z">
        <w:r>
          <w:t>CNAs can use the development branch for testing new features and changes</w:t>
        </w:r>
      </w:ins>
    </w:p>
    <w:p w14:paraId="5370D3ED" w14:textId="1C0AF48D" w:rsidR="00E41DF9" w:rsidRDefault="005448A7" w:rsidP="00D7368A">
      <w:pPr>
        <w:pStyle w:val="BodyText"/>
      </w:pPr>
      <w:ins w:id="646" w:author="Daniel Adinolfi" w:date="2017-08-25T10:25:00Z">
        <w:r>
          <w:t>The new JSON format would take effect on Jan</w:t>
        </w:r>
      </w:ins>
      <w:ins w:id="647" w:author="Daniel Adinolfi" w:date="2017-08-25T10:28:00Z">
        <w:r>
          <w:t>uary</w:t>
        </w:r>
      </w:ins>
      <w:ins w:id="648" w:author="Daniel Adinolfi" w:date="2017-08-25T10:25:00Z">
        <w:r>
          <w:t xml:space="preserve"> 1 of the next year. This will give CNAs two months to implement any changes to their processes that become needed after the JSON format revised.</w:t>
        </w:r>
      </w:ins>
      <w:del w:id="649" w:author="Daniel Adinolfi" w:date="2017-09-06T08:48:00Z">
        <w:r w:rsidR="00083AD5" w:rsidDel="00D7368A">
          <w:delText>…</w:delText>
        </w:r>
        <w:r w:rsidR="0077370E" w:rsidDel="00D7368A">
          <w:delText>.</w:delText>
        </w:r>
      </w:del>
      <w:r w:rsidR="00E41DF9">
        <w:br w:type="page"/>
      </w:r>
    </w:p>
    <w:p w14:paraId="14AF580A" w14:textId="14DB161B" w:rsidR="00B3260C" w:rsidRDefault="00B3260C" w:rsidP="00EB23B1">
      <w:pPr>
        <w:pStyle w:val="Heading1"/>
        <w:numPr>
          <w:ilvl w:val="0"/>
          <w:numId w:val="0"/>
        </w:numPr>
        <w:tabs>
          <w:tab w:val="clear" w:pos="450"/>
          <w:tab w:val="left" w:pos="1800"/>
        </w:tabs>
        <w:ind w:left="1800" w:hanging="1800"/>
      </w:pPr>
      <w:bookmarkStart w:id="650" w:name="_Toc459716230"/>
      <w:bookmarkStart w:id="651" w:name="_Ref460314784"/>
      <w:bookmarkStart w:id="652" w:name="_Toc491678910"/>
      <w:r>
        <w:lastRenderedPageBreak/>
        <w:t xml:space="preserve">Appendix </w:t>
      </w:r>
      <w:r w:rsidR="00ED689A">
        <w:t>C</w:t>
      </w:r>
      <w:r>
        <w:t xml:space="preserve"> </w:t>
      </w:r>
      <w:r w:rsidR="00EB23B1">
        <w:tab/>
      </w:r>
      <w:bookmarkStart w:id="653" w:name="AppendixC"/>
      <w:bookmarkEnd w:id="653"/>
      <w:r w:rsidR="00B31551" w:rsidRPr="00B31551">
        <w:t>Common Vulnerabilities and Exposures (CVE)</w:t>
      </w:r>
      <w:r w:rsidR="00B31551">
        <w:t xml:space="preserve"> </w:t>
      </w:r>
      <w:r>
        <w:t>Counting Rules</w:t>
      </w:r>
      <w:bookmarkEnd w:id="650"/>
      <w:bookmarkEnd w:id="651"/>
      <w:bookmarkEnd w:id="652"/>
    </w:p>
    <w:p w14:paraId="46F8993D" w14:textId="36F12B79" w:rsidR="00EB30B4" w:rsidRDefault="00B31551" w:rsidP="00B31551">
      <w:pPr>
        <w:pStyle w:val="Heading2"/>
        <w:numPr>
          <w:ilvl w:val="0"/>
          <w:numId w:val="0"/>
        </w:numPr>
        <w:ind w:left="450" w:hanging="432"/>
      </w:pPr>
      <w:bookmarkStart w:id="654" w:name="_Toc457228271"/>
      <w:bookmarkStart w:id="655" w:name="_Toc491678911"/>
      <w:r>
        <w:t>C.1.</w:t>
      </w:r>
      <w:r>
        <w:tab/>
      </w:r>
      <w:r w:rsidR="00EB30B4">
        <w:t>Purpose</w:t>
      </w:r>
      <w:bookmarkEnd w:id="654"/>
      <w:bookmarkEnd w:id="655"/>
    </w:p>
    <w:p w14:paraId="4A1BA5CE" w14:textId="4D8782C1" w:rsidR="00EB30B4" w:rsidRPr="00B31551" w:rsidRDefault="00EB30B4" w:rsidP="00B31551">
      <w:pPr>
        <w:pStyle w:val="BodyText"/>
      </w:pPr>
      <w:r>
        <w:t xml:space="preserve">This </w:t>
      </w:r>
      <w:r w:rsidR="00B31551">
        <w:t>appendix</w:t>
      </w:r>
      <w:r>
        <w:t xml:space="preserve"> provides the definition of</w:t>
      </w:r>
      <w:r w:rsidR="00B31551">
        <w:t>,</w:t>
      </w:r>
      <w:r>
        <w:t xml:space="preserve"> and guidelines for</w:t>
      </w:r>
      <w:r w:rsidR="00B31551">
        <w:t>,</w:t>
      </w:r>
      <w:r>
        <w:t xml:space="preserve"> the CVE vulnerability counting process. These guidelines should be used by any </w:t>
      </w:r>
      <w:r w:rsidR="00B31551">
        <w:t>CVE</w:t>
      </w:r>
      <w:r>
        <w:t xml:space="preserve"> Numbering Authorities (CNAs) who participate within the </w:t>
      </w:r>
      <w:r w:rsidR="00EB23B1">
        <w:t>CVE Program</w:t>
      </w:r>
      <w:r>
        <w:t>.</w:t>
      </w:r>
    </w:p>
    <w:p w14:paraId="21B4B837" w14:textId="39F0B86F" w:rsidR="00EB30B4" w:rsidRDefault="00B31551" w:rsidP="00B31551">
      <w:pPr>
        <w:pStyle w:val="Heading2"/>
        <w:numPr>
          <w:ilvl w:val="0"/>
          <w:numId w:val="0"/>
        </w:numPr>
        <w:ind w:left="450" w:hanging="432"/>
      </w:pPr>
      <w:bookmarkStart w:id="656" w:name="_Toc457228272"/>
      <w:bookmarkStart w:id="657" w:name="_Toc491678912"/>
      <w:r>
        <w:t>C.2.</w:t>
      </w:r>
      <w:r>
        <w:tab/>
      </w:r>
      <w:r w:rsidR="00EB30B4">
        <w:t>Introduction</w:t>
      </w:r>
      <w:bookmarkEnd w:id="656"/>
      <w:bookmarkEnd w:id="657"/>
    </w:p>
    <w:p w14:paraId="2D0BCA6F" w14:textId="77777777" w:rsidR="00EB30B4" w:rsidRDefault="00EB30B4" w:rsidP="00B31551">
      <w:pPr>
        <w:pStyle w:val="BodyText"/>
        <w:rPr>
          <w:b/>
          <w:bCs/>
        </w:rPr>
      </w:pPr>
      <w:r>
        <w:t>The nature and accuracy of the counting process underpins the value of a CVE.</w:t>
      </w:r>
      <w:r w:rsidRPr="00765950">
        <w:t xml:space="preserve"> Correct counting reduces the likelihood of duplicate CVE IDs being assigned </w:t>
      </w:r>
      <w:r>
        <w:t>to</w:t>
      </w:r>
      <w:r w:rsidRPr="00765950">
        <w:t xml:space="preserve"> a single vulnerability. Also, some reports of vulnerabilities may confuse or conflate multiple, separate software problems, and the counting process</w:t>
      </w:r>
      <w:r>
        <w:t xml:space="preserve"> helps to</w:t>
      </w:r>
      <w:r w:rsidRPr="00765950">
        <w:t xml:space="preserve"> differentiate between </w:t>
      </w:r>
      <w:r>
        <w:t>those</w:t>
      </w:r>
      <w:r w:rsidRPr="00765950">
        <w:t xml:space="preserve"> vulnerabilities</w:t>
      </w:r>
      <w:r>
        <w:t xml:space="preserve"> that are unique</w:t>
      </w:r>
      <w:r w:rsidRPr="00765950">
        <w:t>.</w:t>
      </w:r>
    </w:p>
    <w:p w14:paraId="25D3DA61" w14:textId="6D12E833" w:rsidR="00EB30B4" w:rsidRDefault="00861BAA" w:rsidP="00861BAA">
      <w:pPr>
        <w:pStyle w:val="Heading2"/>
        <w:numPr>
          <w:ilvl w:val="0"/>
          <w:numId w:val="0"/>
        </w:numPr>
        <w:ind w:left="450" w:hanging="432"/>
      </w:pPr>
      <w:bookmarkStart w:id="658" w:name="_Toc457228274"/>
      <w:bookmarkStart w:id="659" w:name="_Toc491678913"/>
      <w:r>
        <w:t>C.3</w:t>
      </w:r>
      <w:r w:rsidR="00B31551">
        <w:t>.</w:t>
      </w:r>
      <w:r w:rsidR="00B31551">
        <w:tab/>
      </w:r>
      <w:r w:rsidR="00EB30B4">
        <w:t>Vulnerability Report</w:t>
      </w:r>
      <w:bookmarkEnd w:id="658"/>
      <w:bookmarkEnd w:id="659"/>
    </w:p>
    <w:p w14:paraId="4B6D8CFC" w14:textId="3D8B7ECC" w:rsidR="00EB30B4" w:rsidRDefault="00EB30B4" w:rsidP="00EB30B4">
      <w:pPr>
        <w:pStyle w:val="BodyText"/>
      </w:pPr>
      <w:r>
        <w:t xml:space="preserve">The following decision trees should be used when receiving a report for a single or multiple vulnerabilities. The decision trees are meant to be used together and are to be followed from top to bottom. </w:t>
      </w:r>
    </w:p>
    <w:p w14:paraId="56B7E291" w14:textId="3003AFF6" w:rsidR="004C5623" w:rsidRDefault="004C5623" w:rsidP="004C5623">
      <w:pPr>
        <w:pStyle w:val="Heading2"/>
        <w:numPr>
          <w:ilvl w:val="0"/>
          <w:numId w:val="0"/>
        </w:numPr>
        <w:ind w:left="450" w:hanging="432"/>
      </w:pPr>
      <w:bookmarkStart w:id="660" w:name="_Toc457228276"/>
      <w:bookmarkStart w:id="661" w:name="_Toc491678914"/>
      <w:r>
        <w:t>C.4.</w:t>
      </w:r>
      <w:r>
        <w:tab/>
        <w:t xml:space="preserve">Counting </w:t>
      </w:r>
      <w:r w:rsidRPr="00B31551">
        <w:t>Decisions</w:t>
      </w:r>
      <w:bookmarkEnd w:id="660"/>
      <w:bookmarkEnd w:id="661"/>
    </w:p>
    <w:p w14:paraId="677BCA50" w14:textId="77777777" w:rsidR="004C5623" w:rsidRDefault="004C5623" w:rsidP="004C5623">
      <w:pPr>
        <w:pStyle w:val="BodyText"/>
        <w:rPr>
          <w:color w:val="000000"/>
          <w:shd w:val="clear" w:color="auto" w:fill="FFFFFF"/>
        </w:rPr>
      </w:pPr>
      <w:r w:rsidRPr="00551244">
        <w:rPr>
          <w:color w:val="000000"/>
          <w:shd w:val="clear" w:color="auto" w:fill="FFFFFF"/>
        </w:rPr>
        <w:t xml:space="preserve">Use </w:t>
      </w:r>
      <w:r>
        <w:rPr>
          <w:color w:val="000000"/>
          <w:shd w:val="clear" w:color="auto" w:fill="FFFFFF"/>
        </w:rPr>
        <w:t>the following</w:t>
      </w:r>
      <w:r w:rsidRPr="00551244">
        <w:rPr>
          <w:color w:val="000000"/>
          <w:shd w:val="clear" w:color="auto" w:fill="FFFFFF"/>
        </w:rPr>
        <w:t xml:space="preserve"> decision tree to determine </w:t>
      </w:r>
      <w:r>
        <w:rPr>
          <w:color w:val="000000"/>
          <w:shd w:val="clear" w:color="auto" w:fill="FFFFFF"/>
        </w:rPr>
        <w:t>how many vulnerabilities there are in a report.</w:t>
      </w:r>
    </w:p>
    <w:p w14:paraId="130D3FA6" w14:textId="77777777" w:rsidR="004C5623" w:rsidRDefault="004C5623" w:rsidP="004C5623">
      <w:pPr>
        <w:pStyle w:val="BodyText"/>
        <w:rPr>
          <w:color w:val="000000"/>
          <w:shd w:val="clear" w:color="auto" w:fill="FFFFFF"/>
        </w:rPr>
      </w:pPr>
      <w:r w:rsidRPr="00942D2C">
        <w:t>NOTE: It is intended that one of CNT2.1 or CNT2.2 be completed, but not both (i.e., A CNA has the flexibility and choice to use the claim-based or security model-based inclusion decision).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47"/>
        <w:gridCol w:w="30"/>
        <w:gridCol w:w="8538"/>
      </w:tblGrid>
      <w:tr w:rsidR="004C5623" w:rsidRPr="00E332F2" w14:paraId="6D1D026F" w14:textId="77777777" w:rsidTr="00A5013C">
        <w:trPr>
          <w:tblCellSpacing w:w="15" w:type="dxa"/>
        </w:trPr>
        <w:tc>
          <w:tcPr>
            <w:tcW w:w="702" w:type="dxa"/>
            <w:gridSpan w:val="2"/>
            <w:shd w:val="clear" w:color="auto" w:fill="E0E0E0"/>
            <w:vAlign w:val="center"/>
            <w:hideMark/>
          </w:tcPr>
          <w:p w14:paraId="7E4F7BF2"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1</w:t>
            </w:r>
          </w:p>
        </w:tc>
        <w:tc>
          <w:tcPr>
            <w:tcW w:w="8523" w:type="dxa"/>
            <w:shd w:val="clear" w:color="auto" w:fill="E0E0E0"/>
            <w:vAlign w:val="center"/>
            <w:hideMark/>
          </w:tcPr>
          <w:p w14:paraId="4A52FF68"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Independently Fixable</w:t>
            </w:r>
            <w:r>
              <w:rPr>
                <w:rFonts w:ascii="Times New Roman" w:eastAsia="Times New Roman" w:hAnsi="Times New Roman" w:cs="Times New Roman"/>
              </w:rPr>
              <w:t>: For each reported bug, determine if it can be fixed independently of the other bugs (i.e., a code fix can be created to fix only the bug in question)? A common indicator of independently fixable would be that the vulnerability affects a different version of the product than the other reported vulnerabilities.  Note that this does not mean that the bugs are fixed independently; only that if the vendor chose to the bugs could be fixed independently.</w:t>
            </w:r>
          </w:p>
        </w:tc>
      </w:tr>
      <w:tr w:rsidR="004C5623" w:rsidRPr="00E332F2" w14:paraId="37C597BC" w14:textId="77777777" w:rsidTr="00A5013C">
        <w:trPr>
          <w:tblCellSpacing w:w="15" w:type="dxa"/>
        </w:trPr>
        <w:tc>
          <w:tcPr>
            <w:tcW w:w="702" w:type="dxa"/>
            <w:gridSpan w:val="2"/>
            <w:shd w:val="clear" w:color="auto" w:fill="FFFFFF"/>
            <w:vAlign w:val="center"/>
            <w:hideMark/>
          </w:tcPr>
          <w:p w14:paraId="0CF34B5F"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4E1F8EA2" w14:textId="14ADCDDA" w:rsidR="001B7AEC" w:rsidRDefault="001B7AEC" w:rsidP="001B7AEC">
            <w:pPr>
              <w:numPr>
                <w:ilvl w:val="0"/>
                <w:numId w:val="31"/>
              </w:numPr>
              <w:spacing w:before="100" w:beforeAutospacing="1" w:after="100" w:afterAutospacing="1"/>
              <w:rPr>
                <w:ins w:id="662" w:author="Daniel Adinolfi" w:date="2017-09-18T11:26:00Z"/>
                <w:rFonts w:ascii="Times New Roman" w:eastAsia="Times New Roman" w:hAnsi="Times New Roman" w:cs="Times New Roman"/>
              </w:rPr>
            </w:pPr>
            <w:ins w:id="663" w:author="Daniel Adinolfi" w:date="2017-09-18T11:21:00Z">
              <w:r w:rsidRPr="001B7AEC">
                <w:rPr>
                  <w:rFonts w:ascii="Times New Roman" w:eastAsia="Times New Roman" w:hAnsi="Times New Roman" w:cs="Times New Roman"/>
                </w:rPr>
                <w:t xml:space="preserve">If a vulnerability can be fixed independently </w:t>
              </w:r>
              <w:r>
                <w:rPr>
                  <w:rFonts w:ascii="Times New Roman" w:eastAsia="Times New Roman" w:hAnsi="Times New Roman" w:cs="Times New Roman"/>
                </w:rPr>
                <w:t>from</w:t>
              </w:r>
              <w:r w:rsidRPr="001B7AEC">
                <w:rPr>
                  <w:rFonts w:ascii="Times New Roman" w:eastAsia="Times New Roman" w:hAnsi="Times New Roman" w:cs="Times New Roman"/>
                </w:rPr>
                <w:t xml:space="preserve"> the others, go to CNT2.</w:t>
              </w:r>
            </w:ins>
          </w:p>
          <w:p w14:paraId="2BAFB9B0" w14:textId="77777777" w:rsidR="001B7AEC" w:rsidRDefault="001B7AEC" w:rsidP="001B7AEC">
            <w:pPr>
              <w:numPr>
                <w:ilvl w:val="0"/>
                <w:numId w:val="31"/>
              </w:numPr>
              <w:spacing w:before="100" w:beforeAutospacing="1" w:after="100" w:afterAutospacing="1"/>
              <w:rPr>
                <w:ins w:id="664" w:author="Daniel Adinolfi" w:date="2017-09-18T11:28:00Z"/>
                <w:rFonts w:ascii="Times New Roman" w:eastAsia="Times New Roman" w:hAnsi="Times New Roman" w:cs="Times New Roman"/>
              </w:rPr>
            </w:pPr>
            <w:ins w:id="665" w:author="Daniel Adinolfi" w:date="2017-09-18T11:21:00Z">
              <w:r w:rsidRPr="001B7AEC">
                <w:rPr>
                  <w:rFonts w:ascii="Times New Roman" w:eastAsia="Times New Roman" w:hAnsi="Times New Roman" w:cs="Times New Roman"/>
                </w:rPr>
                <w:t>If the vulnerabilities cannot be fixed independently, group the bugs together and go to CNT2.</w:t>
              </w:r>
            </w:ins>
          </w:p>
          <w:p w14:paraId="4B68A891" w14:textId="6C7FC73B" w:rsidR="00757588" w:rsidRPr="001B7AEC" w:rsidRDefault="00757588" w:rsidP="00757588">
            <w:pPr>
              <w:spacing w:before="100" w:beforeAutospacing="1" w:after="100" w:afterAutospacing="1"/>
              <w:ind w:left="360"/>
              <w:rPr>
                <w:ins w:id="666" w:author="Daniel Adinolfi" w:date="2017-09-18T11:28:00Z"/>
                <w:rFonts w:ascii="Times New Roman" w:eastAsia="Times New Roman" w:hAnsi="Times New Roman" w:cs="Times New Roman"/>
              </w:rPr>
              <w:pPrChange w:id="667" w:author="Daniel Adinolfi" w:date="2017-09-18T11:28:00Z">
                <w:pPr>
                  <w:numPr>
                    <w:numId w:val="31"/>
                  </w:numPr>
                  <w:tabs>
                    <w:tab w:val="num" w:pos="720"/>
                  </w:tabs>
                  <w:spacing w:before="100" w:beforeAutospacing="1" w:after="100" w:afterAutospacing="1"/>
                  <w:ind w:left="720" w:hanging="360"/>
                </w:pPr>
              </w:pPrChange>
            </w:pPr>
            <w:ins w:id="668" w:author="Daniel Adinolfi" w:date="2017-09-18T11:29:00Z">
              <w:r>
                <w:rPr>
                  <w:rFonts w:ascii="Times New Roman" w:eastAsia="Times New Roman" w:hAnsi="Times New Roman" w:cs="Times New Roman"/>
                </w:rPr>
                <w:t xml:space="preserve">Note: </w:t>
              </w:r>
            </w:ins>
            <w:ins w:id="669" w:author="Daniel Adinolfi" w:date="2017-09-18T11:28:00Z">
              <w:r>
                <w:rPr>
                  <w:rFonts w:ascii="Times New Roman" w:eastAsia="Times New Roman" w:hAnsi="Times New Roman" w:cs="Times New Roman"/>
                </w:rPr>
                <w:t>If it can be determined that the same type of mistake was made in multiple locations, each instance of that mistake should be merged as a single vulnerability.</w:t>
              </w:r>
            </w:ins>
          </w:p>
          <w:p w14:paraId="32F9E4A7" w14:textId="467A8720" w:rsidR="004C5623" w:rsidRPr="00E332F2" w:rsidRDefault="001B7AEC" w:rsidP="001B7AEC">
            <w:pPr>
              <w:numPr>
                <w:ilvl w:val="0"/>
                <w:numId w:val="31"/>
              </w:numPr>
              <w:spacing w:before="100" w:beforeAutospacing="1" w:after="100" w:afterAutospacing="1"/>
              <w:rPr>
                <w:rFonts w:ascii="Times New Roman" w:eastAsia="Times New Roman" w:hAnsi="Times New Roman" w:cs="Times New Roman"/>
                <w:b/>
                <w:bCs/>
              </w:rPr>
            </w:pPr>
            <w:ins w:id="670" w:author="Daniel Adinolfi" w:date="2017-09-18T11:21:00Z">
              <w:r w:rsidRPr="001B7AEC">
                <w:rPr>
                  <w:rFonts w:ascii="Times New Roman" w:eastAsia="Times New Roman" w:hAnsi="Times New Roman" w:cs="Times New Roman"/>
                </w:rPr>
                <w:t>If it is not clear whether the vulnerabilities can be fixed independently, group the bugs together and go to CNT2.</w:t>
              </w:r>
            </w:ins>
            <w:del w:id="671" w:author="Daniel Adinolfi" w:date="2017-09-18T11:21:00Z">
              <w:r w:rsidR="004C5623" w:rsidDel="001B7AEC">
                <w:rPr>
                  <w:rFonts w:ascii="Times New Roman" w:eastAsia="Times New Roman" w:hAnsi="Times New Roman" w:cs="Times New Roman"/>
                </w:rPr>
                <w:delText>For each bug, c</w:delText>
              </w:r>
              <w:r w:rsidR="004C5623" w:rsidRPr="006367A7" w:rsidDel="001B7AEC">
                <w:rPr>
                  <w:rFonts w:ascii="Times New Roman" w:eastAsia="Times New Roman" w:hAnsi="Times New Roman" w:cs="Times New Roman"/>
                </w:rPr>
                <w:delText>ontinue to CNT</w:delText>
              </w:r>
              <w:r w:rsidR="004C5623" w:rsidDel="001B7AEC">
                <w:rPr>
                  <w:rFonts w:ascii="Times New Roman" w:eastAsia="Times New Roman" w:hAnsi="Times New Roman" w:cs="Times New Roman"/>
                </w:rPr>
                <w:delText>2.</w:delText>
              </w:r>
            </w:del>
          </w:p>
        </w:tc>
      </w:tr>
      <w:tr w:rsidR="004C5623" w:rsidRPr="004B1CFC" w14:paraId="4EBD0447" w14:textId="77777777" w:rsidTr="00A5013C">
        <w:trPr>
          <w:cantSplit/>
          <w:tblCellSpacing w:w="15" w:type="dxa"/>
        </w:trPr>
        <w:tc>
          <w:tcPr>
            <w:tcW w:w="0" w:type="auto"/>
            <w:shd w:val="clear" w:color="auto" w:fill="E0E0E0"/>
            <w:vAlign w:val="center"/>
            <w:hideMark/>
          </w:tcPr>
          <w:p w14:paraId="325AE290" w14:textId="77777777" w:rsidR="004C5623" w:rsidRPr="0094207B" w:rsidRDefault="004C5623" w:rsidP="00A5013C">
            <w:pPr>
              <w:rPr>
                <w:rFonts w:ascii="Times New Roman" w:eastAsia="Times New Roman" w:hAnsi="Times New Roman" w:cs="Times New Roman"/>
                <w:b/>
                <w:bCs/>
              </w:rPr>
            </w:pPr>
            <w:r>
              <w:rPr>
                <w:rFonts w:ascii="Times New Roman" w:eastAsia="Times New Roman" w:hAnsi="Times New Roman" w:cs="Times New Roman"/>
                <w:b/>
              </w:rPr>
              <w:lastRenderedPageBreak/>
              <w:t>CNT2</w:t>
            </w:r>
          </w:p>
        </w:tc>
        <w:tc>
          <w:tcPr>
            <w:tcW w:w="0" w:type="auto"/>
            <w:gridSpan w:val="2"/>
            <w:shd w:val="clear" w:color="auto" w:fill="E0E0E0"/>
            <w:vAlign w:val="center"/>
            <w:hideMark/>
          </w:tcPr>
          <w:p w14:paraId="63B26AED" w14:textId="77777777" w:rsidR="004C5623" w:rsidRPr="004B1CFC" w:rsidRDefault="004C5623" w:rsidP="00A5013C">
            <w:pPr>
              <w:rPr>
                <w:rFonts w:ascii="Times New Roman" w:eastAsia="Times New Roman" w:hAnsi="Times New Roman" w:cs="Times New Roman"/>
                <w:b/>
                <w:bCs/>
              </w:rPr>
            </w:pPr>
            <w:r>
              <w:rPr>
                <w:rFonts w:ascii="Times New Roman" w:eastAsia="Times New Roman" w:hAnsi="Times New Roman" w:cs="Times New Roman"/>
                <w:b/>
              </w:rPr>
              <w:t>Vulnerability</w:t>
            </w:r>
            <w:r>
              <w:rPr>
                <w:rFonts w:ascii="Times New Roman" w:eastAsia="Times New Roman" w:hAnsi="Times New Roman" w:cs="Times New Roman"/>
              </w:rPr>
              <w:t>: For each bug, apply the following decisions to determine if it is a vulnerability.  If the bug does not meet the criteria, can you combine it with one or more other bugs to meet the following criteria (e.g. combine a permissions issue with predictable file name and a race condition to generate a symbolic link attack)?</w:t>
            </w:r>
          </w:p>
        </w:tc>
      </w:tr>
      <w:tr w:rsidR="004C5623" w:rsidRPr="004B1CFC" w14:paraId="6E1C7ACD" w14:textId="77777777" w:rsidTr="00A5013C">
        <w:trPr>
          <w:cantSplit/>
          <w:tblCellSpacing w:w="15" w:type="dxa"/>
        </w:trPr>
        <w:tc>
          <w:tcPr>
            <w:tcW w:w="0" w:type="auto"/>
            <w:shd w:val="clear" w:color="auto" w:fill="FFFFFF"/>
            <w:vAlign w:val="center"/>
            <w:hideMark/>
          </w:tcPr>
          <w:p w14:paraId="4459ED23" w14:textId="77777777" w:rsidR="004C5623" w:rsidRPr="004B1CFC" w:rsidRDefault="004C5623" w:rsidP="00A5013C">
            <w:pPr>
              <w:rPr>
                <w:rFonts w:ascii="Times New Roman" w:eastAsia="Times New Roman" w:hAnsi="Times New Roman" w:cs="Times New Roman"/>
                <w:b/>
                <w:bCs/>
              </w:rPr>
            </w:pPr>
          </w:p>
        </w:tc>
        <w:tc>
          <w:tcPr>
            <w:tcW w:w="0" w:type="auto"/>
            <w:gridSpan w:val="2"/>
            <w:shd w:val="clear" w:color="auto" w:fill="FFFFFF"/>
            <w:vAlign w:val="center"/>
            <w:hideMark/>
          </w:tcPr>
          <w:tbl>
            <w:tblPr>
              <w:tblW w:w="0" w:type="auto"/>
              <w:tblCellSpacing w:w="15" w:type="dxa"/>
              <w:tblInd w:w="8"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101"/>
              <w:gridCol w:w="7204"/>
            </w:tblGrid>
            <w:tr w:rsidR="004C5623" w:rsidRPr="004B1CFC" w14:paraId="6B58B799" w14:textId="77777777" w:rsidTr="00A5013C">
              <w:trPr>
                <w:cantSplit/>
                <w:tblCellSpacing w:w="15" w:type="dxa"/>
              </w:trPr>
              <w:tc>
                <w:tcPr>
                  <w:tcW w:w="0" w:type="auto"/>
                  <w:shd w:val="clear" w:color="auto" w:fill="E0E0E0"/>
                  <w:vAlign w:val="center"/>
                  <w:hideMark/>
                </w:tcPr>
                <w:p w14:paraId="48EB2D48"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CNT2.1</w:t>
                  </w:r>
                </w:p>
              </w:tc>
              <w:tc>
                <w:tcPr>
                  <w:tcW w:w="0" w:type="auto"/>
                  <w:shd w:val="clear" w:color="auto" w:fill="E0E0E0"/>
                  <w:vAlign w:val="center"/>
                  <w:hideMark/>
                </w:tcPr>
                <w:p w14:paraId="01350DA2" w14:textId="58021070" w:rsidR="004C5623" w:rsidRPr="004B1CFC" w:rsidRDefault="004C5623" w:rsidP="004C5623">
                  <w:pPr>
                    <w:rPr>
                      <w:rFonts w:ascii="Times New Roman" w:eastAsia="Times New Roman" w:hAnsi="Times New Roman" w:cs="Times New Roman"/>
                      <w:b/>
                      <w:bCs/>
                    </w:rPr>
                  </w:pPr>
                  <w:r w:rsidRPr="00362A8F">
                    <w:rPr>
                      <w:rFonts w:ascii="Times New Roman" w:eastAsia="Times New Roman" w:hAnsi="Times New Roman" w:cs="Times New Roman"/>
                      <w:b/>
                    </w:rPr>
                    <w:t>Vendor acknowledgment</w:t>
                  </w:r>
                  <w:r>
                    <w:rPr>
                      <w:rFonts w:ascii="Times New Roman" w:eastAsia="Times New Roman" w:hAnsi="Times New Roman" w:cs="Times New Roman"/>
                    </w:rPr>
                    <w:t>: Does the affected vendor acknowledge the bug as a vulnerability and does it also acknowledge a negative impact on security?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373D1EDE" w14:textId="77777777" w:rsidTr="00A5013C">
              <w:trPr>
                <w:cantSplit/>
                <w:tblCellSpacing w:w="15" w:type="dxa"/>
              </w:trPr>
              <w:tc>
                <w:tcPr>
                  <w:tcW w:w="0" w:type="auto"/>
                  <w:shd w:val="clear" w:color="auto" w:fill="FFFFFF"/>
                  <w:vAlign w:val="center"/>
                  <w:hideMark/>
                </w:tcPr>
                <w:p w14:paraId="458847D1"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837FD3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36F9C3C1"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No: 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p w14:paraId="26D7935D"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tc>
            </w:tr>
            <w:tr w:rsidR="004C5623" w:rsidRPr="004B1CFC" w14:paraId="3E95EEAB" w14:textId="77777777" w:rsidTr="00A5013C">
              <w:trPr>
                <w:cantSplit/>
                <w:tblCellSpacing w:w="15" w:type="dxa"/>
              </w:trPr>
              <w:tc>
                <w:tcPr>
                  <w:tcW w:w="0" w:type="auto"/>
                  <w:shd w:val="clear" w:color="auto" w:fill="E0E0E0"/>
                  <w:vAlign w:val="center"/>
                  <w:hideMark/>
                </w:tcPr>
                <w:p w14:paraId="3ED5FA73"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CNT2.2A</w:t>
                  </w:r>
                </w:p>
              </w:tc>
              <w:tc>
                <w:tcPr>
                  <w:tcW w:w="0" w:type="auto"/>
                  <w:shd w:val="clear" w:color="auto" w:fill="E0E0E0"/>
                  <w:vAlign w:val="center"/>
                  <w:hideMark/>
                </w:tcPr>
                <w:p w14:paraId="31F5D26A" w14:textId="272F7502"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Claim-based</w:t>
                  </w:r>
                  <w:r>
                    <w:rPr>
                      <w:rFonts w:ascii="Times New Roman" w:eastAsia="Times New Roman" w:hAnsi="Times New Roman" w:cs="Times New Roman"/>
                    </w:rPr>
                    <w:t>: Does the vulnerability report provide a demonstrated negative impact for the bug?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062C9AF8" w14:textId="77777777" w:rsidTr="00A5013C">
              <w:trPr>
                <w:cantSplit/>
                <w:tblCellSpacing w:w="15" w:type="dxa"/>
              </w:trPr>
              <w:tc>
                <w:tcPr>
                  <w:tcW w:w="0" w:type="auto"/>
                  <w:shd w:val="clear" w:color="auto" w:fill="FFFFFF"/>
                  <w:vAlign w:val="center"/>
                  <w:hideMark/>
                </w:tcPr>
                <w:p w14:paraId="18F1FEE0"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6CB884E"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1938E344"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367373C2"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r w:rsidR="004C5623" w:rsidRPr="004B1CFC" w14:paraId="49053248" w14:textId="77777777" w:rsidTr="00A5013C">
              <w:trPr>
                <w:cantSplit/>
                <w:tblCellSpacing w:w="15" w:type="dxa"/>
              </w:trPr>
              <w:tc>
                <w:tcPr>
                  <w:tcW w:w="0" w:type="auto"/>
                  <w:shd w:val="clear" w:color="auto" w:fill="E0E0E0"/>
                  <w:vAlign w:val="center"/>
                  <w:hideMark/>
                </w:tcPr>
                <w:p w14:paraId="7841C620"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CNT2.2B</w:t>
                  </w:r>
                </w:p>
              </w:tc>
              <w:tc>
                <w:tcPr>
                  <w:tcW w:w="0" w:type="auto"/>
                  <w:shd w:val="clear" w:color="auto" w:fill="E0E0E0"/>
                  <w:vAlign w:val="center"/>
                  <w:hideMark/>
                </w:tcPr>
                <w:p w14:paraId="0E5AB602" w14:textId="77777777"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Security model-based</w:t>
                  </w:r>
                  <w:r>
                    <w:rPr>
                      <w:rFonts w:ascii="Times New Roman" w:eastAsia="Times New Roman" w:hAnsi="Times New Roman" w:cs="Times New Roman"/>
                    </w:rPr>
                    <w:t>: Does the vulnerability report provide evidence of</w:t>
                  </w:r>
                  <w:r w:rsidRPr="00F109F2">
                    <w:rPr>
                      <w:rFonts w:ascii="Times New Roman" w:eastAsia="Times New Roman" w:hAnsi="Times New Roman" w:cs="Times New Roman"/>
                    </w:rPr>
                    <w:t xml:space="preserve"> a mistake or design oversight in software </w:t>
                  </w:r>
                  <w:r>
                    <w:rPr>
                      <w:rFonts w:ascii="Times New Roman" w:eastAsia="Times New Roman" w:hAnsi="Times New Roman" w:cs="Times New Roman"/>
                    </w:rPr>
                    <w:t xml:space="preserve">that </w:t>
                  </w:r>
                  <w:r w:rsidRPr="00F109F2">
                    <w:rPr>
                      <w:rFonts w:ascii="Times New Roman" w:eastAsia="Times New Roman" w:hAnsi="Times New Roman" w:cs="Times New Roman"/>
                    </w:rPr>
                    <w:t>violates the security policy of the system</w:t>
                  </w:r>
                  <w:r>
                    <w:rPr>
                      <w:rFonts w:ascii="Times New Roman" w:eastAsia="Times New Roman" w:hAnsi="Times New Roman" w:cs="Times New Roman"/>
                    </w:rPr>
                    <w:t>?</w:t>
                  </w:r>
                </w:p>
              </w:tc>
            </w:tr>
            <w:tr w:rsidR="004C5623" w:rsidRPr="004B1CFC" w14:paraId="3FAD2612" w14:textId="77777777" w:rsidTr="00A5013C">
              <w:trPr>
                <w:cantSplit/>
                <w:tblCellSpacing w:w="15" w:type="dxa"/>
              </w:trPr>
              <w:tc>
                <w:tcPr>
                  <w:tcW w:w="0" w:type="auto"/>
                  <w:shd w:val="clear" w:color="auto" w:fill="FFFFFF"/>
                  <w:vAlign w:val="center"/>
                  <w:hideMark/>
                </w:tcPr>
                <w:p w14:paraId="6766DFE7"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70A8826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0B9F68F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D8A5A0A"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bl>
          <w:p w14:paraId="709A64DE" w14:textId="77777777" w:rsidR="004C5623" w:rsidRPr="004B1CFC" w:rsidRDefault="004C5623" w:rsidP="00A5013C">
            <w:pPr>
              <w:spacing w:before="100" w:beforeAutospacing="1" w:after="100" w:afterAutospacing="1"/>
              <w:ind w:left="720"/>
              <w:rPr>
                <w:rFonts w:ascii="Times New Roman" w:eastAsia="Times New Roman" w:hAnsi="Times New Roman" w:cs="Times New Roman"/>
                <w:b/>
                <w:bCs/>
              </w:rPr>
            </w:pPr>
          </w:p>
        </w:tc>
      </w:tr>
      <w:tr w:rsidR="004C5623" w:rsidRPr="00E332F2" w14:paraId="39DA9A34" w14:textId="77777777" w:rsidTr="00A5013C">
        <w:trPr>
          <w:tblCellSpacing w:w="15" w:type="dxa"/>
        </w:trPr>
        <w:tc>
          <w:tcPr>
            <w:tcW w:w="702" w:type="dxa"/>
            <w:gridSpan w:val="2"/>
            <w:shd w:val="clear" w:color="auto" w:fill="D9D9D9" w:themeFill="background1" w:themeFillShade="D9"/>
            <w:vAlign w:val="center"/>
            <w:hideMark/>
          </w:tcPr>
          <w:p w14:paraId="55A008E0"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3</w:t>
            </w:r>
          </w:p>
        </w:tc>
        <w:tc>
          <w:tcPr>
            <w:tcW w:w="8523" w:type="dxa"/>
            <w:shd w:val="clear" w:color="auto" w:fill="D9D9D9" w:themeFill="background1" w:themeFillShade="D9"/>
            <w:vAlign w:val="center"/>
            <w:hideMark/>
          </w:tcPr>
          <w:p w14:paraId="778163B2"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Shared Codebase, Library, Protocol</w:t>
            </w:r>
            <w:r>
              <w:rPr>
                <w:rFonts w:ascii="Times New Roman" w:eastAsia="Times New Roman" w:hAnsi="Times New Roman" w:cs="Times New Roman"/>
              </w:rPr>
              <w:t xml:space="preserve">: Does the vulnerability affect a </w:t>
            </w:r>
            <w:r w:rsidRPr="00370CF5">
              <w:rPr>
                <w:rFonts w:ascii="Times New Roman" w:hAnsi="Times New Roman" w:cs="Times New Roman"/>
                <w:color w:val="000000"/>
                <w:shd w:val="clear" w:color="auto" w:fill="D9D9D9" w:themeFill="background1" w:themeFillShade="D9"/>
              </w:rPr>
              <w:t>shared codebase, library, or protocol implementation issue?</w:t>
            </w:r>
            <w:r>
              <w:rPr>
                <w:rFonts w:ascii="Times New Roman" w:hAnsi="Times New Roman" w:cs="Times New Roman"/>
                <w:color w:val="000000"/>
                <w:shd w:val="clear" w:color="auto" w:fill="D9D9D9" w:themeFill="background1" w:themeFillShade="D9"/>
              </w:rPr>
              <w:t xml:space="preserve"> In addition, consultation with the root CNA is recommended when the vulnerability affects software covered by other CNAs</w:t>
            </w:r>
          </w:p>
        </w:tc>
      </w:tr>
      <w:tr w:rsidR="004C5623" w:rsidRPr="00E332F2" w14:paraId="4DBAA956" w14:textId="77777777" w:rsidTr="00A5013C">
        <w:trPr>
          <w:tblCellSpacing w:w="15" w:type="dxa"/>
        </w:trPr>
        <w:tc>
          <w:tcPr>
            <w:tcW w:w="702" w:type="dxa"/>
            <w:gridSpan w:val="2"/>
            <w:shd w:val="clear" w:color="auto" w:fill="FFFFFF"/>
            <w:vAlign w:val="center"/>
            <w:hideMark/>
          </w:tcPr>
          <w:p w14:paraId="125A7E28"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4A68006" w14:textId="77777777" w:rsidR="004C5623" w:rsidRPr="001C5131" w:rsidRDefault="004C5623" w:rsidP="00A5013C">
            <w:pPr>
              <w:numPr>
                <w:ilvl w:val="0"/>
                <w:numId w:val="30"/>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Yes: Continue to INC1 for the vulnerability in the shared codebase.</w:t>
            </w:r>
          </w:p>
          <w:p w14:paraId="728A488F" w14:textId="77777777" w:rsidR="004C5623" w:rsidRPr="00707BFF"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 </w:t>
            </w:r>
            <w:r>
              <w:rPr>
                <w:rFonts w:ascii="Times New Roman" w:eastAsia="Times New Roman" w:hAnsi="Times New Roman" w:cs="Times New Roman"/>
              </w:rPr>
              <w:t>For each product affected by the vulnerability, continue to INC1.</w:t>
            </w:r>
          </w:p>
          <w:p w14:paraId="3E0E82BF" w14:textId="77777777" w:rsidR="004C5623" w:rsidRPr="00E332F2"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Not sure: </w:t>
            </w:r>
            <w:r>
              <w:rPr>
                <w:rFonts w:ascii="Times New Roman" w:eastAsia="Times New Roman" w:hAnsi="Times New Roman" w:cs="Times New Roman"/>
              </w:rPr>
              <w:t>For each product affected by the vulnerability, continue to INC1.</w:t>
            </w:r>
          </w:p>
        </w:tc>
      </w:tr>
    </w:tbl>
    <w:p w14:paraId="2B8C25A9" w14:textId="77777777" w:rsidR="004C5623" w:rsidRDefault="004C5623" w:rsidP="00EB30B4">
      <w:pPr>
        <w:pStyle w:val="BodyText"/>
      </w:pPr>
    </w:p>
    <w:p w14:paraId="44C67FE8" w14:textId="4B5F7A25" w:rsidR="00EB30B4" w:rsidRDefault="004C5623" w:rsidP="00B31551">
      <w:pPr>
        <w:pStyle w:val="Heading2"/>
        <w:numPr>
          <w:ilvl w:val="0"/>
          <w:numId w:val="0"/>
        </w:numPr>
        <w:ind w:left="450" w:hanging="432"/>
      </w:pPr>
      <w:bookmarkStart w:id="672" w:name="_Toc457228275"/>
      <w:bookmarkStart w:id="673" w:name="_Toc491678915"/>
      <w:r>
        <w:lastRenderedPageBreak/>
        <w:t>C.5</w:t>
      </w:r>
      <w:r w:rsidR="00B31551">
        <w:t>.</w:t>
      </w:r>
      <w:r w:rsidR="00B31551">
        <w:tab/>
      </w:r>
      <w:r w:rsidR="00EB30B4" w:rsidRPr="00B31551">
        <w:t>Inclusion</w:t>
      </w:r>
      <w:r w:rsidR="00EB30B4">
        <w:t xml:space="preserve"> Decisions</w:t>
      </w:r>
      <w:bookmarkEnd w:id="672"/>
      <w:bookmarkEnd w:id="673"/>
    </w:p>
    <w:p w14:paraId="0E25B164" w14:textId="08694D66" w:rsidR="00EB30B4" w:rsidRPr="00B31551" w:rsidRDefault="00EB30B4" w:rsidP="00B31551">
      <w:pPr>
        <w:pStyle w:val="BodyText"/>
      </w:pPr>
      <w:r w:rsidRPr="00B31551">
        <w:t xml:space="preserve">Use this decision tree to determine if a </w:t>
      </w:r>
      <w:r w:rsidR="0031742F">
        <w:t>vulnerability</w:t>
      </w:r>
      <w:r w:rsidRPr="00B31551">
        <w:t xml:space="preserve"> should be assigned a CVE ID (i.e., </w:t>
      </w:r>
      <w:r w:rsidR="00EB23B1">
        <w:t>D</w:t>
      </w:r>
      <w:r w:rsidRPr="00B31551">
        <w:t xml:space="preserve">oes </w:t>
      </w:r>
      <w:r w:rsidR="004C5623">
        <w:t>vulnerability</w:t>
      </w:r>
      <w:r w:rsidRPr="00B31551">
        <w:t xml:space="preserve"> meet the CVE inclusion decisions?). When multiple </w:t>
      </w:r>
      <w:r w:rsidR="004C5623">
        <w:t>vulnerabilities</w:t>
      </w:r>
      <w:r w:rsidRPr="00B31551">
        <w:t xml:space="preserve"> are reported, this decision tree will need to be repeated for each issue.</w:t>
      </w:r>
    </w:p>
    <w:p w14:paraId="0C6B342E" w14:textId="00673F52" w:rsidR="00EB30B4" w:rsidRPr="00B31551" w:rsidRDefault="0031742F" w:rsidP="00B31551">
      <w:pPr>
        <w:pStyle w:val="BodyText"/>
      </w:pPr>
      <w:r>
        <w:t>NOTE:  The Inclusion Decisions table describes an order to the inclusion decisions.  However, so long as the vulnerability meets all of the conditions, it does not matter which order the decisions are executed in.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81"/>
        <w:gridCol w:w="8634"/>
      </w:tblGrid>
      <w:tr w:rsidR="00EB30B4" w:rsidRPr="004B1CFC" w14:paraId="4C8173D6" w14:textId="77777777" w:rsidTr="00EB23B1">
        <w:trPr>
          <w:cantSplit/>
          <w:tblCellSpacing w:w="15" w:type="dxa"/>
        </w:trPr>
        <w:tc>
          <w:tcPr>
            <w:tcW w:w="0" w:type="auto"/>
            <w:shd w:val="clear" w:color="auto" w:fill="E0E0E0"/>
            <w:vAlign w:val="center"/>
            <w:hideMark/>
          </w:tcPr>
          <w:p w14:paraId="0949C685" w14:textId="5334675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INC1</w:t>
            </w:r>
          </w:p>
        </w:tc>
        <w:tc>
          <w:tcPr>
            <w:tcW w:w="0" w:type="auto"/>
            <w:shd w:val="clear" w:color="auto" w:fill="E0E0E0"/>
            <w:vAlign w:val="center"/>
            <w:hideMark/>
          </w:tcPr>
          <w:p w14:paraId="6E51A05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 Scope of Authority</w:t>
            </w:r>
            <w:r w:rsidRPr="00D46A6D">
              <w:rPr>
                <w:rFonts w:ascii="Times New Roman" w:eastAsia="Times New Roman" w:hAnsi="Times New Roman" w:cs="Times New Roman"/>
              </w:rPr>
              <w:t>:</w:t>
            </w:r>
            <w:r>
              <w:rPr>
                <w:rFonts w:ascii="Times New Roman" w:eastAsia="Times New Roman" w:hAnsi="Times New Roman" w:cs="Times New Roman"/>
              </w:rPr>
              <w:t xml:space="preserve"> Does the vulnerability report fall into the s</w:t>
            </w:r>
            <w:r w:rsidRPr="00A63BF4">
              <w:rPr>
                <w:rFonts w:ascii="Times New Roman" w:eastAsia="Times New Roman" w:hAnsi="Times New Roman" w:cs="Times New Roman"/>
              </w:rPr>
              <w:t xml:space="preserve">cope of </w:t>
            </w:r>
            <w:r>
              <w:rPr>
                <w:rFonts w:ascii="Times New Roman" w:eastAsia="Times New Roman" w:hAnsi="Times New Roman" w:cs="Times New Roman"/>
              </w:rPr>
              <w:t>a</w:t>
            </w:r>
            <w:r w:rsidRPr="00A63BF4">
              <w:rPr>
                <w:rFonts w:ascii="Times New Roman" w:eastAsia="Times New Roman" w:hAnsi="Times New Roman" w:cs="Times New Roman"/>
              </w:rPr>
              <w:t>uthority</w:t>
            </w:r>
            <w:r>
              <w:rPr>
                <w:rFonts w:ascii="Times New Roman" w:eastAsia="Times New Roman" w:hAnsi="Times New Roman" w:cs="Times New Roman"/>
              </w:rPr>
              <w:t xml:space="preserve"> for the CNA. </w:t>
            </w:r>
            <w:r w:rsidRPr="00A63BF4">
              <w:rPr>
                <w:rFonts w:ascii="Times New Roman" w:eastAsia="Times New Roman" w:hAnsi="Times New Roman" w:cs="Times New Roman"/>
              </w:rPr>
              <w:t>CNAs can only assign CVE IDs to vulnerabilities that are within their scope of authorit</w:t>
            </w:r>
            <w:r>
              <w:rPr>
                <w:rFonts w:ascii="Times New Roman" w:eastAsia="Times New Roman" w:hAnsi="Times New Roman" w:cs="Times New Roman"/>
              </w:rPr>
              <w:t>y as defined by their root CNA.</w:t>
            </w:r>
          </w:p>
        </w:tc>
      </w:tr>
      <w:tr w:rsidR="00EB30B4" w:rsidRPr="004B1CFC" w14:paraId="76A0BC92" w14:textId="77777777" w:rsidTr="00EB23B1">
        <w:trPr>
          <w:cantSplit/>
          <w:tblCellSpacing w:w="15" w:type="dxa"/>
        </w:trPr>
        <w:tc>
          <w:tcPr>
            <w:tcW w:w="0" w:type="auto"/>
            <w:shd w:val="clear" w:color="auto" w:fill="FFFFFF"/>
            <w:vAlign w:val="center"/>
            <w:hideMark/>
          </w:tcPr>
          <w:p w14:paraId="1D45BC2D"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1750BF40"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INC2</w:t>
            </w:r>
            <w:r w:rsidRPr="004B1CFC">
              <w:rPr>
                <w:rFonts w:ascii="Times New Roman" w:eastAsia="Times New Roman" w:hAnsi="Times New Roman" w:cs="Times New Roman"/>
              </w:rPr>
              <w:t>.</w:t>
            </w:r>
          </w:p>
          <w:p w14:paraId="0FC5B6DF" w14:textId="4E323480"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w:t>
            </w:r>
            <w:r>
              <w:rPr>
                <w:rFonts w:ascii="Times New Roman" w:eastAsia="Times New Roman" w:hAnsi="Times New Roman" w:cs="Times New Roman"/>
                <w:color w:val="FF0000"/>
              </w:rPr>
              <w:t xml:space="preserve">DEFER </w:t>
            </w:r>
            <w:r w:rsidRPr="00907C33">
              <w:rPr>
                <w:rFonts w:ascii="Times New Roman" w:eastAsia="Times New Roman" w:hAnsi="Times New Roman" w:cs="Times New Roman"/>
              </w:rPr>
              <w:t xml:space="preserve">to appropriate </w:t>
            </w:r>
            <w:r>
              <w:rPr>
                <w:rFonts w:ascii="Times New Roman" w:eastAsia="Times New Roman" w:hAnsi="Times New Roman" w:cs="Times New Roman"/>
              </w:rPr>
              <w:t xml:space="preserve">CNA or </w:t>
            </w:r>
            <w:r w:rsidR="0031742F">
              <w:rPr>
                <w:rFonts w:ascii="Times New Roman" w:eastAsia="Times New Roman" w:hAnsi="Times New Roman" w:cs="Times New Roman"/>
              </w:rPr>
              <w:t>R</w:t>
            </w:r>
            <w:r>
              <w:rPr>
                <w:rFonts w:ascii="Times New Roman" w:eastAsia="Times New Roman" w:hAnsi="Times New Roman" w:cs="Times New Roman"/>
              </w:rPr>
              <w:t>oot CNA</w:t>
            </w:r>
          </w:p>
          <w:p w14:paraId="2F053A77" w14:textId="088D1FAE" w:rsidR="00EB30B4" w:rsidRPr="004B1CFC" w:rsidRDefault="00EB30B4" w:rsidP="0031742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w:t>
            </w:r>
            <w:r w:rsidRPr="004B1CFC">
              <w:rPr>
                <w:rFonts w:ascii="Times New Roman" w:eastAsia="Times New Roman" w:hAnsi="Times New Roman" w:cs="Times New Roman"/>
                <w:color w:val="FF0000"/>
              </w:rPr>
              <w:t>CONSULT</w:t>
            </w:r>
            <w:r w:rsidRPr="004B1CFC">
              <w:rPr>
                <w:rFonts w:ascii="Times New Roman" w:eastAsia="Times New Roman" w:hAnsi="Times New Roman" w:cs="Times New Roman"/>
              </w:rPr>
              <w:t> </w:t>
            </w:r>
            <w:r w:rsidR="0031742F">
              <w:rPr>
                <w:rFonts w:ascii="Times New Roman" w:eastAsia="Times New Roman" w:hAnsi="Times New Roman" w:cs="Times New Roman"/>
              </w:rPr>
              <w:t>R</w:t>
            </w:r>
            <w:r>
              <w:rPr>
                <w:rFonts w:ascii="Times New Roman" w:eastAsia="Times New Roman" w:hAnsi="Times New Roman" w:cs="Times New Roman"/>
              </w:rPr>
              <w:t>oot CNA</w:t>
            </w:r>
          </w:p>
        </w:tc>
      </w:tr>
      <w:tr w:rsidR="00EB30B4" w:rsidRPr="004B1CFC" w14:paraId="2E213F10" w14:textId="77777777" w:rsidTr="00EB23B1">
        <w:trPr>
          <w:cantSplit/>
          <w:tblCellSpacing w:w="15" w:type="dxa"/>
        </w:trPr>
        <w:tc>
          <w:tcPr>
            <w:tcW w:w="0" w:type="auto"/>
            <w:shd w:val="clear" w:color="auto" w:fill="E0E0E0"/>
            <w:vAlign w:val="center"/>
            <w:hideMark/>
          </w:tcPr>
          <w:p w14:paraId="04F25C6B" w14:textId="5C157B76"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2</w:t>
            </w:r>
          </w:p>
        </w:tc>
        <w:tc>
          <w:tcPr>
            <w:tcW w:w="0" w:type="auto"/>
            <w:shd w:val="clear" w:color="auto" w:fill="E0E0E0"/>
            <w:vAlign w:val="center"/>
            <w:hideMark/>
          </w:tcPr>
          <w:p w14:paraId="60D0322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Intended to be Public</w:t>
            </w:r>
            <w:r>
              <w:rPr>
                <w:rFonts w:ascii="Times New Roman" w:eastAsia="Times New Roman" w:hAnsi="Times New Roman" w:cs="Times New Roman"/>
              </w:rPr>
              <w:t>: Is</w:t>
            </w:r>
            <w:r w:rsidRPr="004B1CFC">
              <w:rPr>
                <w:rFonts w:ascii="Times New Roman" w:eastAsia="Times New Roman" w:hAnsi="Times New Roman" w:cs="Times New Roman"/>
              </w:rPr>
              <w:t xml:space="preserve"> the </w:t>
            </w:r>
            <w:r>
              <w:rPr>
                <w:rFonts w:ascii="Times New Roman" w:eastAsia="Times New Roman" w:hAnsi="Times New Roman" w:cs="Times New Roman"/>
              </w:rPr>
              <w:t xml:space="preserve">vulnerability report or the </w:t>
            </w:r>
            <w:r w:rsidRPr="004B1CFC">
              <w:rPr>
                <w:rFonts w:ascii="Times New Roman" w:eastAsia="Times New Roman" w:hAnsi="Times New Roman" w:cs="Times New Roman"/>
              </w:rPr>
              <w:t xml:space="preserve">issue </w:t>
            </w:r>
            <w:r>
              <w:rPr>
                <w:rFonts w:ascii="Times New Roman" w:eastAsia="Times New Roman" w:hAnsi="Times New Roman" w:cs="Times New Roman"/>
              </w:rPr>
              <w:t>described intended to be published to a publicly available location in the future? CVE IDs are intended to be public information and are not assigned to vulnerabilities that are intended to be private.</w:t>
            </w:r>
          </w:p>
        </w:tc>
      </w:tr>
      <w:tr w:rsidR="00EB30B4" w:rsidRPr="004B1CFC" w14:paraId="6D84E84A" w14:textId="77777777" w:rsidTr="00EB23B1">
        <w:trPr>
          <w:cantSplit/>
          <w:tblCellSpacing w:w="15" w:type="dxa"/>
        </w:trPr>
        <w:tc>
          <w:tcPr>
            <w:tcW w:w="0" w:type="auto"/>
            <w:shd w:val="clear" w:color="auto" w:fill="FFFFFF"/>
            <w:vAlign w:val="center"/>
            <w:hideMark/>
          </w:tcPr>
          <w:p w14:paraId="4C7D1F6E"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2B97E6" w14:textId="62204C1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w:t>
            </w:r>
            <w:r w:rsidR="00873E9F">
              <w:rPr>
                <w:rFonts w:ascii="Times New Roman" w:eastAsia="Times New Roman" w:hAnsi="Times New Roman" w:cs="Times New Roman"/>
              </w:rPr>
              <w:t>3.</w:t>
            </w:r>
          </w:p>
          <w:p w14:paraId="5E6F43B2" w14:textId="7777777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tc>
      </w:tr>
      <w:tr w:rsidR="00EB30B4" w:rsidRPr="004B1CFC" w14:paraId="3F18340F" w14:textId="77777777" w:rsidTr="00EB23B1">
        <w:trPr>
          <w:cantSplit/>
          <w:tblCellSpacing w:w="15" w:type="dxa"/>
        </w:trPr>
        <w:tc>
          <w:tcPr>
            <w:tcW w:w="0" w:type="auto"/>
            <w:shd w:val="clear" w:color="auto" w:fill="E0E0E0"/>
            <w:vAlign w:val="center"/>
            <w:hideMark/>
          </w:tcPr>
          <w:p w14:paraId="1ED05CEA" w14:textId="718B7FD1"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3</w:t>
            </w:r>
          </w:p>
        </w:tc>
        <w:tc>
          <w:tcPr>
            <w:tcW w:w="0" w:type="auto"/>
            <w:shd w:val="clear" w:color="auto" w:fill="E0E0E0"/>
            <w:vAlign w:val="center"/>
            <w:hideMark/>
          </w:tcPr>
          <w:p w14:paraId="3A894491" w14:textId="1CD4E3B9"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Installable/Customer-controlled Software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Is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4B1CFC">
              <w:rPr>
                <w:rFonts w:ascii="Times New Roman" w:eastAsia="Times New Roman" w:hAnsi="Times New Roman" w:cs="Times New Roman"/>
              </w:rPr>
              <w:t>site-specific? Is it only in an online service (software-as-a-service), on a specific web site, or only offered through hosting solutions that are under the full control of the vendor?</w:t>
            </w:r>
            <w:r>
              <w:rPr>
                <w:rFonts w:ascii="Times New Roman" w:eastAsia="Times New Roman" w:hAnsi="Times New Roman" w:cs="Times New Roman"/>
              </w:rPr>
              <w:t xml:space="preserve"> CVE IDs are assigned to products that are customer-controlled or customer-installable.</w:t>
            </w:r>
          </w:p>
        </w:tc>
      </w:tr>
      <w:tr w:rsidR="00EB30B4" w:rsidRPr="004B1CFC" w14:paraId="34C2ADE6" w14:textId="77777777" w:rsidTr="00EB23B1">
        <w:trPr>
          <w:cantSplit/>
          <w:tblCellSpacing w:w="15" w:type="dxa"/>
        </w:trPr>
        <w:tc>
          <w:tcPr>
            <w:tcW w:w="0" w:type="auto"/>
            <w:shd w:val="clear" w:color="auto" w:fill="FFFFFF"/>
            <w:vAlign w:val="center"/>
            <w:hideMark/>
          </w:tcPr>
          <w:p w14:paraId="1E9204EF"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62D4045D" w14:textId="77777777" w:rsidR="00EB30B4" w:rsidRPr="004B1CFC"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AB83ED2" w14:textId="4A74032A" w:rsidR="00EB30B4"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Continue to INC</w:t>
            </w:r>
            <w:r w:rsidR="00873E9F">
              <w:rPr>
                <w:rFonts w:ascii="Times New Roman" w:eastAsia="Times New Roman" w:hAnsi="Times New Roman" w:cs="Times New Roman"/>
              </w:rPr>
              <w:t>4.</w:t>
            </w:r>
          </w:p>
          <w:p w14:paraId="094EF2BB" w14:textId="0B595133" w:rsidR="00EB30B4" w:rsidRPr="004B1CFC" w:rsidRDefault="00EB30B4" w:rsidP="00873E9F">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Continue to INC</w:t>
            </w:r>
            <w:r w:rsidR="00873E9F">
              <w:rPr>
                <w:rFonts w:ascii="Times New Roman" w:eastAsia="Times New Roman" w:hAnsi="Times New Roman" w:cs="Times New Roman"/>
              </w:rPr>
              <w:t>4.</w:t>
            </w:r>
          </w:p>
        </w:tc>
      </w:tr>
      <w:tr w:rsidR="00EB30B4" w:rsidRPr="004B1CFC" w14:paraId="56EB510A" w14:textId="77777777" w:rsidTr="00EB23B1">
        <w:trPr>
          <w:cantSplit/>
          <w:tblCellSpacing w:w="15" w:type="dxa"/>
        </w:trPr>
        <w:tc>
          <w:tcPr>
            <w:tcW w:w="0" w:type="auto"/>
            <w:shd w:val="clear" w:color="auto" w:fill="E0E0E0"/>
            <w:vAlign w:val="center"/>
            <w:hideMark/>
          </w:tcPr>
          <w:p w14:paraId="2B9632B6" w14:textId="2D001F94"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4</w:t>
            </w:r>
          </w:p>
        </w:tc>
        <w:tc>
          <w:tcPr>
            <w:tcW w:w="0" w:type="auto"/>
            <w:shd w:val="clear" w:color="auto" w:fill="E0E0E0"/>
            <w:vAlign w:val="center"/>
            <w:hideMark/>
          </w:tcPr>
          <w:p w14:paraId="3C244802" w14:textId="60B4FA12"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Generally Available and Licensed Product</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Does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C601FE">
              <w:rPr>
                <w:rFonts w:ascii="Times New Roman" w:eastAsia="Times New Roman" w:hAnsi="Times New Roman" w:cs="Times New Roman"/>
              </w:rPr>
              <w:t>affect software that is licensed and made generally available to the public</w:t>
            </w:r>
            <w:r>
              <w:rPr>
                <w:rFonts w:ascii="Times New Roman" w:eastAsia="Times New Roman" w:hAnsi="Times New Roman" w:cs="Times New Roman"/>
              </w:rPr>
              <w:t>?</w:t>
            </w:r>
            <w:r w:rsidRPr="00C601FE">
              <w:rPr>
                <w:rFonts w:ascii="Times New Roman" w:eastAsia="Times New Roman" w:hAnsi="Times New Roman" w:cs="Times New Roman"/>
              </w:rPr>
              <w:t xml:space="preserve"> If the </w:t>
            </w:r>
            <w:r w:rsidR="004C5623">
              <w:rPr>
                <w:rFonts w:ascii="Times New Roman" w:eastAsia="Times New Roman" w:hAnsi="Times New Roman" w:cs="Times New Roman"/>
              </w:rPr>
              <w:t>vulnerability</w:t>
            </w:r>
            <w:r w:rsidRPr="00C601FE">
              <w:rPr>
                <w:rFonts w:ascii="Times New Roman" w:eastAsia="Times New Roman" w:hAnsi="Times New Roman" w:cs="Times New Roman"/>
              </w:rPr>
              <w:t xml:space="preserve"> only affects a version of software that was never made generally available to the publisher’s or vendor's customers, the bug should not be assigned a CV</w:t>
            </w:r>
            <w:r>
              <w:rPr>
                <w:rFonts w:ascii="Times New Roman" w:eastAsia="Times New Roman" w:hAnsi="Times New Roman" w:cs="Times New Roman"/>
              </w:rPr>
              <w:t xml:space="preserve">E ID. </w:t>
            </w:r>
            <w:r w:rsidRPr="00C601FE">
              <w:rPr>
                <w:rFonts w:ascii="Times New Roman" w:eastAsia="Times New Roman" w:hAnsi="Times New Roman" w:cs="Times New Roman"/>
              </w:rPr>
              <w:t>CVE IDs are not assigned to bugs in malware.</w:t>
            </w:r>
          </w:p>
        </w:tc>
      </w:tr>
      <w:tr w:rsidR="00EB30B4" w:rsidRPr="004B1CFC" w14:paraId="2FA5AD07" w14:textId="77777777" w:rsidTr="00EB23B1">
        <w:trPr>
          <w:cantSplit/>
          <w:tblCellSpacing w:w="15" w:type="dxa"/>
        </w:trPr>
        <w:tc>
          <w:tcPr>
            <w:tcW w:w="0" w:type="auto"/>
            <w:shd w:val="clear" w:color="auto" w:fill="FFFFFF"/>
            <w:vAlign w:val="center"/>
            <w:hideMark/>
          </w:tcPr>
          <w:p w14:paraId="1C90BE15"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D8F01C" w14:textId="5FB2BDB5"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Continue to INC</w:t>
            </w:r>
            <w:r w:rsidR="00873E9F">
              <w:rPr>
                <w:rFonts w:ascii="Times New Roman" w:eastAsia="Times New Roman" w:hAnsi="Times New Roman" w:cs="Times New Roman"/>
              </w:rPr>
              <w:t>5.</w:t>
            </w:r>
          </w:p>
          <w:p w14:paraId="5880631F"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50678D54" w14:textId="07762A6D" w:rsidR="00EB30B4" w:rsidRPr="004B1CFC" w:rsidRDefault="00EB30B4" w:rsidP="00873E9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Continue to INC</w:t>
            </w:r>
            <w:r w:rsidR="00873E9F">
              <w:rPr>
                <w:rFonts w:ascii="Times New Roman" w:eastAsia="Times New Roman" w:hAnsi="Times New Roman" w:cs="Times New Roman"/>
              </w:rPr>
              <w:t>5.</w:t>
            </w:r>
          </w:p>
        </w:tc>
      </w:tr>
      <w:tr w:rsidR="008C65CF" w:rsidRPr="004B1CFC" w14:paraId="2C54FC51" w14:textId="77777777" w:rsidTr="00EB23B1">
        <w:trPr>
          <w:cantSplit/>
          <w:tblCellSpacing w:w="15" w:type="dxa"/>
        </w:trPr>
        <w:tc>
          <w:tcPr>
            <w:tcW w:w="0" w:type="auto"/>
            <w:shd w:val="clear" w:color="auto" w:fill="E0E0E0"/>
            <w:vAlign w:val="center"/>
            <w:hideMark/>
          </w:tcPr>
          <w:p w14:paraId="01EBB366" w14:textId="379380FE" w:rsidR="008C65CF" w:rsidRPr="0094207B" w:rsidRDefault="008C65CF"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5</w:t>
            </w:r>
          </w:p>
        </w:tc>
        <w:tc>
          <w:tcPr>
            <w:tcW w:w="0" w:type="auto"/>
            <w:shd w:val="clear" w:color="auto" w:fill="E0E0E0"/>
            <w:vAlign w:val="center"/>
            <w:hideMark/>
          </w:tcPr>
          <w:p w14:paraId="4A4DF8F7" w14:textId="2681169A" w:rsidR="008C65CF" w:rsidRPr="004B1CFC" w:rsidRDefault="008C65CF" w:rsidP="0031742F">
            <w:pPr>
              <w:rPr>
                <w:rFonts w:ascii="Times New Roman" w:eastAsia="Times New Roman" w:hAnsi="Times New Roman" w:cs="Times New Roman"/>
                <w:b/>
                <w:bCs/>
              </w:rPr>
            </w:pPr>
            <w:r w:rsidRPr="00362A8F">
              <w:rPr>
                <w:rFonts w:ascii="Times New Roman" w:eastAsia="Times New Roman" w:hAnsi="Times New Roman" w:cs="Times New Roman"/>
                <w:b/>
              </w:rPr>
              <w:t>Duplicate</w:t>
            </w:r>
            <w:r>
              <w:rPr>
                <w:rFonts w:ascii="Times New Roman" w:eastAsia="Times New Roman" w:hAnsi="Times New Roman" w:cs="Times New Roman"/>
              </w:rPr>
              <w:t xml:space="preserve">: </w:t>
            </w:r>
            <w:r w:rsidR="0031742F">
              <w:rPr>
                <w:rFonts w:ascii="Times New Roman" w:eastAsia="Times New Roman" w:hAnsi="Times New Roman" w:cs="Times New Roman"/>
              </w:rPr>
              <w:t>Has the vulnerability already been assigned a CVE by you or does it already exist in the CVE List?</w:t>
            </w:r>
          </w:p>
        </w:tc>
      </w:tr>
      <w:tr w:rsidR="008C65CF" w:rsidRPr="004B1CFC" w14:paraId="2E6C5108" w14:textId="77777777" w:rsidTr="00EB23B1">
        <w:trPr>
          <w:cantSplit/>
          <w:tblCellSpacing w:w="15" w:type="dxa"/>
        </w:trPr>
        <w:tc>
          <w:tcPr>
            <w:tcW w:w="0" w:type="auto"/>
            <w:shd w:val="clear" w:color="auto" w:fill="FFFFFF"/>
            <w:vAlign w:val="center"/>
            <w:hideMark/>
          </w:tcPr>
          <w:p w14:paraId="53607F13" w14:textId="77777777" w:rsidR="008C65CF" w:rsidRPr="004B1CFC" w:rsidRDefault="008C65CF" w:rsidP="008C65CF">
            <w:pPr>
              <w:rPr>
                <w:rFonts w:ascii="Times New Roman" w:eastAsia="Times New Roman" w:hAnsi="Times New Roman" w:cs="Times New Roman"/>
                <w:b/>
                <w:bCs/>
              </w:rPr>
            </w:pPr>
          </w:p>
        </w:tc>
        <w:tc>
          <w:tcPr>
            <w:tcW w:w="0" w:type="auto"/>
            <w:shd w:val="clear" w:color="auto" w:fill="FFFFFF"/>
            <w:vAlign w:val="center"/>
            <w:hideMark/>
          </w:tcPr>
          <w:p w14:paraId="357B0E04" w14:textId="3A0E84A5" w:rsidR="008C65CF" w:rsidRPr="00E332F2" w:rsidRDefault="008C65CF" w:rsidP="008C65C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Yes: </w:t>
            </w:r>
            <w:r w:rsidR="0031742F">
              <w:rPr>
                <w:rFonts w:ascii="Times New Roman" w:eastAsia="Times New Roman" w:hAnsi="Times New Roman" w:cs="Times New Roman"/>
                <w:color w:val="FF0000"/>
              </w:rPr>
              <w:t>USE</w:t>
            </w:r>
            <w:r w:rsidR="0031742F">
              <w:rPr>
                <w:rFonts w:ascii="Times New Roman" w:eastAsia="Times New Roman" w:hAnsi="Times New Roman" w:cs="Times New Roman"/>
              </w:rPr>
              <w:t xml:space="preserve"> the existing CVE ID.</w:t>
            </w:r>
          </w:p>
          <w:p w14:paraId="4B5A9E06" w14:textId="64D8D08B" w:rsidR="00942D2C" w:rsidRPr="00942D2C" w:rsidRDefault="008C65CF" w:rsidP="00942D2C">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Pr>
                <w:rFonts w:ascii="Times New Roman" w:eastAsia="Times New Roman" w:hAnsi="Times New Roman" w:cs="Times New Roman"/>
              </w:rPr>
              <w:t xml:space="preserve"> I</w:t>
            </w:r>
            <w:r w:rsidR="0031742F">
              <w:rPr>
                <w:rFonts w:ascii="Times New Roman" w:eastAsia="Times New Roman" w:hAnsi="Times New Roman" w:cs="Times New Roman"/>
              </w:rPr>
              <w:t>D.</w:t>
            </w:r>
          </w:p>
          <w:p w14:paraId="74CE6E59" w14:textId="4E9FB873" w:rsidR="008C65CF" w:rsidRPr="004B1CFC" w:rsidRDefault="008C65CF" w:rsidP="0031742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Not sure: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sidR="0031742F">
              <w:rPr>
                <w:rFonts w:ascii="Times New Roman" w:eastAsia="Times New Roman" w:hAnsi="Times New Roman" w:cs="Times New Roman"/>
              </w:rPr>
              <w:t xml:space="preserve"> ID.</w:t>
            </w:r>
          </w:p>
        </w:tc>
      </w:tr>
    </w:tbl>
    <w:p w14:paraId="69B6989C" w14:textId="77777777" w:rsidR="00EB30B4" w:rsidRDefault="00EB30B4" w:rsidP="00EB30B4">
      <w:pPr>
        <w:pStyle w:val="BodyText"/>
      </w:pPr>
    </w:p>
    <w:p w14:paraId="430482AD" w14:textId="5076BDB6" w:rsidR="00D60051" w:rsidRDefault="00D60051">
      <w:pPr>
        <w:rPr>
          <w:rFonts w:ascii="Times New Roman" w:eastAsia="Times New Roman" w:hAnsi="Times New Roman" w:cs="Times New Roman"/>
        </w:rPr>
      </w:pPr>
      <w:r>
        <w:rPr>
          <w:rFonts w:ascii="Times New Roman" w:eastAsia="Times New Roman" w:hAnsi="Times New Roman" w:cs="Times New Roman"/>
        </w:rPr>
        <w:br w:type="page"/>
      </w:r>
    </w:p>
    <w:p w14:paraId="67220B68" w14:textId="1D333133" w:rsidR="00D60051" w:rsidRDefault="00D60051" w:rsidP="00D60051">
      <w:pPr>
        <w:pStyle w:val="Heading1"/>
        <w:numPr>
          <w:ilvl w:val="0"/>
          <w:numId w:val="0"/>
        </w:numPr>
        <w:tabs>
          <w:tab w:val="clear" w:pos="450"/>
          <w:tab w:val="left" w:pos="1800"/>
        </w:tabs>
        <w:ind w:left="1800" w:hanging="1800"/>
      </w:pPr>
      <w:bookmarkStart w:id="674" w:name="_Toc491678916"/>
      <w:r>
        <w:lastRenderedPageBreak/>
        <w:t xml:space="preserve">Appendix D </w:t>
      </w:r>
      <w:r>
        <w:tab/>
      </w:r>
      <w:bookmarkStart w:id="675" w:name="AppendixD"/>
      <w:bookmarkEnd w:id="675"/>
      <w:r>
        <w:t>Terms of Use</w:t>
      </w:r>
      <w:bookmarkEnd w:id="674"/>
    </w:p>
    <w:p w14:paraId="553D44A8"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LICENSE</w:t>
      </w:r>
    </w:p>
    <w:p w14:paraId="2A7FB3C1" w14:textId="77777777" w:rsidR="00D60051" w:rsidRPr="00D60051" w:rsidRDefault="00D60051" w:rsidP="00D60051">
      <w:pPr>
        <w:rPr>
          <w:rFonts w:ascii="Times New Roman" w:eastAsia="Times New Roman" w:hAnsi="Times New Roman" w:cs="Times New Roman"/>
        </w:rPr>
      </w:pPr>
    </w:p>
    <w:p w14:paraId="001FBAF9"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Submissions: For all </w:t>
      </w:r>
      <w:proofErr w:type="gramStart"/>
      <w:r w:rsidRPr="00D60051">
        <w:rPr>
          <w:rFonts w:ascii="Times New Roman" w:eastAsia="Times New Roman" w:hAnsi="Times New Roman" w:cs="Times New Roman"/>
        </w:rPr>
        <w:t>materials</w:t>
      </w:r>
      <w:proofErr w:type="gramEnd"/>
      <w:r w:rsidRPr="00D60051">
        <w:rPr>
          <w:rFonts w:ascii="Times New Roman" w:eastAsia="Times New Roman" w:hAnsi="Times New Roman" w:cs="Times New Roman"/>
        </w:rPr>
        <w:t xml:space="preserve"> you submit to the Common Vulnerabilities and Exposures (CVE®), you hereby grant to The MITRE Corporation (MITRE) and all CVE Numbering Authorities (CNAs) a perpetual, worldwide, non-exclusive, no-charge, royalty-free, irrevocable copyright license to reproduce, prepare derivative works of, publicly display, publicly perform, sublicense, and distribute such materials and derivative works. Unless required by applicable law or agreed to in writing, you provide such materials on an "AS IS" BASIS, WITHOUT WARRANTIES OR CONDITIONS OF ANY KIND, either express or implied, including, without limitation, any warranties or conditions of TITLE, NON-INFRINGEMENT, MERCHANTABILITY, or FITNESS FOR A PARTICULAR PURPOSE. </w:t>
      </w:r>
    </w:p>
    <w:p w14:paraId="5C549D59" w14:textId="77777777" w:rsidR="00D60051" w:rsidRPr="00D60051" w:rsidRDefault="00D60051" w:rsidP="00D60051">
      <w:pPr>
        <w:rPr>
          <w:rFonts w:ascii="Times New Roman" w:eastAsia="Times New Roman" w:hAnsi="Times New Roman" w:cs="Times New Roman"/>
        </w:rPr>
      </w:pPr>
    </w:p>
    <w:p w14:paraId="352556B2"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CVE Usage: MITRE hereby grants you a perpetual, worldwide, non-exclusive, no-charge, royalty-free, irrevocable copyright license to reproduce, prepare derivative works of, publicly display, publicly perform, sublicense, and distribute Common Vulnerabilities and Exposures (CVE®). Any copy you make for such purposes is authorized provided that you reproduce MITRE's copyright designation and this license in any such copy. </w:t>
      </w:r>
    </w:p>
    <w:p w14:paraId="747BBA16" w14:textId="77777777" w:rsidR="00D60051" w:rsidRPr="00D60051" w:rsidRDefault="00D60051" w:rsidP="00D60051">
      <w:pPr>
        <w:rPr>
          <w:rFonts w:ascii="Times New Roman" w:eastAsia="Times New Roman" w:hAnsi="Times New Roman" w:cs="Times New Roman"/>
        </w:rPr>
      </w:pPr>
    </w:p>
    <w:p w14:paraId="499ECC83"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DISCLAIMERS</w:t>
      </w:r>
    </w:p>
    <w:p w14:paraId="6C18946E" w14:textId="77777777" w:rsidR="00D60051" w:rsidRPr="00D60051" w:rsidRDefault="00D60051" w:rsidP="00D60051">
      <w:pPr>
        <w:rPr>
          <w:rFonts w:ascii="Times New Roman" w:eastAsia="Times New Roman" w:hAnsi="Times New Roman" w:cs="Times New Roman"/>
        </w:rPr>
      </w:pPr>
    </w:p>
    <w:p w14:paraId="40CB094E" w14:textId="31A4ECB3" w:rsid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ALL DOCUMENTS AND THE INFORMATION CONTAINED THEREIN PROVIDED BY MITRE ARE PROVIDED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p>
    <w:p w14:paraId="5A25A60E" w14:textId="50F0DB8B" w:rsidR="00455174" w:rsidRDefault="00455174">
      <w:pPr>
        <w:rPr>
          <w:rFonts w:ascii="Times New Roman" w:eastAsia="Times New Roman" w:hAnsi="Times New Roman" w:cs="Times New Roman"/>
        </w:rPr>
      </w:pPr>
      <w:r>
        <w:rPr>
          <w:rFonts w:ascii="Times New Roman" w:eastAsia="Times New Roman" w:hAnsi="Times New Roman" w:cs="Times New Roman"/>
        </w:rPr>
        <w:br w:type="page"/>
      </w:r>
    </w:p>
    <w:p w14:paraId="43233EFC" w14:textId="443F64AA" w:rsidR="00455174" w:rsidRDefault="00455174" w:rsidP="00770E46">
      <w:pPr>
        <w:pStyle w:val="Heading1"/>
        <w:numPr>
          <w:ilvl w:val="0"/>
          <w:numId w:val="0"/>
        </w:numPr>
      </w:pPr>
      <w:bookmarkStart w:id="676" w:name="_Toc491678917"/>
      <w:r>
        <w:lastRenderedPageBreak/>
        <w:t xml:space="preserve">Appendix E </w:t>
      </w:r>
      <w:r w:rsidR="00770E46">
        <w:tab/>
      </w:r>
      <w:r>
        <w:t>Process to Correct Counting Issues</w:t>
      </w:r>
      <w:bookmarkEnd w:id="676"/>
    </w:p>
    <w:p w14:paraId="3A341B12" w14:textId="77777777" w:rsidR="00455174" w:rsidRDefault="00455174" w:rsidP="00D60051">
      <w:pPr>
        <w:rPr>
          <w:rFonts w:ascii="Times New Roman" w:eastAsia="Times New Roman" w:hAnsi="Times New Roman" w:cs="Times New Roman"/>
        </w:rPr>
      </w:pPr>
    </w:p>
    <w:p w14:paraId="0367B8F8" w14:textId="77777777" w:rsidR="00455174" w:rsidRPr="00F4056A" w:rsidRDefault="00455174" w:rsidP="00455174">
      <w:pPr>
        <w:rPr>
          <w:rFonts w:ascii="Times New Roman" w:eastAsia="Times New Roman" w:hAnsi="Times New Roman" w:cs="Times New Roman"/>
        </w:rPr>
      </w:pPr>
      <w:r>
        <w:rPr>
          <w:rFonts w:ascii="Times New Roman" w:eastAsia="Times New Roman" w:hAnsi="Times New Roman" w:cs="Times New Roman"/>
        </w:rPr>
        <w:t>There are many places where the CVE ID assignment process can break down. Common causes of incorrect assignments include:</w:t>
      </w:r>
    </w:p>
    <w:p w14:paraId="3D2FBCD7" w14:textId="77777777" w:rsidR="00455174" w:rsidRPr="00680FB1" w:rsidRDefault="00455174">
      <w:pPr>
        <w:pStyle w:val="ListParagraph"/>
        <w:numPr>
          <w:ilvl w:val="0"/>
          <w:numId w:val="45"/>
        </w:numPr>
        <w:rPr>
          <w:rFonts w:ascii="Times New Roman" w:eastAsia="Times New Roman" w:hAnsi="Times New Roman" w:cs="Times New Roman"/>
          <w:rPrChange w:id="677" w:author="Daniel Adinolfi" w:date="2017-09-07T11:38:00Z">
            <w:rPr/>
          </w:rPrChange>
        </w:rPr>
        <w:pPrChange w:id="678" w:author="Daniel Adinolfi" w:date="2017-09-07T11:38:00Z">
          <w:pPr>
            <w:pStyle w:val="ListParagraph"/>
            <w:numPr>
              <w:numId w:val="34"/>
            </w:numPr>
            <w:ind w:hanging="360"/>
          </w:pPr>
        </w:pPrChange>
      </w:pPr>
      <w:r w:rsidRPr="00680FB1">
        <w:rPr>
          <w:rFonts w:ascii="Times New Roman" w:eastAsia="Times New Roman" w:hAnsi="Times New Roman" w:cs="Times New Roman"/>
          <w:rPrChange w:id="679" w:author="Daniel Adinolfi" w:date="2017-09-07T11:38:00Z">
            <w:rPr/>
          </w:rPrChange>
        </w:rPr>
        <w:t>Insufficient information, e.g., the codebase relationships are not sufficiently researched.</w:t>
      </w:r>
    </w:p>
    <w:p w14:paraId="6B6C472A" w14:textId="77777777" w:rsidR="00455174" w:rsidRPr="00680FB1" w:rsidRDefault="00455174">
      <w:pPr>
        <w:pStyle w:val="ListParagraph"/>
        <w:numPr>
          <w:ilvl w:val="0"/>
          <w:numId w:val="45"/>
        </w:numPr>
        <w:rPr>
          <w:rFonts w:ascii="Times New Roman" w:eastAsia="Times New Roman" w:hAnsi="Times New Roman" w:cs="Times New Roman"/>
          <w:rPrChange w:id="680" w:author="Daniel Adinolfi" w:date="2017-09-07T11:38:00Z">
            <w:rPr/>
          </w:rPrChange>
        </w:rPr>
        <w:pPrChange w:id="681" w:author="Daniel Adinolfi" w:date="2017-09-07T11:38:00Z">
          <w:pPr>
            <w:pStyle w:val="ListParagraph"/>
            <w:numPr>
              <w:numId w:val="34"/>
            </w:numPr>
            <w:ind w:hanging="360"/>
          </w:pPr>
        </w:pPrChange>
      </w:pPr>
      <w:r w:rsidRPr="00680FB1">
        <w:rPr>
          <w:rFonts w:ascii="Times New Roman" w:eastAsia="Times New Roman" w:hAnsi="Times New Roman" w:cs="Times New Roman"/>
          <w:rPrChange w:id="682" w:author="Daniel Adinolfi" w:date="2017-09-07T11:38:00Z">
            <w:rPr/>
          </w:rPrChange>
        </w:rPr>
        <w:t>Inadequate coordination, e.g., two CNAs assign separate CVE IDs without talking to each other.</w:t>
      </w:r>
    </w:p>
    <w:p w14:paraId="33F305E7" w14:textId="77777777" w:rsidR="00455174" w:rsidRPr="00680FB1" w:rsidRDefault="00455174">
      <w:pPr>
        <w:pStyle w:val="ListParagraph"/>
        <w:numPr>
          <w:ilvl w:val="0"/>
          <w:numId w:val="45"/>
        </w:numPr>
        <w:rPr>
          <w:rFonts w:ascii="Times New Roman" w:eastAsia="Times New Roman" w:hAnsi="Times New Roman" w:cs="Times New Roman"/>
          <w:rPrChange w:id="683" w:author="Daniel Adinolfi" w:date="2017-09-07T11:38:00Z">
            <w:rPr/>
          </w:rPrChange>
        </w:rPr>
        <w:pPrChange w:id="684" w:author="Daniel Adinolfi" w:date="2017-09-07T11:38:00Z">
          <w:pPr>
            <w:pStyle w:val="ListParagraph"/>
            <w:numPr>
              <w:numId w:val="34"/>
            </w:numPr>
            <w:ind w:hanging="360"/>
          </w:pPr>
        </w:pPrChange>
      </w:pPr>
      <w:del w:id="685" w:author="Daniel Adinolfi" w:date="2017-09-07T11:37:00Z">
        <w:r w:rsidRPr="00680FB1" w:rsidDel="00680FB1">
          <w:rPr>
            <w:rFonts w:ascii="Times New Roman" w:eastAsia="Times New Roman" w:hAnsi="Times New Roman" w:cs="Times New Roman"/>
            <w:rPrChange w:id="686" w:author="Daniel Adinolfi" w:date="2017-09-07T11:38:00Z">
              <w:rPr/>
            </w:rPrChange>
          </w:rPr>
          <w:delText xml:space="preserve"> </w:delText>
        </w:r>
      </w:del>
      <w:r w:rsidRPr="00680FB1">
        <w:rPr>
          <w:rFonts w:ascii="Times New Roman" w:eastAsia="Times New Roman" w:hAnsi="Times New Roman" w:cs="Times New Roman"/>
          <w:rPrChange w:id="687" w:author="Daniel Adinolfi" w:date="2017-09-07T11:38:00Z">
            <w:rPr/>
          </w:rPrChange>
        </w:rPr>
        <w:t>Human error, e.g., a typo in a report.</w:t>
      </w:r>
    </w:p>
    <w:p w14:paraId="0D363B46" w14:textId="77777777" w:rsidR="00455174" w:rsidRDefault="00455174" w:rsidP="00455174">
      <w:pPr>
        <w:rPr>
          <w:rFonts w:ascii="Times New Roman" w:eastAsia="Times New Roman" w:hAnsi="Times New Roman" w:cs="Times New Roman"/>
          <w:b/>
          <w:bCs/>
        </w:rPr>
      </w:pPr>
    </w:p>
    <w:p w14:paraId="748CA36D" w14:textId="77777777" w:rsidR="00455174" w:rsidRDefault="00455174" w:rsidP="00455174">
      <w:pPr>
        <w:rPr>
          <w:rFonts w:ascii="Times New Roman" w:eastAsia="Times New Roman" w:hAnsi="Times New Roman" w:cs="Times New Roman"/>
        </w:rPr>
      </w:pPr>
      <w:r>
        <w:rPr>
          <w:rFonts w:ascii="Times New Roman" w:eastAsia="Times New Roman" w:hAnsi="Times New Roman" w:cs="Times New Roman"/>
        </w:rPr>
        <w:t>Since mistakes are inevitable, processes to correct them are necessary. The following sections describe different scenarios wherein the CVE ID assignment goes awry, and the corresponding resolution process.</w:t>
      </w:r>
    </w:p>
    <w:p w14:paraId="526672E0" w14:textId="77777777" w:rsidR="00455174" w:rsidRPr="00F4056A" w:rsidRDefault="00455174" w:rsidP="00455174">
      <w:pPr>
        <w:rPr>
          <w:rFonts w:ascii="Times New Roman" w:eastAsia="Times New Roman" w:hAnsi="Times New Roman" w:cs="Times New Roman"/>
          <w:color w:val="315683"/>
          <w:szCs w:val="32"/>
        </w:rPr>
      </w:pPr>
    </w:p>
    <w:p w14:paraId="3F51D2F7" w14:textId="77777777" w:rsidR="00455174" w:rsidRDefault="00455174" w:rsidP="00455174">
      <w:pPr>
        <w:pStyle w:val="Heading7"/>
      </w:pPr>
      <w:bookmarkStart w:id="688" w:name="_Toc456352035"/>
      <w:r>
        <w:t>Reject: A CVE ID Should Not Have Been Assigned</w:t>
      </w:r>
      <w:bookmarkEnd w:id="688"/>
    </w:p>
    <w:p w14:paraId="41173488" w14:textId="25FA2F4C" w:rsidR="00455174" w:rsidRDefault="00455174" w:rsidP="00455174">
      <w:pPr>
        <w:pStyle w:val="BodyText"/>
      </w:pPr>
      <w:r>
        <w:t xml:space="preserve">There are many reasons why a CVE ID may be rejected, such as: further research determines the issue is not a vulnerability; a typo in an advisory causes the wrong CVE ID to be used; or the researcher decides to keep the vulnerability private. In these </w:t>
      </w:r>
      <w:ins w:id="689" w:author="Daniel Adinolfi" w:date="2017-09-07T11:05:00Z">
        <w:r w:rsidR="00EB2355">
          <w:t xml:space="preserve">and other </w:t>
        </w:r>
      </w:ins>
      <w:r>
        <w:t>instances</w:t>
      </w:r>
      <w:del w:id="690" w:author="Daniel Adinolfi" w:date="2017-09-07T11:05:00Z">
        <w:r w:rsidDel="00EB2355">
          <w:delText xml:space="preserve"> and others</w:delText>
        </w:r>
      </w:del>
      <w:r>
        <w:t>, the description for the CVE entry is updated to reflect that the CVE ID has been REJECTED and provides the reason for the rejection.</w:t>
      </w:r>
    </w:p>
    <w:p w14:paraId="32472757" w14:textId="77777777" w:rsidR="00455174" w:rsidRDefault="00455174" w:rsidP="00455174">
      <w:pPr>
        <w:pStyle w:val="Heading7"/>
      </w:pPr>
      <w:bookmarkStart w:id="691" w:name="_Toc456352036"/>
      <w:r>
        <w:t>Merge: Multiple CVE IDs Assigned to One Vulnerability</w:t>
      </w:r>
      <w:bookmarkEnd w:id="691"/>
    </w:p>
    <w:p w14:paraId="6EBCF797" w14:textId="77777777" w:rsidR="00455174" w:rsidRDefault="00455174" w:rsidP="00455174">
      <w:pPr>
        <w:pStyle w:val="BodyText"/>
      </w:pPr>
      <w:r>
        <w:t>The process for resolving multiple CVE IDs assigned to a single vulnerability (as defined by the counting decisions) is as follows:</w:t>
      </w:r>
    </w:p>
    <w:p w14:paraId="62734487"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CVE ID to associate with the issue</w:t>
      </w:r>
      <w:r w:rsidRPr="004D58CF">
        <w:rPr>
          <w:rFonts w:ascii="Times New Roman" w:eastAsia="Times New Roman" w:hAnsi="Times New Roman" w:cs="Times New Roman"/>
        </w:rPr>
        <w:t>.</w:t>
      </w:r>
    </w:p>
    <w:p w14:paraId="7B18E5CD"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Merge the information from the other CVE IDs into chosen CVE ID.</w:t>
      </w:r>
    </w:p>
    <w:p w14:paraId="0534E5DC" w14:textId="77777777" w:rsidR="00455174" w:rsidRPr="0029378A" w:rsidRDefault="00455174" w:rsidP="00455174">
      <w:pPr>
        <w:numPr>
          <w:ilvl w:val="0"/>
          <w:numId w:val="35"/>
        </w:numPr>
        <w:spacing w:before="100" w:beforeAutospacing="1" w:after="100" w:afterAutospacing="1"/>
        <w:rPr>
          <w:rFonts w:ascii="Times New Roman" w:eastAsia="Times New Roman" w:hAnsi="Times New Roman" w:cs="Times New Roman"/>
          <w:b/>
          <w:bCs/>
        </w:rPr>
      </w:pPr>
      <w:r w:rsidRPr="00333D53">
        <w:rPr>
          <w:rFonts w:ascii="Times New Roman" w:eastAsia="Times New Roman" w:hAnsi="Times New Roman" w:cs="Times New Roman"/>
        </w:rPr>
        <w:t>Update the CVE IDs that were</w:t>
      </w:r>
      <w:r>
        <w:rPr>
          <w:rFonts w:ascii="Times New Roman" w:eastAsia="Times New Roman" w:hAnsi="Times New Roman" w:cs="Times New Roman"/>
        </w:rPr>
        <w:t xml:space="preserve"> </w:t>
      </w:r>
      <w:r w:rsidRPr="00333D53">
        <w:rPr>
          <w:rFonts w:ascii="Times New Roman" w:eastAsia="Times New Roman" w:hAnsi="Times New Roman" w:cs="Times New Roman"/>
        </w:rPr>
        <w:t>n</w:t>
      </w:r>
      <w:r>
        <w:rPr>
          <w:rFonts w:ascii="Times New Roman" w:eastAsia="Times New Roman" w:hAnsi="Times New Roman" w:cs="Times New Roman"/>
        </w:rPr>
        <w:t>o</w:t>
      </w:r>
      <w:r w:rsidRPr="0029378A">
        <w:rPr>
          <w:rFonts w:ascii="Times New Roman" w:eastAsia="Times New Roman" w:hAnsi="Times New Roman" w:cs="Times New Roman"/>
        </w:rPr>
        <w:t>t chosen with a REJECTED description that points to the chosen CVE ID as the correct one to use.</w:t>
      </w:r>
    </w:p>
    <w:p w14:paraId="5962CA1D" w14:textId="77777777" w:rsidR="00455174" w:rsidRPr="004D58CF" w:rsidRDefault="00455174" w:rsidP="00455174">
      <w:pPr>
        <w:pStyle w:val="BodyText"/>
      </w:pPr>
      <w:r>
        <w:t>T</w:t>
      </w:r>
      <w:r w:rsidRPr="004D58CF">
        <w:t xml:space="preserve">he following criteria </w:t>
      </w:r>
      <w:r>
        <w:t xml:space="preserve">is used </w:t>
      </w:r>
      <w:r w:rsidRPr="004D58CF">
        <w:t>to select which identifier will be associated with the issue:</w:t>
      </w:r>
    </w:p>
    <w:p w14:paraId="3DF0A648"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PREFER THE MOST COMMONLY REFERENCED IDENTIFIER. This is roughly gauged by searching for all affected identifiers on a search engine and comparing results.</w:t>
      </w:r>
    </w:p>
    <w:p w14:paraId="5427F9A3"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usage numbers of identifiers are about the same, then CHOOSE THE IDENTIFIER USED BY THE MOST AUTHORITATIVE SOURCE. The "most authoritative source" is roughly prioritized as: vendor, coordinator, researcher.</w:t>
      </w:r>
    </w:p>
    <w:p w14:paraId="1CA0C81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the same level of authority, then CHOOSE THE IDENTIFIER THAT HAS BEEN PUBLIC FOR THE LONGEST PERIOD OF TIME.</w:t>
      </w:r>
    </w:p>
    <w:p w14:paraId="5F2A01E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been public for the same amount of time, then CHOOSE THE IDENTIFIER WITH THE SMALLEST NUMERIC PORTION.</w:t>
      </w:r>
    </w:p>
    <w:p w14:paraId="69992243" w14:textId="77777777" w:rsidR="00455174" w:rsidRPr="00496CE1" w:rsidRDefault="00455174" w:rsidP="00455174">
      <w:pPr>
        <w:pStyle w:val="BodyText"/>
      </w:pPr>
      <w:r w:rsidRPr="00915BB1">
        <w:t>Note that the process describe</w:t>
      </w:r>
      <w:r>
        <w:t>d</w:t>
      </w:r>
      <w:r w:rsidRPr="00915BB1">
        <w:t xml:space="preserve"> above is reserved for cases where the CVE IDs have clearly been assigned to the same vulnerability.</w:t>
      </w:r>
      <w:r w:rsidRPr="00B6340E">
        <w:t xml:space="preserve"> If there is insufficient information to decide, the description of the CVE entries may be changed to indicate that they may be the same.</w:t>
      </w:r>
      <w:r w:rsidRPr="005A1786">
        <w:t xml:space="preserve"> For example, a NOTE </w:t>
      </w:r>
      <w:r w:rsidRPr="005A1786">
        <w:lastRenderedPageBreak/>
        <w:t xml:space="preserve">sentence such as </w:t>
      </w:r>
      <w:r w:rsidRPr="00496CE1">
        <w:t>"This may be the same as &lt;the-other-CVE-ID&gt;" or "This may overlap &lt;the-other-CVE-ID&gt;" may be used.</w:t>
      </w:r>
    </w:p>
    <w:p w14:paraId="32C44885" w14:textId="77777777" w:rsidR="00455174" w:rsidRDefault="00455174" w:rsidP="00455174">
      <w:pPr>
        <w:pStyle w:val="Heading7"/>
      </w:pPr>
      <w:bookmarkStart w:id="692" w:name="_Toc456352037"/>
      <w:r>
        <w:t>Split: A Single CVE ID is Assigned when More than One is Required</w:t>
      </w:r>
      <w:bookmarkEnd w:id="692"/>
    </w:p>
    <w:p w14:paraId="2F1EEA8A" w14:textId="77777777" w:rsidR="00455174" w:rsidRDefault="00455174" w:rsidP="00455174">
      <w:pPr>
        <w:pStyle w:val="BodyText"/>
      </w:pPr>
      <w:r>
        <w:t>The process for splitting a CVE entry into multiple CVE entries is as follows:</w:t>
      </w:r>
    </w:p>
    <w:p w14:paraId="501869E7"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vulnerability should be associated with the original CVE ID</w:t>
      </w:r>
      <w:r w:rsidRPr="004D58CF">
        <w:rPr>
          <w:rFonts w:ascii="Times New Roman" w:eastAsia="Times New Roman" w:hAnsi="Times New Roman" w:cs="Times New Roman"/>
        </w:rPr>
        <w:t>.</w:t>
      </w:r>
    </w:p>
    <w:p w14:paraId="53A39E7B"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Assign CVE IDs to the additional vulnerabilities.</w:t>
      </w:r>
    </w:p>
    <w:p w14:paraId="4703AD2C"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Include a NOTE pointing to the original CVE ID in the descriptions of the CVE entries for the new CVE IDs.</w:t>
      </w:r>
    </w:p>
    <w:p w14:paraId="73175EAD"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Update description of the CVE entry for the original CVE ID with a NOTE saying that the entry has been split and point to the additional CVE IDs.</w:t>
      </w:r>
    </w:p>
    <w:p w14:paraId="6298100D" w14:textId="77777777" w:rsidR="00455174" w:rsidRDefault="00455174" w:rsidP="00455174">
      <w:pPr>
        <w:pStyle w:val="BodyText"/>
      </w:pPr>
      <w:r>
        <w:t>The following criteria is used to select which vulnerability is selected to be associated with the original CVE.</w:t>
      </w:r>
    </w:p>
    <w:p w14:paraId="7EACB0A4"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PREFER THE MOST COMMONLY ASSOCIATED VULNERABILITY</w:t>
      </w:r>
      <w:r w:rsidRPr="004D58CF">
        <w:rPr>
          <w:rFonts w:ascii="Times New Roman" w:eastAsia="Times New Roman" w:hAnsi="Times New Roman" w:cs="Times New Roman"/>
        </w:rPr>
        <w:t>.</w:t>
      </w:r>
      <w:r>
        <w:rPr>
          <w:rFonts w:ascii="Times New Roman" w:eastAsia="Times New Roman" w:hAnsi="Times New Roman" w:cs="Times New Roman"/>
        </w:rPr>
        <w:t xml:space="preserve"> </w:t>
      </w:r>
      <w:r w:rsidRPr="004D58CF">
        <w:rPr>
          <w:rFonts w:ascii="Times New Roman" w:eastAsia="Times New Roman" w:hAnsi="Times New Roman" w:cs="Times New Roman"/>
        </w:rPr>
        <w:t xml:space="preserve">This is roughly gauged by searching for all </w:t>
      </w:r>
      <w:r>
        <w:rPr>
          <w:rFonts w:ascii="Times New Roman" w:eastAsia="Times New Roman" w:hAnsi="Times New Roman" w:cs="Times New Roman"/>
        </w:rPr>
        <w:t>of the vulnerabilities</w:t>
      </w:r>
      <w:r w:rsidRPr="004D58CF">
        <w:rPr>
          <w:rFonts w:ascii="Times New Roman" w:eastAsia="Times New Roman" w:hAnsi="Times New Roman" w:cs="Times New Roman"/>
        </w:rPr>
        <w:t xml:space="preserve"> on a search engine and comparing results.</w:t>
      </w:r>
      <w:r>
        <w:rPr>
          <w:rFonts w:ascii="Times New Roman" w:eastAsia="Times New Roman" w:hAnsi="Times New Roman" w:cs="Times New Roman"/>
        </w:rPr>
        <w:t xml:space="preserve"> </w:t>
      </w:r>
    </w:p>
    <w:p w14:paraId="42016F53"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association number of the vulnerabilities are about the same, then CHOOSE THE VULNERABILITY WITH THE MOST SEVERE RISK. The risk for a vulnerability is determined by the CVSS score.</w:t>
      </w:r>
    </w:p>
    <w:p w14:paraId="4C18A4C9"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risks are roughly the same, CHOOSE THE VULNERABILITY WITH BROADEST RANGE OF AFFECTED VERSIONS.</w:t>
      </w:r>
    </w:p>
    <w:p w14:paraId="6876807E"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vulnerabilities affect the same versions, CHOOSE THE VULNERABILITY THAT WAS DESCRIBED FIRST IN INITIAL PUBLICATION.</w:t>
      </w:r>
    </w:p>
    <w:p w14:paraId="252C5AEF" w14:textId="77777777" w:rsidR="00455174" w:rsidRDefault="00455174" w:rsidP="00455174">
      <w:pPr>
        <w:pStyle w:val="Heading7"/>
      </w:pPr>
      <w:bookmarkStart w:id="693" w:name="_Toc456352038"/>
      <w:r>
        <w:t>Dispute: Validity of the Vulnerability is Questioned</w:t>
      </w:r>
      <w:bookmarkEnd w:id="693"/>
    </w:p>
    <w:p w14:paraId="31A951A6" w14:textId="77777777" w:rsidR="00455174" w:rsidRDefault="00455174" w:rsidP="00455174">
      <w:pPr>
        <w:pStyle w:val="BodyText"/>
      </w:pPr>
      <w:r>
        <w:t>Not everyone shares the same definition of a vulnerability. One person’s vulnerability is another person’s security hardening opportunity, and another person’s intended functionality. How does CVE deal with these differing opinions?</w:t>
      </w:r>
    </w:p>
    <w:p w14:paraId="47AE2A71" w14:textId="77777777" w:rsidR="00455174" w:rsidRDefault="00455174" w:rsidP="00455174">
      <w:pPr>
        <w:pStyle w:val="BodyText"/>
        <w:rPr>
          <w:ins w:id="694" w:author="Daniel Adinolfi" w:date="2017-08-14T09:14:00Z"/>
        </w:rPr>
      </w:pPr>
      <w:r>
        <w:t>When an authoritative source disputes the validity of the vulnerability, “"** DISPUTED **” is added to the beginning of the description, and a short NOTE is added to the end explaining why the vulnerability is disputed. Ideally, the disputing party provides a link that can be added to the CVE as a reference, and a quote that can be used as the explanation in the NOTE. However, neither are required.</w:t>
      </w:r>
    </w:p>
    <w:p w14:paraId="3819A4E6" w14:textId="588AF0BA" w:rsidR="0043420D" w:rsidRPr="0043420D" w:rsidRDefault="0043420D" w:rsidP="0043420D">
      <w:pPr>
        <w:rPr>
          <w:ins w:id="695" w:author="Daniel Adinolfi" w:date="2017-08-14T09:14:00Z"/>
          <w:rFonts w:ascii="Times New Roman" w:eastAsia="Times New Roman" w:hAnsi="Times New Roman" w:cs="Times New Roman"/>
        </w:rPr>
      </w:pPr>
      <w:ins w:id="696" w:author="Daniel Adinolfi" w:date="2017-08-14T09:14:00Z">
        <w:r>
          <w:rPr>
            <w:rFonts w:ascii="Times New Roman" w:eastAsia="Times New Roman" w:hAnsi="Times New Roman" w:cs="Times New Roman"/>
            <w:color w:val="24292E"/>
            <w:shd w:val="clear" w:color="auto" w:fill="FFFFFF"/>
          </w:rPr>
          <w:t xml:space="preserve">Note that </w:t>
        </w:r>
        <w:r w:rsidRPr="0043420D">
          <w:rPr>
            <w:rFonts w:ascii="Times New Roman" w:eastAsia="Times New Roman" w:hAnsi="Times New Roman" w:cs="Times New Roman"/>
            <w:color w:val="24292E"/>
            <w:shd w:val="clear" w:color="auto" w:fill="FFFFFF"/>
            <w:rPrChange w:id="697" w:author="Daniel Adinolfi" w:date="2017-08-14T09:14:00Z">
              <w:rPr>
                <w:rFonts w:ascii="Segoe UI" w:eastAsia="Times New Roman" w:hAnsi="Segoe UI" w:cs="Segoe UI"/>
                <w:color w:val="24292E"/>
                <w:sz w:val="21"/>
                <w:szCs w:val="21"/>
                <w:shd w:val="clear" w:color="auto" w:fill="FFFFFF"/>
              </w:rPr>
            </w:rPrChange>
          </w:rPr>
          <w:t>marking a CVE entry as disputed is different from rejecting a CVE entry. Rejections are made because the issue is clearly not a vulnerability (it fails CNT2), the vulnerability is not made public (it fails INC2), the product isn't customer controlled (it fails INC3), or the product is not generally available (it fails INC4). Entries are disputed when there are differing opinions about it being a vulnerability or regarding the specific details of the vulnerability itself. The more binary cases of INC2, INC3, and INC4 are not things that can be disputed, per se. They either are or are not true.</w:t>
        </w:r>
      </w:ins>
    </w:p>
    <w:p w14:paraId="3DAB4237" w14:textId="77777777" w:rsidR="0043420D" w:rsidRPr="00333D53" w:rsidRDefault="0043420D" w:rsidP="00455174">
      <w:pPr>
        <w:pStyle w:val="BodyText"/>
      </w:pPr>
    </w:p>
    <w:p w14:paraId="71605A53" w14:textId="77777777" w:rsidR="00455174" w:rsidRDefault="00455174" w:rsidP="00D60051">
      <w:pPr>
        <w:rPr>
          <w:rFonts w:ascii="Times New Roman" w:eastAsia="Times New Roman" w:hAnsi="Times New Roman" w:cs="Times New Roman"/>
        </w:rPr>
      </w:pPr>
    </w:p>
    <w:p w14:paraId="51C4ACF9" w14:textId="77777777" w:rsidR="00423A4C" w:rsidRDefault="00423A4C" w:rsidP="00D60051">
      <w:pPr>
        <w:rPr>
          <w:rFonts w:ascii="Times New Roman" w:eastAsia="Times New Roman" w:hAnsi="Times New Roman" w:cs="Times New Roman"/>
        </w:rPr>
      </w:pPr>
    </w:p>
    <w:p w14:paraId="295BFEA1" w14:textId="42584F8E" w:rsidR="00455174" w:rsidRDefault="00423A4C" w:rsidP="00455174">
      <w:pPr>
        <w:rPr>
          <w:rFonts w:ascii="Times New Roman" w:eastAsia="Times New Roman" w:hAnsi="Times New Roman" w:cs="Times New Roman"/>
        </w:rPr>
      </w:pPr>
      <w:r>
        <w:rPr>
          <w:rFonts w:ascii="Times New Roman" w:eastAsia="Times New Roman" w:hAnsi="Times New Roman" w:cs="Times New Roman"/>
        </w:rPr>
        <w:br w:type="page"/>
      </w:r>
    </w:p>
    <w:p w14:paraId="464BA5AE" w14:textId="2DB62299" w:rsidR="00423A4C" w:rsidRDefault="00C934A7" w:rsidP="00423A4C">
      <w:pPr>
        <w:pStyle w:val="Heading1"/>
        <w:numPr>
          <w:ilvl w:val="0"/>
          <w:numId w:val="0"/>
        </w:numPr>
        <w:tabs>
          <w:tab w:val="clear" w:pos="450"/>
          <w:tab w:val="left" w:pos="1800"/>
        </w:tabs>
        <w:ind w:left="1800" w:hanging="1800"/>
      </w:pPr>
      <w:bookmarkStart w:id="698" w:name="_Toc491678918"/>
      <w:r>
        <w:lastRenderedPageBreak/>
        <w:t>Appendix F</w:t>
      </w:r>
      <w:ins w:id="699" w:author="Daniel Adinolfi" w:date="2017-08-28T10:18:00Z">
        <w:r w:rsidR="0078792E">
          <w:tab/>
        </w:r>
      </w:ins>
      <w:del w:id="700" w:author="Daniel Adinolfi" w:date="2017-08-28T10:18:00Z">
        <w:r w:rsidR="00423A4C" w:rsidDel="0078792E">
          <w:delText xml:space="preserve"> </w:delText>
        </w:r>
        <w:r w:rsidR="00423A4C" w:rsidDel="0078792E">
          <w:tab/>
        </w:r>
      </w:del>
      <w:r w:rsidR="00423A4C">
        <w:t>Acronyms</w:t>
      </w:r>
      <w:bookmarkEnd w:id="698"/>
    </w:p>
    <w:p w14:paraId="6F7361E0" w14:textId="77777777" w:rsidR="00423A4C" w:rsidRPr="00423A4C" w:rsidRDefault="00423A4C" w:rsidP="00423A4C">
      <w:pPr>
        <w:pStyle w:val="BodyText"/>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0"/>
        <w:gridCol w:w="7398"/>
      </w:tblGrid>
      <w:tr w:rsidR="00423A4C" w14:paraId="4D55DC35" w14:textId="77777777" w:rsidTr="005C0272">
        <w:trPr>
          <w:cantSplit/>
          <w:tblHeader/>
          <w:jc w:val="center"/>
        </w:trPr>
        <w:tc>
          <w:tcPr>
            <w:tcW w:w="1890" w:type="dxa"/>
          </w:tcPr>
          <w:p w14:paraId="7B8E7E20" w14:textId="77777777" w:rsidR="00423A4C" w:rsidRPr="00C44BB1" w:rsidRDefault="00423A4C" w:rsidP="005C0272">
            <w:pPr>
              <w:pStyle w:val="BodyTextBold"/>
            </w:pPr>
            <w:r w:rsidRPr="00C44BB1">
              <w:t>A</w:t>
            </w:r>
            <w:r>
              <w:t>cronym</w:t>
            </w:r>
          </w:p>
        </w:tc>
        <w:tc>
          <w:tcPr>
            <w:tcW w:w="7398" w:type="dxa"/>
          </w:tcPr>
          <w:p w14:paraId="24899640" w14:textId="77777777" w:rsidR="00423A4C" w:rsidRDefault="00423A4C" w:rsidP="005C0272">
            <w:pPr>
              <w:pStyle w:val="BodyText"/>
            </w:pPr>
            <w:r>
              <w:t>Definition</w:t>
            </w:r>
          </w:p>
        </w:tc>
      </w:tr>
      <w:tr w:rsidR="00423A4C" w14:paraId="607AEC07" w14:textId="77777777" w:rsidTr="005C0272">
        <w:trPr>
          <w:jc w:val="center"/>
        </w:trPr>
        <w:tc>
          <w:tcPr>
            <w:tcW w:w="1890" w:type="dxa"/>
          </w:tcPr>
          <w:p w14:paraId="71EDB79D" w14:textId="58E291F9" w:rsidR="00423A4C" w:rsidRPr="00423A4C" w:rsidRDefault="00423A4C" w:rsidP="005C0272">
            <w:pPr>
              <w:pStyle w:val="BodyText"/>
              <w:rPr>
                <w:b/>
              </w:rPr>
            </w:pPr>
            <w:r w:rsidRPr="00423A4C">
              <w:rPr>
                <w:b/>
              </w:rPr>
              <w:t>CERT</w:t>
            </w:r>
          </w:p>
        </w:tc>
        <w:tc>
          <w:tcPr>
            <w:tcW w:w="7398" w:type="dxa"/>
          </w:tcPr>
          <w:p w14:paraId="47AA047C" w14:textId="5711EDB3" w:rsidR="00423A4C" w:rsidRDefault="00423A4C" w:rsidP="005C0272">
            <w:pPr>
              <w:pStyle w:val="BodyText"/>
            </w:pPr>
            <w:r>
              <w:t>Computer Emergency Response Team</w:t>
            </w:r>
          </w:p>
        </w:tc>
      </w:tr>
      <w:tr w:rsidR="00423A4C" w14:paraId="714C3AC5" w14:textId="77777777" w:rsidTr="005C0272">
        <w:trPr>
          <w:jc w:val="center"/>
        </w:trPr>
        <w:tc>
          <w:tcPr>
            <w:tcW w:w="1890" w:type="dxa"/>
          </w:tcPr>
          <w:p w14:paraId="66BDA05B" w14:textId="428E19EC" w:rsidR="00423A4C" w:rsidRPr="00423A4C" w:rsidRDefault="00423A4C" w:rsidP="005C0272">
            <w:pPr>
              <w:pStyle w:val="BodyText"/>
              <w:rPr>
                <w:b/>
              </w:rPr>
            </w:pPr>
            <w:r w:rsidRPr="00423A4C">
              <w:rPr>
                <w:b/>
              </w:rPr>
              <w:t>CNA</w:t>
            </w:r>
          </w:p>
        </w:tc>
        <w:tc>
          <w:tcPr>
            <w:tcW w:w="7398" w:type="dxa"/>
          </w:tcPr>
          <w:p w14:paraId="13BDBEC5" w14:textId="541FCDAA" w:rsidR="00423A4C" w:rsidRDefault="00423A4C" w:rsidP="005C0272">
            <w:pPr>
              <w:pStyle w:val="BodyText"/>
            </w:pPr>
            <w:r>
              <w:t>CVE Numbering Authority</w:t>
            </w:r>
          </w:p>
        </w:tc>
      </w:tr>
      <w:tr w:rsidR="00423A4C" w14:paraId="5C011320" w14:textId="77777777" w:rsidTr="005C0272">
        <w:trPr>
          <w:jc w:val="center"/>
        </w:trPr>
        <w:tc>
          <w:tcPr>
            <w:tcW w:w="1890" w:type="dxa"/>
          </w:tcPr>
          <w:p w14:paraId="1477820B" w14:textId="00A8F62E" w:rsidR="00423A4C" w:rsidRPr="00423A4C" w:rsidRDefault="00423A4C" w:rsidP="005C0272">
            <w:pPr>
              <w:pStyle w:val="BodyText"/>
              <w:rPr>
                <w:b/>
              </w:rPr>
            </w:pPr>
            <w:r w:rsidRPr="00423A4C">
              <w:rPr>
                <w:b/>
              </w:rPr>
              <w:t>CVE</w:t>
            </w:r>
          </w:p>
        </w:tc>
        <w:tc>
          <w:tcPr>
            <w:tcW w:w="7398" w:type="dxa"/>
          </w:tcPr>
          <w:p w14:paraId="47C497D1" w14:textId="5A786B73" w:rsidR="00423A4C" w:rsidRDefault="00423A4C" w:rsidP="005C0272">
            <w:pPr>
              <w:pStyle w:val="BodyText"/>
            </w:pPr>
            <w:r>
              <w:t>Common Vulnerabilities and Exposures</w:t>
            </w:r>
          </w:p>
        </w:tc>
      </w:tr>
      <w:tr w:rsidR="00423A4C" w14:paraId="53372EE2" w14:textId="77777777" w:rsidTr="005C0272">
        <w:trPr>
          <w:jc w:val="center"/>
        </w:trPr>
        <w:tc>
          <w:tcPr>
            <w:tcW w:w="1890" w:type="dxa"/>
          </w:tcPr>
          <w:p w14:paraId="3047A98A" w14:textId="44EE8F15" w:rsidR="00423A4C" w:rsidRPr="00423A4C" w:rsidRDefault="00423A4C" w:rsidP="005C0272">
            <w:pPr>
              <w:pStyle w:val="BodyText"/>
              <w:rPr>
                <w:b/>
              </w:rPr>
            </w:pPr>
            <w:r w:rsidRPr="00423A4C">
              <w:rPr>
                <w:b/>
              </w:rPr>
              <w:t>ID</w:t>
            </w:r>
          </w:p>
        </w:tc>
        <w:tc>
          <w:tcPr>
            <w:tcW w:w="7398" w:type="dxa"/>
          </w:tcPr>
          <w:p w14:paraId="483FD0B9" w14:textId="6254401C" w:rsidR="00423A4C" w:rsidRDefault="00423A4C" w:rsidP="005C0272">
            <w:pPr>
              <w:pStyle w:val="BodyText"/>
            </w:pPr>
            <w:r>
              <w:t>Identifier</w:t>
            </w:r>
          </w:p>
        </w:tc>
      </w:tr>
      <w:tr w:rsidR="00423A4C" w14:paraId="059FCAE0" w14:textId="77777777" w:rsidTr="005C0272">
        <w:trPr>
          <w:jc w:val="center"/>
        </w:trPr>
        <w:tc>
          <w:tcPr>
            <w:tcW w:w="1890" w:type="dxa"/>
          </w:tcPr>
          <w:p w14:paraId="070E809A" w14:textId="51894142" w:rsidR="00423A4C" w:rsidRPr="00423A4C" w:rsidRDefault="00423A4C" w:rsidP="005C0272">
            <w:pPr>
              <w:pStyle w:val="BodyText"/>
              <w:rPr>
                <w:b/>
              </w:rPr>
            </w:pPr>
            <w:r w:rsidRPr="00423A4C">
              <w:rPr>
                <w:b/>
              </w:rPr>
              <w:t>ISAC</w:t>
            </w:r>
          </w:p>
        </w:tc>
        <w:tc>
          <w:tcPr>
            <w:tcW w:w="7398" w:type="dxa"/>
          </w:tcPr>
          <w:p w14:paraId="52684805" w14:textId="6073AC1F" w:rsidR="00423A4C" w:rsidRDefault="00423A4C" w:rsidP="005C0272">
            <w:pPr>
              <w:pStyle w:val="BodyText"/>
            </w:pPr>
            <w:r>
              <w:t>Information Sharing and Analysis Center</w:t>
            </w:r>
          </w:p>
        </w:tc>
      </w:tr>
      <w:tr w:rsidR="00423A4C" w14:paraId="54B9CCD2" w14:textId="77777777" w:rsidTr="005C0272">
        <w:trPr>
          <w:jc w:val="center"/>
        </w:trPr>
        <w:tc>
          <w:tcPr>
            <w:tcW w:w="1890" w:type="dxa"/>
          </w:tcPr>
          <w:p w14:paraId="5E36ABCB" w14:textId="7854A9B9" w:rsidR="00423A4C" w:rsidRPr="00423A4C" w:rsidRDefault="00423A4C" w:rsidP="005C0272">
            <w:pPr>
              <w:pStyle w:val="BodyText"/>
              <w:rPr>
                <w:b/>
              </w:rPr>
            </w:pPr>
            <w:r w:rsidRPr="00423A4C">
              <w:rPr>
                <w:b/>
              </w:rPr>
              <w:t>POC</w:t>
            </w:r>
          </w:p>
        </w:tc>
        <w:tc>
          <w:tcPr>
            <w:tcW w:w="7398" w:type="dxa"/>
          </w:tcPr>
          <w:p w14:paraId="72698254" w14:textId="1FA93099" w:rsidR="00423A4C" w:rsidRDefault="00423A4C" w:rsidP="005C0272">
            <w:pPr>
              <w:pStyle w:val="BodyText"/>
            </w:pPr>
            <w:r>
              <w:t>Point of Contact</w:t>
            </w:r>
          </w:p>
        </w:tc>
      </w:tr>
    </w:tbl>
    <w:p w14:paraId="1F195709" w14:textId="46F4EAAF" w:rsidR="00C61BD7" w:rsidRDefault="00C61BD7" w:rsidP="00D60051">
      <w:pPr>
        <w:rPr>
          <w:ins w:id="701" w:author="Daniel Adinolfi" w:date="2017-08-21T15:04:00Z"/>
          <w:rFonts w:ascii="Times New Roman" w:eastAsia="Times New Roman" w:hAnsi="Times New Roman" w:cs="Times New Roman"/>
        </w:rPr>
      </w:pPr>
    </w:p>
    <w:p w14:paraId="3CDC0382" w14:textId="77777777" w:rsidR="00C61BD7" w:rsidRDefault="00C61BD7">
      <w:pPr>
        <w:rPr>
          <w:ins w:id="702" w:author="Daniel Adinolfi" w:date="2017-08-21T15:04:00Z"/>
          <w:rFonts w:ascii="Times New Roman" w:eastAsia="Times New Roman" w:hAnsi="Times New Roman" w:cs="Times New Roman"/>
        </w:rPr>
      </w:pPr>
      <w:ins w:id="703" w:author="Daniel Adinolfi" w:date="2017-08-21T15:04:00Z">
        <w:r>
          <w:rPr>
            <w:rFonts w:ascii="Times New Roman" w:eastAsia="Times New Roman" w:hAnsi="Times New Roman" w:cs="Times New Roman"/>
          </w:rPr>
          <w:br w:type="page"/>
        </w:r>
      </w:ins>
    </w:p>
    <w:p w14:paraId="01539637" w14:textId="306B8123" w:rsidR="00C61BD7" w:rsidRPr="00C61BD7" w:rsidRDefault="0078792E">
      <w:pPr>
        <w:pStyle w:val="Heading1"/>
        <w:numPr>
          <w:ilvl w:val="0"/>
          <w:numId w:val="0"/>
        </w:numPr>
        <w:ind w:left="360" w:hanging="360"/>
        <w:rPr>
          <w:ins w:id="704" w:author="Daniel Adinolfi" w:date="2017-08-21T15:04:00Z"/>
          <w:rStyle w:val="SubtleEmphasis"/>
          <w:i w:val="0"/>
          <w:rPrChange w:id="705" w:author="Daniel Adinolfi" w:date="2017-08-21T15:11:00Z">
            <w:rPr>
              <w:ins w:id="706" w:author="Daniel Adinolfi" w:date="2017-08-21T15:04:00Z"/>
            </w:rPr>
          </w:rPrChange>
        </w:rPr>
        <w:pPrChange w:id="707" w:author="Daniel Adinolfi" w:date="2017-08-21T15:12:00Z">
          <w:pPr/>
        </w:pPrChange>
      </w:pPr>
      <w:bookmarkStart w:id="708" w:name="_Appendix_G_"/>
      <w:bookmarkStart w:id="709" w:name="_Toc491678919"/>
      <w:bookmarkEnd w:id="708"/>
      <w:ins w:id="710" w:author="Daniel Adinolfi" w:date="2017-08-21T15:04:00Z">
        <w:r w:rsidRPr="0078792E">
          <w:rPr>
            <w:rStyle w:val="SubtleEmphasis"/>
            <w:i w:val="0"/>
          </w:rPr>
          <w:lastRenderedPageBreak/>
          <w:t>Appendix G</w:t>
        </w:r>
        <w:r w:rsidRPr="0078792E">
          <w:rPr>
            <w:rStyle w:val="SubtleEmphasis"/>
            <w:i w:val="0"/>
          </w:rPr>
          <w:tab/>
        </w:r>
        <w:r w:rsidR="00C61BD7" w:rsidRPr="00C61BD7">
          <w:rPr>
            <w:rStyle w:val="SubtleEmphasis"/>
            <w:i w:val="0"/>
            <w:rPrChange w:id="711" w:author="Daniel Adinolfi" w:date="2017-08-21T15:11:00Z">
              <w:rPr/>
            </w:rPrChange>
          </w:rPr>
          <w:t>Quarterly Metrics</w:t>
        </w:r>
        <w:bookmarkEnd w:id="709"/>
      </w:ins>
    </w:p>
    <w:p w14:paraId="35692980" w14:textId="77777777" w:rsidR="00C61BD7" w:rsidRDefault="00C61BD7" w:rsidP="00D60051">
      <w:pPr>
        <w:rPr>
          <w:ins w:id="712" w:author="Daniel Adinolfi" w:date="2017-08-21T15:04:00Z"/>
          <w:rFonts w:ascii="Times New Roman" w:eastAsia="Times New Roman" w:hAnsi="Times New Roman" w:cs="Times New Roman"/>
        </w:rPr>
      </w:pPr>
    </w:p>
    <w:p w14:paraId="5FB4C06F" w14:textId="0A865F65" w:rsidR="00C61BD7" w:rsidRDefault="00C61BD7" w:rsidP="00D60051">
      <w:pPr>
        <w:rPr>
          <w:ins w:id="713" w:author="Daniel Adinolfi" w:date="2017-08-21T15:06:00Z"/>
          <w:rFonts w:ascii="Times New Roman" w:eastAsia="Times New Roman" w:hAnsi="Times New Roman" w:cs="Times New Roman"/>
        </w:rPr>
      </w:pPr>
      <w:ins w:id="714" w:author="Daniel Adinolfi" w:date="2017-08-21T15:04:00Z">
        <w:r>
          <w:rPr>
            <w:rFonts w:ascii="Times New Roman" w:eastAsia="Times New Roman" w:hAnsi="Times New Roman" w:cs="Times New Roman"/>
          </w:rPr>
          <w:t xml:space="preserve">Per </w:t>
        </w:r>
      </w:ins>
      <w:ins w:id="715" w:author="Daniel Adinolfi" w:date="2017-08-21T15:05:00Z">
        <w:r>
          <w:rPr>
            <w:rFonts w:ascii="Times New Roman" w:eastAsia="Times New Roman" w:hAnsi="Times New Roman" w:cs="Times New Roman"/>
          </w:rPr>
          <w:t xml:space="preserve">2.3.2, every CNA must provide metrics to gauge </w:t>
        </w:r>
      </w:ins>
      <w:ins w:id="716" w:author="Daniel Adinolfi" w:date="2017-08-21T15:16:00Z">
        <w:r w:rsidR="00B16B4F">
          <w:rPr>
            <w:rFonts w:ascii="Times New Roman" w:eastAsia="Times New Roman" w:hAnsi="Times New Roman" w:cs="Times New Roman"/>
          </w:rPr>
          <w:t xml:space="preserve">their responsiveness to CVE requests and their general performance as a CNA. CNAs should collect and report on the following </w:t>
        </w:r>
      </w:ins>
      <w:ins w:id="717" w:author="Daniel Adinolfi" w:date="2017-08-21T15:21:00Z">
        <w:r w:rsidR="00B16B4F">
          <w:rPr>
            <w:rFonts w:ascii="Times New Roman" w:eastAsia="Times New Roman" w:hAnsi="Times New Roman" w:cs="Times New Roman"/>
          </w:rPr>
          <w:t>information</w:t>
        </w:r>
      </w:ins>
      <w:ins w:id="718" w:author="Daniel Adinolfi" w:date="2017-08-21T15:16:00Z">
        <w:r w:rsidR="00B16B4F">
          <w:rPr>
            <w:rFonts w:ascii="Times New Roman" w:eastAsia="Times New Roman" w:hAnsi="Times New Roman" w:cs="Times New Roman"/>
          </w:rPr>
          <w:t xml:space="preserve"> </w:t>
        </w:r>
      </w:ins>
      <w:ins w:id="719" w:author="Daniel Adinolfi" w:date="2017-08-21T15:21:00Z">
        <w:r w:rsidR="00B16B4F">
          <w:rPr>
            <w:rFonts w:ascii="Times New Roman" w:eastAsia="Times New Roman" w:hAnsi="Times New Roman" w:cs="Times New Roman"/>
          </w:rPr>
          <w:t>to their Root CNA at a minimum. Root CNAs can request additional information.</w:t>
        </w:r>
      </w:ins>
      <w:ins w:id="720" w:author="Daniel Adinolfi" w:date="2017-08-21T15:05:00Z">
        <w:r>
          <w:rPr>
            <w:rFonts w:ascii="Times New Roman" w:eastAsia="Times New Roman" w:hAnsi="Times New Roman" w:cs="Times New Roman"/>
          </w:rPr>
          <w:t xml:space="preserve"> </w:t>
        </w:r>
      </w:ins>
    </w:p>
    <w:p w14:paraId="229DFF0B" w14:textId="77777777" w:rsidR="00C61BD7" w:rsidRDefault="00C61BD7" w:rsidP="00D60051">
      <w:pPr>
        <w:rPr>
          <w:ins w:id="721" w:author="Daniel Adinolfi" w:date="2017-08-21T15:06:00Z"/>
          <w:rFonts w:ascii="Times New Roman" w:eastAsia="Times New Roman" w:hAnsi="Times New Roman" w:cs="Times New Roman"/>
        </w:rPr>
      </w:pPr>
    </w:p>
    <w:p w14:paraId="01E68B3F" w14:textId="77777777" w:rsidR="00C61BD7" w:rsidRPr="00C61BD7" w:rsidRDefault="00C61BD7" w:rsidP="00C61BD7">
      <w:pPr>
        <w:rPr>
          <w:ins w:id="722" w:author="Daniel Adinolfi" w:date="2017-08-21T15:06:00Z"/>
          <w:rFonts w:ascii="Times New Roman" w:eastAsia="Times New Roman" w:hAnsi="Times New Roman" w:cs="Times New Roman"/>
        </w:rPr>
      </w:pPr>
      <w:ins w:id="723" w:author="Daniel Adinolfi" w:date="2017-08-21T15:06:00Z">
        <w:r w:rsidRPr="00C61BD7">
          <w:rPr>
            <w:rFonts w:ascii="Times New Roman" w:eastAsia="Times New Roman" w:hAnsi="Times New Roman" w:cs="Times New Roman"/>
          </w:rPr>
          <w:t>For All CNAs</w:t>
        </w:r>
      </w:ins>
    </w:p>
    <w:p w14:paraId="0478A1CB" w14:textId="77777777" w:rsidR="00C61BD7" w:rsidRPr="00C61BD7" w:rsidRDefault="00C61BD7">
      <w:pPr>
        <w:pStyle w:val="ListParagraph"/>
        <w:numPr>
          <w:ilvl w:val="0"/>
          <w:numId w:val="42"/>
        </w:numPr>
        <w:rPr>
          <w:ins w:id="724" w:author="Daniel Adinolfi" w:date="2017-08-21T15:06:00Z"/>
          <w:rFonts w:ascii="Times New Roman" w:eastAsia="Times New Roman" w:hAnsi="Times New Roman" w:cs="Times New Roman"/>
          <w:rPrChange w:id="725" w:author="Daniel Adinolfi" w:date="2017-08-21T15:06:00Z">
            <w:rPr>
              <w:ins w:id="726" w:author="Daniel Adinolfi" w:date="2017-08-21T15:06:00Z"/>
            </w:rPr>
          </w:rPrChange>
        </w:rPr>
        <w:pPrChange w:id="727" w:author="Daniel Adinolfi" w:date="2017-08-21T15:06:00Z">
          <w:pPr/>
        </w:pPrChange>
      </w:pPr>
      <w:ins w:id="728" w:author="Daniel Adinolfi" w:date="2017-08-21T15:06:00Z">
        <w:r w:rsidRPr="00C61BD7">
          <w:rPr>
            <w:rFonts w:ascii="Times New Roman" w:eastAsia="Times New Roman" w:hAnsi="Times New Roman" w:cs="Times New Roman"/>
            <w:rPrChange w:id="729" w:author="Daniel Adinolfi" w:date="2017-08-21T15:06:00Z">
              <w:rPr/>
            </w:rPrChange>
          </w:rPr>
          <w:t>Number of unique vulnerability reports received from external parties (assigned and not assigned CVE IDs)</w:t>
        </w:r>
      </w:ins>
    </w:p>
    <w:p w14:paraId="22E39B2D" w14:textId="2BE4EFF5" w:rsidR="00C61BD7" w:rsidRPr="00C61BD7" w:rsidRDefault="00B16B4F">
      <w:pPr>
        <w:ind w:left="720"/>
        <w:rPr>
          <w:ins w:id="730" w:author="Daniel Adinolfi" w:date="2017-08-21T15:06:00Z"/>
          <w:rFonts w:ascii="Times New Roman" w:eastAsia="Times New Roman" w:hAnsi="Times New Roman" w:cs="Times New Roman"/>
        </w:rPr>
        <w:pPrChange w:id="731" w:author="Daniel Adinolfi" w:date="2017-08-21T15:12:00Z">
          <w:pPr/>
        </w:pPrChange>
      </w:pPr>
      <w:ins w:id="732" w:author="Daniel Adinolfi" w:date="2017-08-21T15:12:00Z">
        <w:r>
          <w:rPr>
            <w:rFonts w:ascii="Times New Roman" w:eastAsia="Times New Roman" w:hAnsi="Times New Roman" w:cs="Times New Roman"/>
          </w:rPr>
          <w:t xml:space="preserve">Rationale: </w:t>
        </w:r>
      </w:ins>
      <w:ins w:id="733" w:author="Daniel Adinolfi" w:date="2017-08-21T15:06:00Z">
        <w:r w:rsidR="00C61BD7" w:rsidRPr="00C61BD7">
          <w:rPr>
            <w:rFonts w:ascii="Times New Roman" w:eastAsia="Times New Roman" w:hAnsi="Times New Roman" w:cs="Times New Roman"/>
          </w:rPr>
          <w:t xml:space="preserve">This gives an idea of how much vulnerability disclosure activity there is in each CNA which can then </w:t>
        </w:r>
      </w:ins>
      <w:ins w:id="734" w:author="Daniel Adinolfi" w:date="2017-08-21T15:13:00Z">
        <w:r>
          <w:rPr>
            <w:rFonts w:ascii="Times New Roman" w:eastAsia="Times New Roman" w:hAnsi="Times New Roman" w:cs="Times New Roman"/>
          </w:rPr>
          <w:t xml:space="preserve">be </w:t>
        </w:r>
      </w:ins>
      <w:ins w:id="735" w:author="Daniel Adinolfi" w:date="2017-08-21T15:06:00Z">
        <w:r w:rsidR="00C61BD7" w:rsidRPr="00C61BD7">
          <w:rPr>
            <w:rFonts w:ascii="Times New Roman" w:eastAsia="Times New Roman" w:hAnsi="Times New Roman" w:cs="Times New Roman"/>
          </w:rPr>
          <w:t>extrapolate</w:t>
        </w:r>
      </w:ins>
      <w:ins w:id="736" w:author="Daniel Adinolfi" w:date="2017-08-21T15:13:00Z">
        <w:r>
          <w:rPr>
            <w:rFonts w:ascii="Times New Roman" w:eastAsia="Times New Roman" w:hAnsi="Times New Roman" w:cs="Times New Roman"/>
          </w:rPr>
          <w:t>d</w:t>
        </w:r>
      </w:ins>
      <w:ins w:id="737" w:author="Daniel Adinolfi" w:date="2017-08-21T15:06:00Z">
        <w:r w:rsidR="00C61BD7" w:rsidRPr="00C61BD7">
          <w:rPr>
            <w:rFonts w:ascii="Times New Roman" w:eastAsia="Times New Roman" w:hAnsi="Times New Roman" w:cs="Times New Roman"/>
          </w:rPr>
          <w:t xml:space="preserve"> to sector</w:t>
        </w:r>
      </w:ins>
      <w:ins w:id="738" w:author="Daniel Adinolfi" w:date="2017-08-21T15:13:00Z">
        <w:r>
          <w:rPr>
            <w:rFonts w:ascii="Times New Roman" w:eastAsia="Times New Roman" w:hAnsi="Times New Roman" w:cs="Times New Roman"/>
          </w:rPr>
          <w:t>s</w:t>
        </w:r>
      </w:ins>
      <w:ins w:id="739" w:author="Daniel Adinolfi" w:date="2017-08-21T15:06:00Z">
        <w:r w:rsidR="00C61BD7" w:rsidRPr="00C61BD7">
          <w:rPr>
            <w:rFonts w:ascii="Times New Roman" w:eastAsia="Times New Roman" w:hAnsi="Times New Roman" w:cs="Times New Roman"/>
          </w:rPr>
          <w:t xml:space="preserve"> or some other category of CNA.</w:t>
        </w:r>
      </w:ins>
    </w:p>
    <w:p w14:paraId="10C4E130" w14:textId="77777777" w:rsidR="00C61BD7" w:rsidRPr="00C61BD7" w:rsidRDefault="00C61BD7">
      <w:pPr>
        <w:pStyle w:val="ListParagraph"/>
        <w:numPr>
          <w:ilvl w:val="0"/>
          <w:numId w:val="42"/>
        </w:numPr>
        <w:rPr>
          <w:ins w:id="740" w:author="Daniel Adinolfi" w:date="2017-08-21T15:06:00Z"/>
          <w:rFonts w:ascii="Times New Roman" w:eastAsia="Times New Roman" w:hAnsi="Times New Roman" w:cs="Times New Roman"/>
          <w:rPrChange w:id="741" w:author="Daniel Adinolfi" w:date="2017-08-21T15:06:00Z">
            <w:rPr>
              <w:ins w:id="742" w:author="Daniel Adinolfi" w:date="2017-08-21T15:06:00Z"/>
            </w:rPr>
          </w:rPrChange>
        </w:rPr>
        <w:pPrChange w:id="743" w:author="Daniel Adinolfi" w:date="2017-08-21T15:06:00Z">
          <w:pPr/>
        </w:pPrChange>
      </w:pPr>
      <w:ins w:id="744" w:author="Daniel Adinolfi" w:date="2017-08-21T15:06:00Z">
        <w:r w:rsidRPr="00C61BD7">
          <w:rPr>
            <w:rFonts w:ascii="Times New Roman" w:eastAsia="Times New Roman" w:hAnsi="Times New Roman" w:cs="Times New Roman"/>
            <w:rPrChange w:id="745" w:author="Daniel Adinolfi" w:date="2017-08-21T15:06:00Z">
              <w:rPr/>
            </w:rPrChange>
          </w:rPr>
          <w:t>Average time between assignment of CVE ID and publication of CVE ID entry</w:t>
        </w:r>
      </w:ins>
    </w:p>
    <w:p w14:paraId="6BFF9C7B" w14:textId="34B12BDA" w:rsidR="00C61BD7" w:rsidRPr="00C61BD7" w:rsidRDefault="00B16B4F">
      <w:pPr>
        <w:ind w:left="720"/>
        <w:rPr>
          <w:ins w:id="746" w:author="Daniel Adinolfi" w:date="2017-08-21T15:06:00Z"/>
          <w:rFonts w:ascii="Times New Roman" w:eastAsia="Times New Roman" w:hAnsi="Times New Roman" w:cs="Times New Roman"/>
        </w:rPr>
        <w:pPrChange w:id="747" w:author="Daniel Adinolfi" w:date="2017-08-21T15:12:00Z">
          <w:pPr/>
        </w:pPrChange>
      </w:pPr>
      <w:ins w:id="748" w:author="Daniel Adinolfi" w:date="2017-08-21T15:12:00Z">
        <w:r>
          <w:rPr>
            <w:rFonts w:ascii="Times New Roman" w:eastAsia="Times New Roman" w:hAnsi="Times New Roman" w:cs="Times New Roman"/>
          </w:rPr>
          <w:t xml:space="preserve">Rationale: </w:t>
        </w:r>
      </w:ins>
      <w:ins w:id="749" w:author="Daniel Adinolfi" w:date="2017-08-21T15:06:00Z">
        <w:r w:rsidR="00C61BD7" w:rsidRPr="00C61BD7">
          <w:rPr>
            <w:rFonts w:ascii="Times New Roman" w:eastAsia="Times New Roman" w:hAnsi="Times New Roman" w:cs="Times New Roman"/>
          </w:rPr>
          <w:t xml:space="preserve">Again, taken in aggregate, </w:t>
        </w:r>
      </w:ins>
      <w:ins w:id="750" w:author="Daniel Adinolfi" w:date="2017-08-21T15:13:00Z">
        <w:r>
          <w:rPr>
            <w:rFonts w:ascii="Times New Roman" w:eastAsia="Times New Roman" w:hAnsi="Times New Roman" w:cs="Times New Roman"/>
          </w:rPr>
          <w:t>gives</w:t>
        </w:r>
      </w:ins>
      <w:ins w:id="751" w:author="Daniel Adinolfi" w:date="2017-08-21T15:06:00Z">
        <w:r w:rsidR="00C61BD7" w:rsidRPr="00C61BD7">
          <w:rPr>
            <w:rFonts w:ascii="Times New Roman" w:eastAsia="Times New Roman" w:hAnsi="Times New Roman" w:cs="Times New Roman"/>
          </w:rPr>
          <w:t xml:space="preserve"> an idea for what the common time frames are, which can inform discussions of best practice.</w:t>
        </w:r>
      </w:ins>
    </w:p>
    <w:p w14:paraId="4822F90E" w14:textId="77777777" w:rsidR="00C61BD7" w:rsidRPr="00C61BD7" w:rsidRDefault="00C61BD7" w:rsidP="00C61BD7">
      <w:pPr>
        <w:rPr>
          <w:ins w:id="752" w:author="Daniel Adinolfi" w:date="2017-08-21T15:06:00Z"/>
          <w:rFonts w:ascii="Times New Roman" w:eastAsia="Times New Roman" w:hAnsi="Times New Roman" w:cs="Times New Roman"/>
        </w:rPr>
      </w:pPr>
    </w:p>
    <w:p w14:paraId="00B97292" w14:textId="77777777" w:rsidR="00C61BD7" w:rsidRPr="00C61BD7" w:rsidRDefault="00C61BD7" w:rsidP="00C61BD7">
      <w:pPr>
        <w:rPr>
          <w:ins w:id="753" w:author="Daniel Adinolfi" w:date="2017-08-21T15:06:00Z"/>
          <w:rFonts w:ascii="Times New Roman" w:eastAsia="Times New Roman" w:hAnsi="Times New Roman" w:cs="Times New Roman"/>
        </w:rPr>
      </w:pPr>
      <w:ins w:id="754" w:author="Daniel Adinolfi" w:date="2017-08-21T15:06:00Z">
        <w:r w:rsidRPr="00C61BD7">
          <w:rPr>
            <w:rFonts w:ascii="Times New Roman" w:eastAsia="Times New Roman" w:hAnsi="Times New Roman" w:cs="Times New Roman"/>
          </w:rPr>
          <w:t>For Root CNAs</w:t>
        </w:r>
      </w:ins>
    </w:p>
    <w:p w14:paraId="656CEE67" w14:textId="77777777" w:rsidR="00C61BD7" w:rsidRPr="00C61BD7" w:rsidRDefault="00C61BD7">
      <w:pPr>
        <w:pStyle w:val="ListParagraph"/>
        <w:numPr>
          <w:ilvl w:val="0"/>
          <w:numId w:val="42"/>
        </w:numPr>
        <w:rPr>
          <w:ins w:id="755" w:author="Daniel Adinolfi" w:date="2017-08-21T15:06:00Z"/>
          <w:rFonts w:ascii="Times New Roman" w:eastAsia="Times New Roman" w:hAnsi="Times New Roman" w:cs="Times New Roman"/>
          <w:rPrChange w:id="756" w:author="Daniel Adinolfi" w:date="2017-08-21T15:06:00Z">
            <w:rPr>
              <w:ins w:id="757" w:author="Daniel Adinolfi" w:date="2017-08-21T15:06:00Z"/>
            </w:rPr>
          </w:rPrChange>
        </w:rPr>
        <w:pPrChange w:id="758" w:author="Daniel Adinolfi" w:date="2017-08-21T15:06:00Z">
          <w:pPr/>
        </w:pPrChange>
      </w:pPr>
      <w:ins w:id="759" w:author="Daniel Adinolfi" w:date="2017-08-21T15:06:00Z">
        <w:r w:rsidRPr="00C61BD7">
          <w:rPr>
            <w:rFonts w:ascii="Times New Roman" w:eastAsia="Times New Roman" w:hAnsi="Times New Roman" w:cs="Times New Roman"/>
            <w:rPrChange w:id="760" w:author="Daniel Adinolfi" w:date="2017-08-21T15:06:00Z">
              <w:rPr/>
            </w:rPrChange>
          </w:rPr>
          <w:t>Number of times an issue was escalated to the Root CNA</w:t>
        </w:r>
      </w:ins>
    </w:p>
    <w:p w14:paraId="1F02DB6F" w14:textId="5E3F1029" w:rsidR="00C61BD7" w:rsidRPr="00C61BD7" w:rsidRDefault="00B16B4F">
      <w:pPr>
        <w:ind w:left="720"/>
        <w:rPr>
          <w:ins w:id="761" w:author="Daniel Adinolfi" w:date="2017-08-21T15:06:00Z"/>
          <w:rFonts w:ascii="Times New Roman" w:eastAsia="Times New Roman" w:hAnsi="Times New Roman" w:cs="Times New Roman"/>
        </w:rPr>
        <w:pPrChange w:id="762" w:author="Daniel Adinolfi" w:date="2017-08-21T15:13:00Z">
          <w:pPr/>
        </w:pPrChange>
      </w:pPr>
      <w:ins w:id="763" w:author="Daniel Adinolfi" w:date="2017-08-21T15:12:00Z">
        <w:r>
          <w:rPr>
            <w:rFonts w:ascii="Times New Roman" w:eastAsia="Times New Roman" w:hAnsi="Times New Roman" w:cs="Times New Roman"/>
          </w:rPr>
          <w:t xml:space="preserve">Rationale: </w:t>
        </w:r>
      </w:ins>
      <w:ins w:id="764" w:author="Daniel Adinolfi" w:date="2017-08-21T15:06:00Z">
        <w:r w:rsidR="00C61BD7" w:rsidRPr="00C61BD7">
          <w:rPr>
            <w:rFonts w:ascii="Times New Roman" w:eastAsia="Times New Roman" w:hAnsi="Times New Roman" w:cs="Times New Roman"/>
          </w:rPr>
          <w:t>How much of a Root CNA's time is spent dealing with escalations? Does it scale with the number of Sub-CNAs they have? Does it vary between sectors?</w:t>
        </w:r>
      </w:ins>
    </w:p>
    <w:p w14:paraId="7A6C1EC1" w14:textId="77777777" w:rsidR="00B16B4F" w:rsidRPr="00B16B4F" w:rsidRDefault="00C61BD7">
      <w:pPr>
        <w:pStyle w:val="ListParagraph"/>
        <w:numPr>
          <w:ilvl w:val="0"/>
          <w:numId w:val="42"/>
        </w:numPr>
        <w:rPr>
          <w:ins w:id="765" w:author="Daniel Adinolfi" w:date="2017-08-21T15:06:00Z"/>
          <w:rFonts w:ascii="Times New Roman" w:eastAsia="Times New Roman" w:hAnsi="Times New Roman" w:cs="Times New Roman"/>
        </w:rPr>
        <w:pPrChange w:id="766" w:author="Daniel Adinolfi" w:date="2017-08-21T15:06:00Z">
          <w:pPr/>
        </w:pPrChange>
      </w:pPr>
      <w:ins w:id="767" w:author="Daniel Adinolfi" w:date="2017-08-21T15:06:00Z">
        <w:r w:rsidRPr="00C61BD7">
          <w:rPr>
            <w:rFonts w:ascii="Times New Roman" w:eastAsia="Times New Roman" w:hAnsi="Times New Roman" w:cs="Times New Roman"/>
            <w:rPrChange w:id="768" w:author="Daniel Adinolfi" w:date="2017-08-21T15:06:00Z">
              <w:rPr/>
            </w:rPrChange>
          </w:rPr>
          <w:t xml:space="preserve">Categories of escalated </w:t>
        </w:r>
        <w:r w:rsidR="00B16B4F" w:rsidRPr="00B16B4F">
          <w:rPr>
            <w:rFonts w:ascii="Times New Roman" w:eastAsia="Times New Roman" w:hAnsi="Times New Roman" w:cs="Times New Roman"/>
          </w:rPr>
          <w:t>issues and percentage of total:</w:t>
        </w:r>
      </w:ins>
    </w:p>
    <w:p w14:paraId="5DB14424" w14:textId="77777777" w:rsidR="00B16B4F" w:rsidRPr="00B16B4F" w:rsidRDefault="00B16B4F">
      <w:pPr>
        <w:pStyle w:val="ListParagraph"/>
        <w:numPr>
          <w:ilvl w:val="1"/>
          <w:numId w:val="42"/>
        </w:numPr>
        <w:rPr>
          <w:ins w:id="769" w:author="Daniel Adinolfi" w:date="2017-08-21T15:06:00Z"/>
          <w:rFonts w:ascii="Times New Roman" w:eastAsia="Times New Roman" w:hAnsi="Times New Roman" w:cs="Times New Roman"/>
        </w:rPr>
        <w:pPrChange w:id="770" w:author="Daniel Adinolfi" w:date="2017-08-21T15:14:00Z">
          <w:pPr/>
        </w:pPrChange>
      </w:pPr>
      <w:ins w:id="771" w:author="Daniel Adinolfi" w:date="2017-08-21T15:06:00Z">
        <w:r w:rsidRPr="00B16B4F">
          <w:rPr>
            <w:rFonts w:ascii="Times New Roman" w:eastAsia="Times New Roman" w:hAnsi="Times New Roman" w:cs="Times New Roman"/>
          </w:rPr>
          <w:t>Dispute</w:t>
        </w:r>
      </w:ins>
    </w:p>
    <w:p w14:paraId="11F10DCE" w14:textId="77777777" w:rsidR="00B16B4F" w:rsidRPr="00B16B4F" w:rsidRDefault="00B16B4F">
      <w:pPr>
        <w:pStyle w:val="ListParagraph"/>
        <w:numPr>
          <w:ilvl w:val="1"/>
          <w:numId w:val="42"/>
        </w:numPr>
        <w:rPr>
          <w:ins w:id="772" w:author="Daniel Adinolfi" w:date="2017-08-21T15:06:00Z"/>
          <w:rFonts w:ascii="Times New Roman" w:eastAsia="Times New Roman" w:hAnsi="Times New Roman" w:cs="Times New Roman"/>
        </w:rPr>
        <w:pPrChange w:id="773" w:author="Daniel Adinolfi" w:date="2017-08-21T15:14:00Z">
          <w:pPr/>
        </w:pPrChange>
      </w:pPr>
      <w:ins w:id="774" w:author="Daniel Adinolfi" w:date="2017-08-21T15:06:00Z">
        <w:r w:rsidRPr="00B16B4F">
          <w:rPr>
            <w:rFonts w:ascii="Times New Roman" w:eastAsia="Times New Roman" w:hAnsi="Times New Roman" w:cs="Times New Roman"/>
          </w:rPr>
          <w:t>Responsiveness</w:t>
        </w:r>
      </w:ins>
    </w:p>
    <w:p w14:paraId="4BA8F37C" w14:textId="67AB5307" w:rsidR="00C61BD7" w:rsidRPr="00C61BD7" w:rsidRDefault="00C61BD7">
      <w:pPr>
        <w:pStyle w:val="ListParagraph"/>
        <w:numPr>
          <w:ilvl w:val="1"/>
          <w:numId w:val="42"/>
        </w:numPr>
        <w:rPr>
          <w:ins w:id="775" w:author="Daniel Adinolfi" w:date="2017-08-21T15:06:00Z"/>
          <w:rFonts w:ascii="Times New Roman" w:eastAsia="Times New Roman" w:hAnsi="Times New Roman" w:cs="Times New Roman"/>
          <w:rPrChange w:id="776" w:author="Daniel Adinolfi" w:date="2017-08-21T15:06:00Z">
            <w:rPr>
              <w:ins w:id="777" w:author="Daniel Adinolfi" w:date="2017-08-21T15:06:00Z"/>
            </w:rPr>
          </w:rPrChange>
        </w:rPr>
        <w:pPrChange w:id="778" w:author="Daniel Adinolfi" w:date="2017-08-21T15:14:00Z">
          <w:pPr/>
        </w:pPrChange>
      </w:pPr>
      <w:ins w:id="779" w:author="Daniel Adinolfi" w:date="2017-08-21T15:06:00Z">
        <w:r w:rsidRPr="00C61BD7">
          <w:rPr>
            <w:rFonts w:ascii="Times New Roman" w:eastAsia="Times New Roman" w:hAnsi="Times New Roman" w:cs="Times New Roman"/>
            <w:rPrChange w:id="780" w:author="Daniel Adinolfi" w:date="2017-08-21T15:06:00Z">
              <w:rPr/>
            </w:rPrChange>
          </w:rPr>
          <w:t>Misuse of CVE</w:t>
        </w:r>
      </w:ins>
    </w:p>
    <w:p w14:paraId="2B91C4CC" w14:textId="345BCA8A" w:rsidR="00C61BD7" w:rsidRPr="00C61BD7" w:rsidRDefault="00B16B4F">
      <w:pPr>
        <w:ind w:left="720"/>
        <w:rPr>
          <w:ins w:id="781" w:author="Daniel Adinolfi" w:date="2017-08-21T15:06:00Z"/>
          <w:rFonts w:ascii="Times New Roman" w:eastAsia="Times New Roman" w:hAnsi="Times New Roman" w:cs="Times New Roman"/>
        </w:rPr>
        <w:pPrChange w:id="782" w:author="Daniel Adinolfi" w:date="2017-08-21T15:13:00Z">
          <w:pPr/>
        </w:pPrChange>
      </w:pPr>
      <w:ins w:id="783" w:author="Daniel Adinolfi" w:date="2017-08-21T15:12:00Z">
        <w:r>
          <w:rPr>
            <w:rFonts w:ascii="Times New Roman" w:eastAsia="Times New Roman" w:hAnsi="Times New Roman" w:cs="Times New Roman"/>
          </w:rPr>
          <w:t xml:space="preserve">Rationale: </w:t>
        </w:r>
      </w:ins>
      <w:ins w:id="784" w:author="Daniel Adinolfi" w:date="2017-08-21T15:06:00Z">
        <w:r w:rsidR="00C61BD7" w:rsidRPr="00C61BD7">
          <w:rPr>
            <w:rFonts w:ascii="Times New Roman" w:eastAsia="Times New Roman" w:hAnsi="Times New Roman" w:cs="Times New Roman"/>
          </w:rPr>
          <w:t>What is the nature of the issues that Root CNAs are addressing, which can inform training, documentation, and process improvement.</w:t>
        </w:r>
      </w:ins>
    </w:p>
    <w:p w14:paraId="12379D67" w14:textId="77777777" w:rsidR="00C61BD7" w:rsidRPr="00C61BD7" w:rsidRDefault="00C61BD7">
      <w:pPr>
        <w:pStyle w:val="ListParagraph"/>
        <w:numPr>
          <w:ilvl w:val="0"/>
          <w:numId w:val="42"/>
        </w:numPr>
        <w:rPr>
          <w:ins w:id="785" w:author="Daniel Adinolfi" w:date="2017-08-21T15:06:00Z"/>
          <w:rFonts w:ascii="Times New Roman" w:eastAsia="Times New Roman" w:hAnsi="Times New Roman" w:cs="Times New Roman"/>
          <w:rPrChange w:id="786" w:author="Daniel Adinolfi" w:date="2017-08-21T15:06:00Z">
            <w:rPr>
              <w:ins w:id="787" w:author="Daniel Adinolfi" w:date="2017-08-21T15:06:00Z"/>
            </w:rPr>
          </w:rPrChange>
        </w:rPr>
        <w:pPrChange w:id="788" w:author="Daniel Adinolfi" w:date="2017-08-21T15:06:00Z">
          <w:pPr/>
        </w:pPrChange>
      </w:pPr>
      <w:ins w:id="789" w:author="Daniel Adinolfi" w:date="2017-08-21T15:06:00Z">
        <w:r w:rsidRPr="00C61BD7">
          <w:rPr>
            <w:rFonts w:ascii="Times New Roman" w:eastAsia="Times New Roman" w:hAnsi="Times New Roman" w:cs="Times New Roman"/>
            <w:rPrChange w:id="790" w:author="Daniel Adinolfi" w:date="2017-08-21T15:06:00Z">
              <w:rPr/>
            </w:rPrChange>
          </w:rPr>
          <w:t>List of Sub-CNAs and New Sub-CNAs this quarter</w:t>
        </w:r>
      </w:ins>
    </w:p>
    <w:p w14:paraId="224E0158" w14:textId="604A6092" w:rsidR="00C61BD7" w:rsidRDefault="00B16B4F">
      <w:pPr>
        <w:ind w:left="720"/>
        <w:rPr>
          <w:ins w:id="791" w:author="Daniel Adinolfi" w:date="2017-08-28T10:13:00Z"/>
          <w:rFonts w:ascii="Times New Roman" w:eastAsia="Times New Roman" w:hAnsi="Times New Roman" w:cs="Times New Roman"/>
        </w:rPr>
        <w:pPrChange w:id="792" w:author="Daniel Adinolfi" w:date="2017-08-21T15:13:00Z">
          <w:pPr/>
        </w:pPrChange>
      </w:pPr>
      <w:ins w:id="793" w:author="Daniel Adinolfi" w:date="2017-08-21T15:12:00Z">
        <w:r>
          <w:rPr>
            <w:rFonts w:ascii="Times New Roman" w:eastAsia="Times New Roman" w:hAnsi="Times New Roman" w:cs="Times New Roman"/>
          </w:rPr>
          <w:t>Rationale:</w:t>
        </w:r>
      </w:ins>
      <w:ins w:id="794" w:author="Daniel Adinolfi" w:date="2017-08-21T15:14:00Z">
        <w:r>
          <w:rPr>
            <w:rFonts w:ascii="Times New Roman" w:eastAsia="Times New Roman" w:hAnsi="Times New Roman" w:cs="Times New Roman"/>
          </w:rPr>
          <w:t xml:space="preserve"> F</w:t>
        </w:r>
      </w:ins>
      <w:ins w:id="795" w:author="Daniel Adinolfi" w:date="2017-08-21T15:06:00Z">
        <w:r w:rsidR="00C61BD7" w:rsidRPr="00C61BD7">
          <w:rPr>
            <w:rFonts w:ascii="Times New Roman" w:eastAsia="Times New Roman" w:hAnsi="Times New Roman" w:cs="Times New Roman"/>
          </w:rPr>
          <w:t>orces the periodic update of the full CNA directory.</w:t>
        </w:r>
      </w:ins>
    </w:p>
    <w:p w14:paraId="290B1C94" w14:textId="580AA963" w:rsidR="00C508C2" w:rsidRDefault="00C508C2">
      <w:pPr>
        <w:rPr>
          <w:ins w:id="796" w:author="Daniel Adinolfi" w:date="2017-08-28T10:13:00Z"/>
          <w:rFonts w:ascii="Times New Roman" w:eastAsia="Times New Roman" w:hAnsi="Times New Roman" w:cs="Times New Roman"/>
        </w:rPr>
      </w:pPr>
      <w:ins w:id="797" w:author="Daniel Adinolfi" w:date="2017-08-28T10:13:00Z">
        <w:r>
          <w:rPr>
            <w:rFonts w:ascii="Times New Roman" w:eastAsia="Times New Roman" w:hAnsi="Times New Roman" w:cs="Times New Roman"/>
          </w:rPr>
          <w:br w:type="page"/>
        </w:r>
      </w:ins>
    </w:p>
    <w:p w14:paraId="2C111DCC" w14:textId="408E49E8" w:rsidR="00C508C2" w:rsidRDefault="0078792E">
      <w:pPr>
        <w:pStyle w:val="Heading1"/>
        <w:numPr>
          <w:ilvl w:val="0"/>
          <w:numId w:val="0"/>
        </w:numPr>
        <w:ind w:left="360" w:hanging="360"/>
        <w:rPr>
          <w:ins w:id="798" w:author="Daniel Adinolfi" w:date="2017-08-28T10:15:00Z"/>
        </w:rPr>
        <w:pPrChange w:id="799" w:author="Daniel Adinolfi" w:date="2017-08-28T10:18:00Z">
          <w:pPr/>
        </w:pPrChange>
      </w:pPr>
      <w:bookmarkStart w:id="800" w:name="_Appendix_H_Disclosure"/>
      <w:bookmarkStart w:id="801" w:name="_Toc491678920"/>
      <w:bookmarkEnd w:id="800"/>
      <w:ins w:id="802" w:author="Daniel Adinolfi" w:date="2017-08-28T10:14:00Z">
        <w:r>
          <w:lastRenderedPageBreak/>
          <w:t xml:space="preserve">Appendix </w:t>
        </w:r>
      </w:ins>
      <w:ins w:id="803" w:author="Daniel Adinolfi" w:date="2017-08-28T10:15:00Z">
        <w:r>
          <w:t>H</w:t>
        </w:r>
        <w:r>
          <w:tab/>
          <w:t>Disclosure and Embargo Policies</w:t>
        </w:r>
        <w:bookmarkEnd w:id="801"/>
      </w:ins>
    </w:p>
    <w:p w14:paraId="7E3F0476" w14:textId="77777777" w:rsidR="0078792E" w:rsidRDefault="0078792E" w:rsidP="0078792E">
      <w:pPr>
        <w:rPr>
          <w:ins w:id="804" w:author="Daniel Adinolfi" w:date="2017-08-28T10:15:00Z"/>
        </w:rPr>
      </w:pPr>
    </w:p>
    <w:p w14:paraId="71F5A224" w14:textId="52E617BC" w:rsidR="0078792E" w:rsidRDefault="0078792E" w:rsidP="0078792E">
      <w:pPr>
        <w:rPr>
          <w:ins w:id="805" w:author="Daniel Adinolfi" w:date="2017-08-28T10:16:00Z"/>
        </w:rPr>
      </w:pPr>
      <w:ins w:id="806" w:author="Daniel Adinolfi" w:date="2017-08-28T10:15:00Z">
        <w:r>
          <w:t xml:space="preserve">A disclosure </w:t>
        </w:r>
      </w:ins>
      <w:ins w:id="807" w:author="Daniel Adinolfi" w:date="2017-08-28T10:16:00Z">
        <w:r>
          <w:t>and</w:t>
        </w:r>
      </w:ins>
      <w:ins w:id="808" w:author="Daniel Adinolfi" w:date="2017-08-28T10:15:00Z">
        <w:r>
          <w:t xml:space="preserve"> embargo policy should include the following information.</w:t>
        </w:r>
      </w:ins>
    </w:p>
    <w:p w14:paraId="720C4D06" w14:textId="77777777" w:rsidR="0078792E" w:rsidRDefault="0078792E" w:rsidP="0078792E">
      <w:pPr>
        <w:rPr>
          <w:ins w:id="809" w:author="Daniel Adinolfi" w:date="2017-08-28T10:16:00Z"/>
        </w:rPr>
      </w:pPr>
      <w:ins w:id="810" w:author="Daniel Adinolfi" w:date="2017-08-28T10:16:00Z">
        <w:r>
          <w:t>What process a third-party should expect when reporting a vulnerability to the CNA, including when the CNA will assign a CVE ID and when and how they will publish the CVE ID. Also, what expectations there are for the vulnerability reporter as far as their role in the disclosure process.</w:t>
        </w:r>
      </w:ins>
    </w:p>
    <w:p w14:paraId="5CF3CB13" w14:textId="77777777" w:rsidR="0078792E" w:rsidRDefault="0078792E" w:rsidP="0078792E">
      <w:pPr>
        <w:rPr>
          <w:ins w:id="811" w:author="Daniel Adinolfi" w:date="2017-08-28T10:16:00Z"/>
        </w:rPr>
      </w:pPr>
      <w:ins w:id="812" w:author="Daniel Adinolfi" w:date="2017-08-28T10:16:00Z">
        <w:r>
          <w:t>Communication guidelines and timelines, such as when a reporter should expect a response and what information the CNA is willing to discuss publicly. Just as important, the methods for contacting the CNA should be clearly described.</w:t>
        </w:r>
      </w:ins>
    </w:p>
    <w:p w14:paraId="0FC28753" w14:textId="77777777" w:rsidR="0078792E" w:rsidRDefault="0078792E" w:rsidP="0078792E">
      <w:pPr>
        <w:rPr>
          <w:ins w:id="813" w:author="Daniel Adinolfi" w:date="2017-08-28T10:16:00Z"/>
        </w:rPr>
      </w:pPr>
      <w:ins w:id="814" w:author="Daniel Adinolfi" w:date="2017-08-28T10:16:00Z">
        <w:r>
          <w:t>Guidelines describing what they consider to be vulnerabilities in their products. For example, they can stipulate which version of the CNT2 Counting Rule they use.</w:t>
        </w:r>
      </w:ins>
    </w:p>
    <w:p w14:paraId="59E790AD" w14:textId="34CE3273" w:rsidR="0078792E" w:rsidRDefault="0078792E" w:rsidP="0078792E">
      <w:pPr>
        <w:rPr>
          <w:ins w:id="815" w:author="Daniel Adinolfi" w:date="2017-08-28T10:16:00Z"/>
        </w:rPr>
      </w:pPr>
      <w:ins w:id="816" w:author="Daniel Adinolfi" w:date="2017-08-28T10:16:00Z">
        <w:r>
          <w:t>If they are involved in a Bug Bounty program, how do the rules of the Bug Bounty program affect their CVE assignment process?</w:t>
        </w:r>
      </w:ins>
    </w:p>
    <w:p w14:paraId="6B4A1EB5" w14:textId="77777777" w:rsidR="0078792E" w:rsidRDefault="0078792E" w:rsidP="0078792E">
      <w:pPr>
        <w:rPr>
          <w:ins w:id="817" w:author="Daniel Adinolfi" w:date="2017-08-28T10:16:00Z"/>
        </w:rPr>
      </w:pPr>
    </w:p>
    <w:p w14:paraId="1588E717" w14:textId="31298EBD" w:rsidR="0078792E" w:rsidRDefault="0078792E" w:rsidP="0078792E">
      <w:pPr>
        <w:rPr>
          <w:ins w:id="818" w:author="Daniel Adinolfi" w:date="2017-08-28T10:17:00Z"/>
        </w:rPr>
      </w:pPr>
      <w:ins w:id="819" w:author="Daniel Adinolfi" w:date="2017-08-28T10:16:00Z">
        <w:r>
          <w:t>Here are some examples of disclosure policies that can be used as a template for the development of a policy to be used by a CNA.</w:t>
        </w:r>
      </w:ins>
    </w:p>
    <w:p w14:paraId="1B8E015F" w14:textId="77777777" w:rsidR="0078792E" w:rsidRDefault="0078792E" w:rsidP="0078792E">
      <w:pPr>
        <w:rPr>
          <w:ins w:id="820" w:author="Daniel Adinolfi" w:date="2017-08-28T10:16:00Z"/>
        </w:rPr>
      </w:pPr>
    </w:p>
    <w:p w14:paraId="69507C04" w14:textId="77777777" w:rsidR="0078792E" w:rsidRDefault="0078792E" w:rsidP="0078792E">
      <w:pPr>
        <w:rPr>
          <w:ins w:id="821" w:author="Daniel Adinolfi" w:date="2017-08-28T10:17:00Z"/>
        </w:rPr>
      </w:pPr>
      <w:ins w:id="822" w:author="Daniel Adinolfi" w:date="2017-08-28T10:17:00Z">
        <w:r>
          <w:t>US CERT's vulnerability disclosure policy:</w:t>
        </w:r>
      </w:ins>
    </w:p>
    <w:p w14:paraId="4FB2A521" w14:textId="77777777" w:rsidR="0078792E" w:rsidRDefault="0078792E" w:rsidP="0078792E">
      <w:pPr>
        <w:rPr>
          <w:ins w:id="823" w:author="Daniel Adinolfi" w:date="2017-08-28T10:17:00Z"/>
        </w:rPr>
      </w:pPr>
      <w:ins w:id="824" w:author="Daniel Adinolfi" w:date="2017-08-28T10:17:00Z">
        <w:r>
          <w:t>http://www.cert.org/vulnerability-analysis/vul-disclosure.cfm?</w:t>
        </w:r>
      </w:ins>
    </w:p>
    <w:p w14:paraId="1375D09D" w14:textId="77777777" w:rsidR="0078792E" w:rsidRDefault="0078792E" w:rsidP="0078792E">
      <w:pPr>
        <w:rPr>
          <w:ins w:id="825" w:author="Daniel Adinolfi" w:date="2017-08-28T10:17:00Z"/>
        </w:rPr>
      </w:pPr>
    </w:p>
    <w:p w14:paraId="29D0C08C" w14:textId="77777777" w:rsidR="0078792E" w:rsidRDefault="0078792E" w:rsidP="0078792E">
      <w:pPr>
        <w:rPr>
          <w:ins w:id="826" w:author="Daniel Adinolfi" w:date="2017-08-28T10:17:00Z"/>
        </w:rPr>
      </w:pPr>
      <w:ins w:id="827" w:author="Daniel Adinolfi" w:date="2017-08-28T10:17:00Z">
        <w:r>
          <w:t>ENISA Good Practice Guide on Vulnerability Disclosure</w:t>
        </w:r>
      </w:ins>
    </w:p>
    <w:p w14:paraId="48778676" w14:textId="77777777" w:rsidR="0078792E" w:rsidRDefault="0078792E" w:rsidP="0078792E">
      <w:pPr>
        <w:rPr>
          <w:ins w:id="828" w:author="Daniel Adinolfi" w:date="2017-08-28T10:17:00Z"/>
        </w:rPr>
      </w:pPr>
      <w:ins w:id="829" w:author="Daniel Adinolfi" w:date="2017-08-28T10:17:00Z">
        <w:r>
          <w:t>https://www.enisa.europa.eu/publications/vulnerability-disclosure/at_download/fullReport</w:t>
        </w:r>
      </w:ins>
    </w:p>
    <w:p w14:paraId="2C6E4146" w14:textId="77777777" w:rsidR="0078792E" w:rsidRDefault="0078792E" w:rsidP="0078792E">
      <w:pPr>
        <w:rPr>
          <w:ins w:id="830" w:author="Daniel Adinolfi" w:date="2017-08-28T10:17:00Z"/>
        </w:rPr>
      </w:pPr>
    </w:p>
    <w:p w14:paraId="1CCADD31" w14:textId="77777777" w:rsidR="0078792E" w:rsidRDefault="0078792E" w:rsidP="0078792E">
      <w:pPr>
        <w:rPr>
          <w:ins w:id="831" w:author="Daniel Adinolfi" w:date="2017-08-28T10:17:00Z"/>
        </w:rPr>
      </w:pPr>
      <w:ins w:id="832" w:author="Daniel Adinolfi" w:date="2017-08-28T10:17:00Z">
        <w:r>
          <w:t>ISO/IEC 29147 Vulnerability Disclosure</w:t>
        </w:r>
      </w:ins>
    </w:p>
    <w:p w14:paraId="2D947492" w14:textId="77777777" w:rsidR="0078792E" w:rsidRDefault="0078792E" w:rsidP="0078792E">
      <w:pPr>
        <w:rPr>
          <w:ins w:id="833" w:author="Daniel Adinolfi" w:date="2017-08-28T10:17:00Z"/>
        </w:rPr>
      </w:pPr>
      <w:ins w:id="834" w:author="Daniel Adinolfi" w:date="2017-08-28T10:17:00Z">
        <w:r>
          <w:t>https://www.iso.org/standard/45170.html</w:t>
        </w:r>
      </w:ins>
    </w:p>
    <w:p w14:paraId="3348E1BA" w14:textId="77777777" w:rsidR="0078792E" w:rsidRDefault="0078792E" w:rsidP="0078792E">
      <w:pPr>
        <w:rPr>
          <w:ins w:id="835" w:author="Daniel Adinolfi" w:date="2017-08-28T10:17:00Z"/>
        </w:rPr>
      </w:pPr>
    </w:p>
    <w:p w14:paraId="0E086A80" w14:textId="77777777" w:rsidR="0078792E" w:rsidRDefault="0078792E" w:rsidP="0078792E">
      <w:pPr>
        <w:rPr>
          <w:ins w:id="836" w:author="Daniel Adinolfi" w:date="2017-08-28T10:17:00Z"/>
        </w:rPr>
      </w:pPr>
      <w:ins w:id="837" w:author="Daniel Adinolfi" w:date="2017-08-28T10:17:00Z">
        <w:r>
          <w:t>NTIA “Early Stage” Coordinated Vulnerability Disclosure Template</w:t>
        </w:r>
      </w:ins>
    </w:p>
    <w:p w14:paraId="73EA6060" w14:textId="77777777" w:rsidR="0078792E" w:rsidRDefault="0078792E" w:rsidP="0078792E">
      <w:pPr>
        <w:rPr>
          <w:ins w:id="838" w:author="Daniel Adinolfi" w:date="2017-08-28T10:17:00Z"/>
        </w:rPr>
      </w:pPr>
      <w:ins w:id="839" w:author="Daniel Adinolfi" w:date="2017-08-28T10:17:00Z">
        <w:r>
          <w:t>https://www.ntia.doc.gov/files/ntia/publications/ntia_vuln_disclosure_early_stage_template.pdf</w:t>
        </w:r>
      </w:ins>
    </w:p>
    <w:p w14:paraId="018045B4" w14:textId="77777777" w:rsidR="0078792E" w:rsidRDefault="0078792E" w:rsidP="0078792E">
      <w:pPr>
        <w:rPr>
          <w:ins w:id="840" w:author="Daniel Adinolfi" w:date="2017-08-28T10:17:00Z"/>
        </w:rPr>
      </w:pPr>
    </w:p>
    <w:p w14:paraId="30FEC390" w14:textId="77777777" w:rsidR="0078792E" w:rsidRDefault="0078792E" w:rsidP="0078792E">
      <w:pPr>
        <w:rPr>
          <w:ins w:id="841" w:author="Daniel Adinolfi" w:date="2017-08-28T10:17:00Z"/>
        </w:rPr>
      </w:pPr>
      <w:ins w:id="842" w:author="Daniel Adinolfi" w:date="2017-08-28T10:17:00Z">
        <w:r>
          <w:t>Open Source Responsible Disclosure Framework</w:t>
        </w:r>
      </w:ins>
    </w:p>
    <w:p w14:paraId="602972E4" w14:textId="38A1357E" w:rsidR="0078792E" w:rsidRPr="00EB30B4" w:rsidRDefault="0078792E" w:rsidP="0078792E">
      <w:ins w:id="843" w:author="Daniel Adinolfi" w:date="2017-08-28T10:17:00Z">
        <w:r>
          <w:t>https://github.com/bugcrowd/disclosure-policy</w:t>
        </w:r>
      </w:ins>
    </w:p>
    <w:sectPr w:rsidR="0078792E" w:rsidRPr="00EB30B4" w:rsidSect="00C82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CC51C" w14:textId="77777777" w:rsidR="003C4347" w:rsidRDefault="003C4347">
      <w:r>
        <w:separator/>
      </w:r>
    </w:p>
  </w:endnote>
  <w:endnote w:type="continuationSeparator" w:id="0">
    <w:p w14:paraId="3F30D25C" w14:textId="77777777" w:rsidR="003C4347" w:rsidRDefault="003C4347">
      <w:r>
        <w:continuationSeparator/>
      </w:r>
    </w:p>
  </w:endnote>
  <w:endnote w:type="continuationNotice" w:id="1">
    <w:p w14:paraId="4093DB26" w14:textId="77777777" w:rsidR="003C4347" w:rsidRDefault="003C4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Bold">
    <w:altName w:val="Arial Narrow"/>
    <w:charset w:val="00"/>
    <w:family w:val="swiss"/>
    <w:pitch w:val="variable"/>
    <w:sig w:usb0="00000287" w:usb1="00000800" w:usb2="00000000" w:usb3="00000000" w:csb0="0000009F" w:csb1="00000000"/>
  </w:font>
  <w:font w:name="ＭＳ ゴシック">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F84F29" w14:textId="77777777" w:rsidR="0004615A" w:rsidRDefault="0004615A" w:rsidP="00973B30">
    <w:pPr>
      <w:pStyle w:val="Footer"/>
      <w:pBdr>
        <w:top w:val="single" w:sz="4" w:space="0" w:color="000000"/>
      </w:pBdr>
      <w:tabs>
        <w:tab w:val="clear" w:pos="813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B4DE48" w14:textId="7C08EDCE" w:rsidR="0004615A" w:rsidRPr="00F30218" w:rsidRDefault="0004615A">
    <w:pPr>
      <w:pStyle w:val="Footer"/>
      <w:tabs>
        <w:tab w:val="clear" w:pos="4680"/>
      </w:tabs>
      <w:jc w:val="center"/>
      <w:rPr>
        <w:caps/>
        <w:noProof/>
        <w:color w:val="auto"/>
      </w:rPr>
    </w:pPr>
    <w:r w:rsidRPr="00F30218">
      <w:rPr>
        <w:caps/>
        <w:color w:val="auto"/>
      </w:rPr>
      <w:fldChar w:fldCharType="begin"/>
    </w:r>
    <w:r w:rsidRPr="00F30218">
      <w:rPr>
        <w:caps/>
        <w:color w:val="auto"/>
      </w:rPr>
      <w:instrText xml:space="preserve"> PAGE   \* MERGEFORMAT </w:instrText>
    </w:r>
    <w:r w:rsidRPr="00F30218">
      <w:rPr>
        <w:caps/>
        <w:color w:val="auto"/>
      </w:rPr>
      <w:fldChar w:fldCharType="separate"/>
    </w:r>
    <w:r w:rsidR="00F429E5">
      <w:rPr>
        <w:caps/>
        <w:noProof/>
        <w:color w:val="auto"/>
      </w:rPr>
      <w:t>15</w:t>
    </w:r>
    <w:r w:rsidRPr="00F30218">
      <w:rPr>
        <w:caps/>
        <w:noProof/>
        <w:color w:val="auto"/>
      </w:rPr>
      <w:fldChar w:fldCharType="end"/>
    </w:r>
  </w:p>
  <w:p w14:paraId="40C02EA6" w14:textId="77777777" w:rsidR="0004615A" w:rsidRPr="003A3801" w:rsidRDefault="0004615A" w:rsidP="00973B30">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8EF34F" w14:textId="77777777" w:rsidR="0004615A" w:rsidRDefault="000461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EC165" w14:textId="77777777" w:rsidR="003C4347" w:rsidRDefault="003C4347">
      <w:r>
        <w:separator/>
      </w:r>
    </w:p>
  </w:footnote>
  <w:footnote w:type="continuationSeparator" w:id="0">
    <w:p w14:paraId="07C11FAD" w14:textId="77777777" w:rsidR="003C4347" w:rsidRDefault="003C4347">
      <w:r>
        <w:continuationSeparator/>
      </w:r>
    </w:p>
  </w:footnote>
  <w:footnote w:type="continuationNotice" w:id="1">
    <w:p w14:paraId="7F71384E" w14:textId="77777777" w:rsidR="003C4347" w:rsidRDefault="003C4347"/>
  </w:footnote>
  <w:footnote w:id="2">
    <w:p w14:paraId="525B14CB" w14:textId="459CD58B" w:rsidR="0004615A" w:rsidRDefault="0004615A">
      <w:pPr>
        <w:pStyle w:val="FootnoteText"/>
      </w:pPr>
      <w:r w:rsidRPr="009208BC">
        <w:rPr>
          <w:rStyle w:val="FootnoteReference"/>
        </w:rPr>
        <w:footnoteRef/>
      </w:r>
      <w:r>
        <w:t xml:space="preserve"> Step 4 refers to “CVE information” that is provided to the Root CNAs and Primary CNAs. The information needed is listed in </w:t>
      </w:r>
      <w:hyperlink w:anchor="AppendixB" w:history="1">
        <w:r w:rsidRPr="003349A3">
          <w:rPr>
            <w:rStyle w:val="Hyperlink"/>
          </w:rPr>
          <w:t>Appendix B</w:t>
        </w:r>
      </w:hyperlink>
      <w:r>
        <w:t>.</w:t>
      </w:r>
    </w:p>
  </w:footnote>
  <w:footnote w:id="3">
    <w:p w14:paraId="1AB74590" w14:textId="3B9D7116" w:rsidR="0004615A" w:rsidRDefault="0004615A">
      <w:pPr>
        <w:pStyle w:val="FootnoteText"/>
      </w:pPr>
      <w:r w:rsidRPr="009208BC">
        <w:rPr>
          <w:rStyle w:val="FootnoteReference"/>
        </w:rPr>
        <w:footnoteRef/>
      </w:r>
      <w:r>
        <w:t xml:space="preserve"> Disputes related to scope should be addressed by the next higher-level CNA first.</w:t>
      </w:r>
    </w:p>
  </w:footnote>
  <w:footnote w:id="4">
    <w:p w14:paraId="31216A89" w14:textId="2D6A8B40" w:rsidR="0004615A" w:rsidRDefault="0004615A">
      <w:pPr>
        <w:pStyle w:val="FootnoteText"/>
      </w:pPr>
      <w:r w:rsidRPr="009208BC">
        <w:rPr>
          <w:rStyle w:val="FootnoteReference"/>
        </w:rPr>
        <w:footnoteRef/>
      </w:r>
      <w:r>
        <w:t xml:space="preserve"> </w:t>
      </w:r>
      <w:hyperlink r:id="rId1" w:history="1">
        <w:r w:rsidRPr="00005DF3">
          <w:rPr>
            <w:rStyle w:val="Hyperlink"/>
          </w:rPr>
          <w:t>https://cve.mitre.org/about/termsofuse.html</w:t>
        </w:r>
      </w:hyperlink>
      <w:r>
        <w:t xml:space="preserve"> </w:t>
      </w:r>
    </w:p>
  </w:footnote>
  <w:footnote w:id="5">
    <w:p w14:paraId="3720ABBC" w14:textId="0CC8BD56" w:rsidR="0004615A" w:rsidRDefault="0004615A">
      <w:pPr>
        <w:pStyle w:val="FootnoteText"/>
      </w:pPr>
      <w:r w:rsidRPr="009208BC">
        <w:rPr>
          <w:rStyle w:val="FootnoteReference"/>
        </w:rPr>
        <w:footnoteRef/>
      </w:r>
      <w:r>
        <w:t xml:space="preserve"> Responsiveness metrics may vary by CNA as determined by the unique circumstances of the particular CNA community. The Primary CNA responds to all CVE requests within 24 hours, which may or may not be an appropriate responsiveness goal for other CNAs. The purpose of responsiveness metrics is to ensure that CNAs are responsive to various types of requests from their various communities in time frames that are appropriate for those communities.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3073D7" w14:textId="245BF673" w:rsidR="0004615A" w:rsidRDefault="0004615A">
    <w:pPr>
      <w:pStyle w:val="Header"/>
    </w:pPr>
    <w:ins w:id="8" w:author="Daniel Adinolfi" w:date="2017-08-14T09:09:00Z">
      <w:r>
        <w:rPr>
          <w:noProof/>
        </w:rPr>
        <w:pict w14:anchorId="55BF3B8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68F22B" w14:textId="5273CA7B" w:rsidR="0004615A" w:rsidRDefault="0004615A">
    <w:pPr>
      <w:pStyle w:val="Header"/>
    </w:pPr>
    <w:ins w:id="9" w:author="Daniel Adinolfi" w:date="2017-08-14T09:09:00Z">
      <w:r>
        <w:rPr>
          <w:noProof/>
        </w:rPr>
        <w:pict w14:anchorId="17B694B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4BEF00" w14:textId="4E166C40" w:rsidR="0004615A" w:rsidRDefault="0004615A" w:rsidP="00973B30">
    <w:pPr>
      <w:tabs>
        <w:tab w:val="right" w:pos="8280"/>
      </w:tabs>
      <w:ind w:right="-72"/>
    </w:pPr>
    <w:ins w:id="10" w:author="Daniel Adinolfi" w:date="2017-08-14T09:09:00Z">
      <w:r>
        <w:rPr>
          <w:noProof/>
        </w:rPr>
        <w:pict w14:anchorId="14063B1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61406"/>
    <w:multiLevelType w:val="hybridMultilevel"/>
    <w:tmpl w:val="A65C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84448"/>
    <w:multiLevelType w:val="hybridMultilevel"/>
    <w:tmpl w:val="7E145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51C61"/>
    <w:multiLevelType w:val="hybridMultilevel"/>
    <w:tmpl w:val="CFAC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32742"/>
    <w:multiLevelType w:val="hybridMultilevel"/>
    <w:tmpl w:val="90C8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A43E2"/>
    <w:multiLevelType w:val="hybridMultilevel"/>
    <w:tmpl w:val="D33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A7BB4"/>
    <w:multiLevelType w:val="multilevel"/>
    <w:tmpl w:val="1C7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CE61CD"/>
    <w:multiLevelType w:val="multilevel"/>
    <w:tmpl w:val="C56C74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1CD55A2F"/>
    <w:multiLevelType w:val="hybridMultilevel"/>
    <w:tmpl w:val="233A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5ACF"/>
    <w:multiLevelType w:val="multilevel"/>
    <w:tmpl w:val="E4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8A6F5E"/>
    <w:multiLevelType w:val="hybridMultilevel"/>
    <w:tmpl w:val="CC06A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02E27"/>
    <w:multiLevelType w:val="hybridMultilevel"/>
    <w:tmpl w:val="984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D50807"/>
    <w:multiLevelType w:val="hybridMultilevel"/>
    <w:tmpl w:val="4D4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65608"/>
    <w:multiLevelType w:val="hybridMultilevel"/>
    <w:tmpl w:val="859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5F60C5"/>
    <w:multiLevelType w:val="hybridMultilevel"/>
    <w:tmpl w:val="6D967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4B2CC8"/>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6A5822"/>
    <w:multiLevelType w:val="multilevel"/>
    <w:tmpl w:val="9FB2214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0364836"/>
    <w:multiLevelType w:val="hybridMultilevel"/>
    <w:tmpl w:val="ED6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B62DD6"/>
    <w:multiLevelType w:val="hybridMultilevel"/>
    <w:tmpl w:val="6752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50604"/>
    <w:multiLevelType w:val="hybridMultilevel"/>
    <w:tmpl w:val="E678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B64C61"/>
    <w:multiLevelType w:val="hybridMultilevel"/>
    <w:tmpl w:val="2924A54E"/>
    <w:lvl w:ilvl="0" w:tplc="35FEC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626DC1"/>
    <w:multiLevelType w:val="hybridMultilevel"/>
    <w:tmpl w:val="52E46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6020171"/>
    <w:multiLevelType w:val="hybridMultilevel"/>
    <w:tmpl w:val="FD54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AB4E7A"/>
    <w:multiLevelType w:val="hybridMultilevel"/>
    <w:tmpl w:val="CF8E1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257909"/>
    <w:multiLevelType w:val="hybridMultilevel"/>
    <w:tmpl w:val="0B12341A"/>
    <w:lvl w:ilvl="0" w:tplc="48E87A54">
      <w:start w:val="1"/>
      <w:numFmt w:val="decimal"/>
      <w:pStyle w:val="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B1F13"/>
    <w:multiLevelType w:val="multilevel"/>
    <w:tmpl w:val="A5CAB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D1174D"/>
    <w:multiLevelType w:val="hybridMultilevel"/>
    <w:tmpl w:val="35FE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530E0"/>
    <w:multiLevelType w:val="hybridMultilevel"/>
    <w:tmpl w:val="6A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065A29"/>
    <w:multiLevelType w:val="multilevel"/>
    <w:tmpl w:val="46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5C73C1"/>
    <w:multiLevelType w:val="multilevel"/>
    <w:tmpl w:val="016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677E6B"/>
    <w:multiLevelType w:val="hybridMultilevel"/>
    <w:tmpl w:val="312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87F75"/>
    <w:multiLevelType w:val="hybridMultilevel"/>
    <w:tmpl w:val="E49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7F2A37"/>
    <w:multiLevelType w:val="hybridMultilevel"/>
    <w:tmpl w:val="8CBA5A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48368F"/>
    <w:multiLevelType w:val="hybridMultilevel"/>
    <w:tmpl w:val="A3706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C8593C"/>
    <w:multiLevelType w:val="hybridMultilevel"/>
    <w:tmpl w:val="273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0927EE"/>
    <w:multiLevelType w:val="hybridMultilevel"/>
    <w:tmpl w:val="03F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19066B"/>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2F3769"/>
    <w:multiLevelType w:val="hybridMultilevel"/>
    <w:tmpl w:val="009C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510D2C"/>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300909"/>
    <w:multiLevelType w:val="hybridMultilevel"/>
    <w:tmpl w:val="8FCAC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947325"/>
    <w:multiLevelType w:val="hybridMultilevel"/>
    <w:tmpl w:val="542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2D564E"/>
    <w:multiLevelType w:val="multilevel"/>
    <w:tmpl w:val="18A48FFA"/>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74" w:hanging="864"/>
      </w:pPr>
      <w:rPr>
        <w:rFonts w:hint="default"/>
      </w:rPr>
    </w:lvl>
    <w:lvl w:ilvl="4">
      <w:start w:val="1"/>
      <w:numFmt w:val="decimal"/>
      <w:lvlText w:val="%1.%2.%3.%4.%5"/>
      <w:lvlJc w:val="left"/>
      <w:pPr>
        <w:ind w:left="1008" w:hanging="1008"/>
      </w:pPr>
      <w:rPr>
        <w:rFonts w:hint="default"/>
        <w:i w:val="0"/>
      </w:rPr>
    </w:lvl>
    <w:lvl w:ilvl="5">
      <w:start w:val="1"/>
      <w:numFmt w:val="upperLetter"/>
      <w:lvlText w:val="Appendix %6"/>
      <w:lvlJc w:val="left"/>
      <w:pPr>
        <w:ind w:left="1152" w:hanging="1152"/>
      </w:pPr>
      <w:rPr>
        <w:rFonts w:hint="default"/>
      </w:rPr>
    </w:lvl>
    <w:lvl w:ilvl="6">
      <w:start w:val="1"/>
      <w:numFmt w:val="decimal"/>
      <w:lvlText w:val="%6.%7"/>
      <w:lvlJc w:val="left"/>
      <w:pPr>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6.%7.%8.%9"/>
      <w:lvlJc w:val="left"/>
      <w:pPr>
        <w:ind w:left="1584" w:hanging="1584"/>
      </w:pPr>
      <w:rPr>
        <w:rFonts w:hint="default"/>
      </w:rPr>
    </w:lvl>
  </w:abstractNum>
  <w:abstractNum w:abstractNumId="41">
    <w:nsid w:val="70360E4E"/>
    <w:multiLevelType w:val="hybridMultilevel"/>
    <w:tmpl w:val="D82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A35C56"/>
    <w:multiLevelType w:val="hybridMultilevel"/>
    <w:tmpl w:val="3CFC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3F0937"/>
    <w:multiLevelType w:val="multilevel"/>
    <w:tmpl w:val="761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BD7565"/>
    <w:multiLevelType w:val="hybridMultilevel"/>
    <w:tmpl w:val="EA8A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B45D2F"/>
    <w:multiLevelType w:val="hybridMultilevel"/>
    <w:tmpl w:val="175A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376523"/>
    <w:multiLevelType w:val="multilevel"/>
    <w:tmpl w:val="623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26"/>
  </w:num>
  <w:num w:numId="4">
    <w:abstractNumId w:val="16"/>
  </w:num>
  <w:num w:numId="5">
    <w:abstractNumId w:val="12"/>
  </w:num>
  <w:num w:numId="6">
    <w:abstractNumId w:val="39"/>
  </w:num>
  <w:num w:numId="7">
    <w:abstractNumId w:val="2"/>
  </w:num>
  <w:num w:numId="8">
    <w:abstractNumId w:val="34"/>
  </w:num>
  <w:num w:numId="9">
    <w:abstractNumId w:val="20"/>
  </w:num>
  <w:num w:numId="10">
    <w:abstractNumId w:val="10"/>
  </w:num>
  <w:num w:numId="11">
    <w:abstractNumId w:val="32"/>
  </w:num>
  <w:num w:numId="12">
    <w:abstractNumId w:val="13"/>
  </w:num>
  <w:num w:numId="13">
    <w:abstractNumId w:val="22"/>
  </w:num>
  <w:num w:numId="14">
    <w:abstractNumId w:val="1"/>
  </w:num>
  <w:num w:numId="15">
    <w:abstractNumId w:val="33"/>
  </w:num>
  <w:num w:numId="16">
    <w:abstractNumId w:val="18"/>
  </w:num>
  <w:num w:numId="17">
    <w:abstractNumId w:val="21"/>
  </w:num>
  <w:num w:numId="18">
    <w:abstractNumId w:val="29"/>
  </w:num>
  <w:num w:numId="19">
    <w:abstractNumId w:val="44"/>
  </w:num>
  <w:num w:numId="20">
    <w:abstractNumId w:val="19"/>
  </w:num>
  <w:num w:numId="21">
    <w:abstractNumId w:val="31"/>
  </w:num>
  <w:num w:numId="22">
    <w:abstractNumId w:val="25"/>
  </w:num>
  <w:num w:numId="23">
    <w:abstractNumId w:val="38"/>
  </w:num>
  <w:num w:numId="24">
    <w:abstractNumId w:val="36"/>
  </w:num>
  <w:num w:numId="25">
    <w:abstractNumId w:val="23"/>
  </w:num>
  <w:num w:numId="26">
    <w:abstractNumId w:val="5"/>
  </w:num>
  <w:num w:numId="27">
    <w:abstractNumId w:val="27"/>
  </w:num>
  <w:num w:numId="28">
    <w:abstractNumId w:val="46"/>
  </w:num>
  <w:num w:numId="29">
    <w:abstractNumId w:val="8"/>
  </w:num>
  <w:num w:numId="30">
    <w:abstractNumId w:val="43"/>
  </w:num>
  <w:num w:numId="31">
    <w:abstractNumId w:val="24"/>
  </w:num>
  <w:num w:numId="32">
    <w:abstractNumId w:val="15"/>
  </w:num>
  <w:num w:numId="33">
    <w:abstractNumId w:val="40"/>
  </w:num>
  <w:num w:numId="34">
    <w:abstractNumId w:val="11"/>
  </w:num>
  <w:num w:numId="35">
    <w:abstractNumId w:val="35"/>
  </w:num>
  <w:num w:numId="36">
    <w:abstractNumId w:val="6"/>
  </w:num>
  <w:num w:numId="37">
    <w:abstractNumId w:val="37"/>
  </w:num>
  <w:num w:numId="38">
    <w:abstractNumId w:val="14"/>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9"/>
  </w:num>
  <w:num w:numId="43">
    <w:abstractNumId w:val="0"/>
  </w:num>
  <w:num w:numId="44">
    <w:abstractNumId w:val="30"/>
  </w:num>
  <w:num w:numId="45">
    <w:abstractNumId w:val="42"/>
  </w:num>
  <w:num w:numId="46">
    <w:abstractNumId w:val="3"/>
  </w:num>
  <w:num w:numId="47">
    <w:abstractNumId w:val="41"/>
  </w:num>
  <w:num w:numId="48">
    <w:abstractNumId w:val="17"/>
  </w:num>
  <w:num w:numId="49">
    <w:abstractNumId w:val="7"/>
  </w:num>
  <w:num w:numId="50">
    <w:abstractNumId w:val="4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07"/>
    <w:rsid w:val="000120FE"/>
    <w:rsid w:val="00024877"/>
    <w:rsid w:val="00024A0C"/>
    <w:rsid w:val="0003380A"/>
    <w:rsid w:val="00040B99"/>
    <w:rsid w:val="0004615A"/>
    <w:rsid w:val="00047089"/>
    <w:rsid w:val="00050115"/>
    <w:rsid w:val="000501B8"/>
    <w:rsid w:val="000618A4"/>
    <w:rsid w:val="0006384D"/>
    <w:rsid w:val="000730E3"/>
    <w:rsid w:val="00074C7B"/>
    <w:rsid w:val="00074E02"/>
    <w:rsid w:val="00080896"/>
    <w:rsid w:val="00081246"/>
    <w:rsid w:val="00081830"/>
    <w:rsid w:val="00083AD5"/>
    <w:rsid w:val="00086A79"/>
    <w:rsid w:val="00087801"/>
    <w:rsid w:val="00090F74"/>
    <w:rsid w:val="00091F6B"/>
    <w:rsid w:val="00093DF6"/>
    <w:rsid w:val="00095649"/>
    <w:rsid w:val="000A0FEC"/>
    <w:rsid w:val="000A42C3"/>
    <w:rsid w:val="000A73B9"/>
    <w:rsid w:val="000B6017"/>
    <w:rsid w:val="000B6B0C"/>
    <w:rsid w:val="000C249E"/>
    <w:rsid w:val="000C27AC"/>
    <w:rsid w:val="000C2C43"/>
    <w:rsid w:val="000C42D9"/>
    <w:rsid w:val="000C47AC"/>
    <w:rsid w:val="000C5C68"/>
    <w:rsid w:val="000C6575"/>
    <w:rsid w:val="000D07AC"/>
    <w:rsid w:val="000D542D"/>
    <w:rsid w:val="000E5722"/>
    <w:rsid w:val="000F2392"/>
    <w:rsid w:val="000F4D16"/>
    <w:rsid w:val="000F7C22"/>
    <w:rsid w:val="0011171A"/>
    <w:rsid w:val="0011503F"/>
    <w:rsid w:val="00120F03"/>
    <w:rsid w:val="00126CFA"/>
    <w:rsid w:val="001306A8"/>
    <w:rsid w:val="00130D77"/>
    <w:rsid w:val="00134E20"/>
    <w:rsid w:val="001353A3"/>
    <w:rsid w:val="001405C2"/>
    <w:rsid w:val="001412B3"/>
    <w:rsid w:val="00143C86"/>
    <w:rsid w:val="00154E30"/>
    <w:rsid w:val="001668F3"/>
    <w:rsid w:val="00170621"/>
    <w:rsid w:val="0017084D"/>
    <w:rsid w:val="0017327E"/>
    <w:rsid w:val="00176B2A"/>
    <w:rsid w:val="00181422"/>
    <w:rsid w:val="00182DE1"/>
    <w:rsid w:val="0018331B"/>
    <w:rsid w:val="0018610F"/>
    <w:rsid w:val="00196138"/>
    <w:rsid w:val="0019720C"/>
    <w:rsid w:val="00197F74"/>
    <w:rsid w:val="001B3579"/>
    <w:rsid w:val="001B4322"/>
    <w:rsid w:val="001B7AEC"/>
    <w:rsid w:val="001C5131"/>
    <w:rsid w:val="001D48B8"/>
    <w:rsid w:val="001E0849"/>
    <w:rsid w:val="001E4330"/>
    <w:rsid w:val="001E778A"/>
    <w:rsid w:val="001F02E2"/>
    <w:rsid w:val="001F0752"/>
    <w:rsid w:val="0020333E"/>
    <w:rsid w:val="00203891"/>
    <w:rsid w:val="00212865"/>
    <w:rsid w:val="00216684"/>
    <w:rsid w:val="00223E44"/>
    <w:rsid w:val="002247C9"/>
    <w:rsid w:val="00224873"/>
    <w:rsid w:val="002306F9"/>
    <w:rsid w:val="00230E20"/>
    <w:rsid w:val="00233A5F"/>
    <w:rsid w:val="00235473"/>
    <w:rsid w:val="00242F42"/>
    <w:rsid w:val="00243026"/>
    <w:rsid w:val="002443A7"/>
    <w:rsid w:val="002463D8"/>
    <w:rsid w:val="0025691A"/>
    <w:rsid w:val="002630F3"/>
    <w:rsid w:val="00264690"/>
    <w:rsid w:val="00265EC5"/>
    <w:rsid w:val="00266817"/>
    <w:rsid w:val="00274AC7"/>
    <w:rsid w:val="00277C60"/>
    <w:rsid w:val="00284DB7"/>
    <w:rsid w:val="0029418B"/>
    <w:rsid w:val="002A4132"/>
    <w:rsid w:val="002A5F6F"/>
    <w:rsid w:val="002B54F0"/>
    <w:rsid w:val="002C4E79"/>
    <w:rsid w:val="002C5F3E"/>
    <w:rsid w:val="002D0057"/>
    <w:rsid w:val="002F40DC"/>
    <w:rsid w:val="00300837"/>
    <w:rsid w:val="0030343E"/>
    <w:rsid w:val="0031742F"/>
    <w:rsid w:val="00320F88"/>
    <w:rsid w:val="00322AE5"/>
    <w:rsid w:val="00326581"/>
    <w:rsid w:val="003349A3"/>
    <w:rsid w:val="003423FE"/>
    <w:rsid w:val="003625A2"/>
    <w:rsid w:val="00362A8F"/>
    <w:rsid w:val="00364405"/>
    <w:rsid w:val="0036570F"/>
    <w:rsid w:val="00365F37"/>
    <w:rsid w:val="00367EA6"/>
    <w:rsid w:val="00376302"/>
    <w:rsid w:val="0039056B"/>
    <w:rsid w:val="003913B7"/>
    <w:rsid w:val="003917C6"/>
    <w:rsid w:val="00396706"/>
    <w:rsid w:val="00397E98"/>
    <w:rsid w:val="00397EC5"/>
    <w:rsid w:val="003A00EC"/>
    <w:rsid w:val="003A208D"/>
    <w:rsid w:val="003A64BC"/>
    <w:rsid w:val="003A6EF5"/>
    <w:rsid w:val="003B3D10"/>
    <w:rsid w:val="003B566A"/>
    <w:rsid w:val="003B75A8"/>
    <w:rsid w:val="003C229D"/>
    <w:rsid w:val="003C4273"/>
    <w:rsid w:val="003C4347"/>
    <w:rsid w:val="003F56EB"/>
    <w:rsid w:val="004053DC"/>
    <w:rsid w:val="00423A4C"/>
    <w:rsid w:val="00426A7B"/>
    <w:rsid w:val="0043096B"/>
    <w:rsid w:val="00432B11"/>
    <w:rsid w:val="0043420D"/>
    <w:rsid w:val="00440CD2"/>
    <w:rsid w:val="004428E1"/>
    <w:rsid w:val="00447F25"/>
    <w:rsid w:val="00451938"/>
    <w:rsid w:val="00454A73"/>
    <w:rsid w:val="00455174"/>
    <w:rsid w:val="004564A3"/>
    <w:rsid w:val="00465D1C"/>
    <w:rsid w:val="00467F0B"/>
    <w:rsid w:val="004741B7"/>
    <w:rsid w:val="00477D27"/>
    <w:rsid w:val="00483FD6"/>
    <w:rsid w:val="00484683"/>
    <w:rsid w:val="00486967"/>
    <w:rsid w:val="004A0870"/>
    <w:rsid w:val="004B1F03"/>
    <w:rsid w:val="004C5623"/>
    <w:rsid w:val="004C7654"/>
    <w:rsid w:val="004D060E"/>
    <w:rsid w:val="004D1C10"/>
    <w:rsid w:val="004D1E56"/>
    <w:rsid w:val="004D6E60"/>
    <w:rsid w:val="004E0389"/>
    <w:rsid w:val="004E0B0F"/>
    <w:rsid w:val="004F415F"/>
    <w:rsid w:val="004F741E"/>
    <w:rsid w:val="00505425"/>
    <w:rsid w:val="005236B0"/>
    <w:rsid w:val="00524568"/>
    <w:rsid w:val="0053611A"/>
    <w:rsid w:val="005365C7"/>
    <w:rsid w:val="00542604"/>
    <w:rsid w:val="0054337F"/>
    <w:rsid w:val="005448A7"/>
    <w:rsid w:val="00551BEF"/>
    <w:rsid w:val="00553353"/>
    <w:rsid w:val="00556A38"/>
    <w:rsid w:val="00570955"/>
    <w:rsid w:val="00570C26"/>
    <w:rsid w:val="00571B8E"/>
    <w:rsid w:val="00580B32"/>
    <w:rsid w:val="005928A6"/>
    <w:rsid w:val="005A2D38"/>
    <w:rsid w:val="005A61D1"/>
    <w:rsid w:val="005A6589"/>
    <w:rsid w:val="005A686F"/>
    <w:rsid w:val="005B417D"/>
    <w:rsid w:val="005B7CB0"/>
    <w:rsid w:val="005C0041"/>
    <w:rsid w:val="005C0272"/>
    <w:rsid w:val="005C571F"/>
    <w:rsid w:val="005C6706"/>
    <w:rsid w:val="005D001C"/>
    <w:rsid w:val="005D781A"/>
    <w:rsid w:val="005E1143"/>
    <w:rsid w:val="005E1336"/>
    <w:rsid w:val="005E2751"/>
    <w:rsid w:val="005E6C86"/>
    <w:rsid w:val="005F0F0F"/>
    <w:rsid w:val="005F292F"/>
    <w:rsid w:val="005F38AE"/>
    <w:rsid w:val="005F598B"/>
    <w:rsid w:val="00600D87"/>
    <w:rsid w:val="00612A30"/>
    <w:rsid w:val="00614A3A"/>
    <w:rsid w:val="00623545"/>
    <w:rsid w:val="00633403"/>
    <w:rsid w:val="00636C90"/>
    <w:rsid w:val="00637541"/>
    <w:rsid w:val="00646D3F"/>
    <w:rsid w:val="006503FF"/>
    <w:rsid w:val="0065512E"/>
    <w:rsid w:val="006603A9"/>
    <w:rsid w:val="00676E95"/>
    <w:rsid w:val="00680FB1"/>
    <w:rsid w:val="00684E33"/>
    <w:rsid w:val="00687765"/>
    <w:rsid w:val="00693651"/>
    <w:rsid w:val="006967C0"/>
    <w:rsid w:val="00696D92"/>
    <w:rsid w:val="006B14E5"/>
    <w:rsid w:val="006C6E8E"/>
    <w:rsid w:val="006D4AB9"/>
    <w:rsid w:val="006D6996"/>
    <w:rsid w:val="006E4681"/>
    <w:rsid w:val="006F1CAB"/>
    <w:rsid w:val="006F1CC3"/>
    <w:rsid w:val="006F7612"/>
    <w:rsid w:val="00707BFF"/>
    <w:rsid w:val="0071055A"/>
    <w:rsid w:val="007266B1"/>
    <w:rsid w:val="00730774"/>
    <w:rsid w:val="00732A43"/>
    <w:rsid w:val="00735C64"/>
    <w:rsid w:val="00736F08"/>
    <w:rsid w:val="0074559C"/>
    <w:rsid w:val="00747037"/>
    <w:rsid w:val="0075509C"/>
    <w:rsid w:val="00756E3E"/>
    <w:rsid w:val="00757588"/>
    <w:rsid w:val="00760040"/>
    <w:rsid w:val="00763C5B"/>
    <w:rsid w:val="00766653"/>
    <w:rsid w:val="00770E46"/>
    <w:rsid w:val="00771369"/>
    <w:rsid w:val="007726BC"/>
    <w:rsid w:val="0077370E"/>
    <w:rsid w:val="007767F3"/>
    <w:rsid w:val="0078792E"/>
    <w:rsid w:val="007C6C4A"/>
    <w:rsid w:val="007D2C07"/>
    <w:rsid w:val="007D434E"/>
    <w:rsid w:val="007D791F"/>
    <w:rsid w:val="007F10A5"/>
    <w:rsid w:val="007F2697"/>
    <w:rsid w:val="007F3736"/>
    <w:rsid w:val="007F6A73"/>
    <w:rsid w:val="007F6BC2"/>
    <w:rsid w:val="007F758F"/>
    <w:rsid w:val="00801E4F"/>
    <w:rsid w:val="00802B81"/>
    <w:rsid w:val="00803134"/>
    <w:rsid w:val="00806831"/>
    <w:rsid w:val="008118CC"/>
    <w:rsid w:val="00815D4C"/>
    <w:rsid w:val="008219A4"/>
    <w:rsid w:val="0082553D"/>
    <w:rsid w:val="00834C58"/>
    <w:rsid w:val="0083788A"/>
    <w:rsid w:val="00846533"/>
    <w:rsid w:val="00857942"/>
    <w:rsid w:val="00861BAA"/>
    <w:rsid w:val="0086250A"/>
    <w:rsid w:val="008644BC"/>
    <w:rsid w:val="00864DDF"/>
    <w:rsid w:val="00866565"/>
    <w:rsid w:val="00873E9F"/>
    <w:rsid w:val="00875508"/>
    <w:rsid w:val="00885A1F"/>
    <w:rsid w:val="008A2E33"/>
    <w:rsid w:val="008A6659"/>
    <w:rsid w:val="008A7828"/>
    <w:rsid w:val="008C517E"/>
    <w:rsid w:val="008C56AC"/>
    <w:rsid w:val="008C5F10"/>
    <w:rsid w:val="008C65CF"/>
    <w:rsid w:val="008D0C42"/>
    <w:rsid w:val="008D1008"/>
    <w:rsid w:val="008E3888"/>
    <w:rsid w:val="008F10ED"/>
    <w:rsid w:val="008F3A55"/>
    <w:rsid w:val="00900731"/>
    <w:rsid w:val="0090080D"/>
    <w:rsid w:val="00905116"/>
    <w:rsid w:val="009059B6"/>
    <w:rsid w:val="009109D0"/>
    <w:rsid w:val="00912863"/>
    <w:rsid w:val="00915924"/>
    <w:rsid w:val="00915E4E"/>
    <w:rsid w:val="009208BC"/>
    <w:rsid w:val="009223CC"/>
    <w:rsid w:val="00933C0C"/>
    <w:rsid w:val="00936CB4"/>
    <w:rsid w:val="0094207B"/>
    <w:rsid w:val="00942D2C"/>
    <w:rsid w:val="00952F0C"/>
    <w:rsid w:val="00961148"/>
    <w:rsid w:val="00966D6F"/>
    <w:rsid w:val="009679C8"/>
    <w:rsid w:val="00973B30"/>
    <w:rsid w:val="00980A49"/>
    <w:rsid w:val="00993041"/>
    <w:rsid w:val="0099317D"/>
    <w:rsid w:val="009944AA"/>
    <w:rsid w:val="00996427"/>
    <w:rsid w:val="009973A0"/>
    <w:rsid w:val="009B0188"/>
    <w:rsid w:val="009B5449"/>
    <w:rsid w:val="009C00C7"/>
    <w:rsid w:val="009C1222"/>
    <w:rsid w:val="009C38F7"/>
    <w:rsid w:val="009C6064"/>
    <w:rsid w:val="009D0BD7"/>
    <w:rsid w:val="009D1C26"/>
    <w:rsid w:val="009E1F09"/>
    <w:rsid w:val="009E4597"/>
    <w:rsid w:val="009E5A78"/>
    <w:rsid w:val="009F1320"/>
    <w:rsid w:val="00A01507"/>
    <w:rsid w:val="00A02FE2"/>
    <w:rsid w:val="00A03E27"/>
    <w:rsid w:val="00A113C8"/>
    <w:rsid w:val="00A11FC9"/>
    <w:rsid w:val="00A13F64"/>
    <w:rsid w:val="00A170EC"/>
    <w:rsid w:val="00A17896"/>
    <w:rsid w:val="00A3177D"/>
    <w:rsid w:val="00A32817"/>
    <w:rsid w:val="00A3525C"/>
    <w:rsid w:val="00A36C61"/>
    <w:rsid w:val="00A422CF"/>
    <w:rsid w:val="00A43431"/>
    <w:rsid w:val="00A5013C"/>
    <w:rsid w:val="00A522CC"/>
    <w:rsid w:val="00A551F3"/>
    <w:rsid w:val="00A6137B"/>
    <w:rsid w:val="00A722E9"/>
    <w:rsid w:val="00A73774"/>
    <w:rsid w:val="00A77B8A"/>
    <w:rsid w:val="00A80017"/>
    <w:rsid w:val="00A83A31"/>
    <w:rsid w:val="00A83C9C"/>
    <w:rsid w:val="00A85259"/>
    <w:rsid w:val="00A8781C"/>
    <w:rsid w:val="00A94833"/>
    <w:rsid w:val="00AA62E8"/>
    <w:rsid w:val="00AB0DE5"/>
    <w:rsid w:val="00AB1BD6"/>
    <w:rsid w:val="00AB3F41"/>
    <w:rsid w:val="00AB4387"/>
    <w:rsid w:val="00AC171D"/>
    <w:rsid w:val="00AD351A"/>
    <w:rsid w:val="00AD501B"/>
    <w:rsid w:val="00AD61EE"/>
    <w:rsid w:val="00AD6745"/>
    <w:rsid w:val="00AE1D61"/>
    <w:rsid w:val="00AE4054"/>
    <w:rsid w:val="00AF597F"/>
    <w:rsid w:val="00B056C0"/>
    <w:rsid w:val="00B16B4F"/>
    <w:rsid w:val="00B212FD"/>
    <w:rsid w:val="00B2275D"/>
    <w:rsid w:val="00B25AB8"/>
    <w:rsid w:val="00B31551"/>
    <w:rsid w:val="00B32347"/>
    <w:rsid w:val="00B3260C"/>
    <w:rsid w:val="00B3741F"/>
    <w:rsid w:val="00B55439"/>
    <w:rsid w:val="00B618B4"/>
    <w:rsid w:val="00B63F4D"/>
    <w:rsid w:val="00B70F24"/>
    <w:rsid w:val="00B736DE"/>
    <w:rsid w:val="00B76EEF"/>
    <w:rsid w:val="00B77491"/>
    <w:rsid w:val="00B8328B"/>
    <w:rsid w:val="00B978CE"/>
    <w:rsid w:val="00BA0A6F"/>
    <w:rsid w:val="00BA2E27"/>
    <w:rsid w:val="00BA48FB"/>
    <w:rsid w:val="00BB335B"/>
    <w:rsid w:val="00BB5A92"/>
    <w:rsid w:val="00BB7FB1"/>
    <w:rsid w:val="00BC1909"/>
    <w:rsid w:val="00BC52E8"/>
    <w:rsid w:val="00BD162D"/>
    <w:rsid w:val="00BD4304"/>
    <w:rsid w:val="00BD64EA"/>
    <w:rsid w:val="00BE000E"/>
    <w:rsid w:val="00BE04F0"/>
    <w:rsid w:val="00BE06BF"/>
    <w:rsid w:val="00BE1C38"/>
    <w:rsid w:val="00BF5BE5"/>
    <w:rsid w:val="00BF691A"/>
    <w:rsid w:val="00C1439C"/>
    <w:rsid w:val="00C15E5F"/>
    <w:rsid w:val="00C24F3E"/>
    <w:rsid w:val="00C34490"/>
    <w:rsid w:val="00C508C2"/>
    <w:rsid w:val="00C61BD7"/>
    <w:rsid w:val="00C648FA"/>
    <w:rsid w:val="00C64B16"/>
    <w:rsid w:val="00C755BE"/>
    <w:rsid w:val="00C75D0B"/>
    <w:rsid w:val="00C761ED"/>
    <w:rsid w:val="00C803DD"/>
    <w:rsid w:val="00C82289"/>
    <w:rsid w:val="00C86E57"/>
    <w:rsid w:val="00C877C7"/>
    <w:rsid w:val="00C929F4"/>
    <w:rsid w:val="00C934A7"/>
    <w:rsid w:val="00CA290F"/>
    <w:rsid w:val="00CA2A89"/>
    <w:rsid w:val="00CB26A2"/>
    <w:rsid w:val="00CB3B83"/>
    <w:rsid w:val="00CB73FB"/>
    <w:rsid w:val="00CD0E15"/>
    <w:rsid w:val="00CD1991"/>
    <w:rsid w:val="00CD469C"/>
    <w:rsid w:val="00CD7F36"/>
    <w:rsid w:val="00CE04CD"/>
    <w:rsid w:val="00CE1602"/>
    <w:rsid w:val="00CF149A"/>
    <w:rsid w:val="00D0237F"/>
    <w:rsid w:val="00D02E16"/>
    <w:rsid w:val="00D06200"/>
    <w:rsid w:val="00D22F61"/>
    <w:rsid w:val="00D24399"/>
    <w:rsid w:val="00D243A2"/>
    <w:rsid w:val="00D24A15"/>
    <w:rsid w:val="00D50F9D"/>
    <w:rsid w:val="00D60051"/>
    <w:rsid w:val="00D60844"/>
    <w:rsid w:val="00D7368A"/>
    <w:rsid w:val="00D807F6"/>
    <w:rsid w:val="00D83C8F"/>
    <w:rsid w:val="00D84AB2"/>
    <w:rsid w:val="00D87FF0"/>
    <w:rsid w:val="00D93F07"/>
    <w:rsid w:val="00DA0B59"/>
    <w:rsid w:val="00DB1914"/>
    <w:rsid w:val="00DB4770"/>
    <w:rsid w:val="00DB5399"/>
    <w:rsid w:val="00DC0B6B"/>
    <w:rsid w:val="00DC153D"/>
    <w:rsid w:val="00DC582C"/>
    <w:rsid w:val="00DC69A2"/>
    <w:rsid w:val="00DD7D70"/>
    <w:rsid w:val="00DE2E99"/>
    <w:rsid w:val="00DE48CD"/>
    <w:rsid w:val="00DF0CD2"/>
    <w:rsid w:val="00DF4246"/>
    <w:rsid w:val="00E116C5"/>
    <w:rsid w:val="00E1719C"/>
    <w:rsid w:val="00E26049"/>
    <w:rsid w:val="00E306F4"/>
    <w:rsid w:val="00E336D0"/>
    <w:rsid w:val="00E36746"/>
    <w:rsid w:val="00E4075F"/>
    <w:rsid w:val="00E41DF9"/>
    <w:rsid w:val="00E428B7"/>
    <w:rsid w:val="00E536CF"/>
    <w:rsid w:val="00E561F5"/>
    <w:rsid w:val="00E65E10"/>
    <w:rsid w:val="00E6607D"/>
    <w:rsid w:val="00E7363B"/>
    <w:rsid w:val="00E7788B"/>
    <w:rsid w:val="00E77FAB"/>
    <w:rsid w:val="00E8231A"/>
    <w:rsid w:val="00E93CAB"/>
    <w:rsid w:val="00EA11B7"/>
    <w:rsid w:val="00EA1D2E"/>
    <w:rsid w:val="00EB2355"/>
    <w:rsid w:val="00EB23B1"/>
    <w:rsid w:val="00EB30B4"/>
    <w:rsid w:val="00EB4BFC"/>
    <w:rsid w:val="00EB6C9A"/>
    <w:rsid w:val="00EC215B"/>
    <w:rsid w:val="00ED2433"/>
    <w:rsid w:val="00ED689A"/>
    <w:rsid w:val="00EE3163"/>
    <w:rsid w:val="00EF051B"/>
    <w:rsid w:val="00EF7B14"/>
    <w:rsid w:val="00F01A23"/>
    <w:rsid w:val="00F04DFC"/>
    <w:rsid w:val="00F10C87"/>
    <w:rsid w:val="00F227E2"/>
    <w:rsid w:val="00F24D1F"/>
    <w:rsid w:val="00F30218"/>
    <w:rsid w:val="00F30EC5"/>
    <w:rsid w:val="00F31B70"/>
    <w:rsid w:val="00F407DD"/>
    <w:rsid w:val="00F429E5"/>
    <w:rsid w:val="00F50FF5"/>
    <w:rsid w:val="00F531A4"/>
    <w:rsid w:val="00F54499"/>
    <w:rsid w:val="00F56661"/>
    <w:rsid w:val="00F707DC"/>
    <w:rsid w:val="00F70993"/>
    <w:rsid w:val="00F81DBE"/>
    <w:rsid w:val="00F841D9"/>
    <w:rsid w:val="00F915F7"/>
    <w:rsid w:val="00F91A33"/>
    <w:rsid w:val="00FA151E"/>
    <w:rsid w:val="00FA171A"/>
    <w:rsid w:val="00FB1893"/>
    <w:rsid w:val="00FD3795"/>
    <w:rsid w:val="00FD531C"/>
    <w:rsid w:val="00FE4DC1"/>
    <w:rsid w:val="2DAA4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C15D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qFormat/>
    <w:rsid w:val="00936CB4"/>
    <w:pPr>
      <w:keepNext/>
      <w:keepLines/>
      <w:numPr>
        <w:numId w:val="1"/>
      </w:numPr>
      <w:tabs>
        <w:tab w:val="left" w:pos="450"/>
      </w:tabs>
      <w:spacing w:before="240" w:after="120"/>
      <w:outlineLvl w:val="0"/>
    </w:pPr>
    <w:rPr>
      <w:rFonts w:ascii="Arial Narrow Bold" w:eastAsiaTheme="majorEastAsia" w:hAnsi="Arial Narrow Bold" w:cstheme="majorBidi"/>
      <w:b/>
      <w:color w:val="44546A" w:themeColor="text2"/>
      <w:kern w:val="32"/>
      <w:sz w:val="36"/>
      <w:szCs w:val="28"/>
    </w:rPr>
  </w:style>
  <w:style w:type="paragraph" w:styleId="Heading2">
    <w:name w:val="heading 2"/>
    <w:basedOn w:val="Heading1"/>
    <w:next w:val="Normal"/>
    <w:link w:val="Heading2Char"/>
    <w:unhideWhenUsed/>
    <w:qFormat/>
    <w:rsid w:val="00D24399"/>
    <w:pPr>
      <w:numPr>
        <w:ilvl w:val="1"/>
      </w:numPr>
      <w:ind w:left="450"/>
      <w:outlineLvl w:val="1"/>
    </w:pPr>
  </w:style>
  <w:style w:type="paragraph" w:styleId="Heading3">
    <w:name w:val="heading 3"/>
    <w:basedOn w:val="Heading1"/>
    <w:next w:val="Normal"/>
    <w:link w:val="Heading3Char"/>
    <w:unhideWhenUsed/>
    <w:qFormat/>
    <w:rsid w:val="00F30218"/>
    <w:pPr>
      <w:numPr>
        <w:ilvl w:val="2"/>
      </w:numPr>
      <w:ind w:left="900" w:hanging="900"/>
      <w:outlineLvl w:val="2"/>
    </w:pPr>
  </w:style>
  <w:style w:type="paragraph" w:styleId="Heading4">
    <w:name w:val="heading 4"/>
    <w:basedOn w:val="Heading3"/>
    <w:next w:val="Normal"/>
    <w:link w:val="Heading4Char"/>
    <w:qFormat/>
    <w:rsid w:val="00455174"/>
    <w:pPr>
      <w:numPr>
        <w:ilvl w:val="0"/>
        <w:numId w:val="0"/>
      </w:numPr>
      <w:tabs>
        <w:tab w:val="clear" w:pos="450"/>
        <w:tab w:val="left" w:pos="810"/>
      </w:tabs>
      <w:ind w:left="810" w:hanging="810"/>
      <w:outlineLvl w:val="3"/>
    </w:pPr>
    <w:rPr>
      <w:bCs/>
      <w:iCs/>
      <w:sz w:val="24"/>
      <w:szCs w:val="26"/>
    </w:rPr>
  </w:style>
  <w:style w:type="paragraph" w:styleId="Heading5">
    <w:name w:val="heading 5"/>
    <w:basedOn w:val="Heading4"/>
    <w:next w:val="Normal"/>
    <w:link w:val="Heading5Char"/>
    <w:qFormat/>
    <w:rsid w:val="00455174"/>
    <w:pPr>
      <w:ind w:left="1008" w:hanging="1008"/>
      <w:outlineLvl w:val="4"/>
    </w:pPr>
    <w:rPr>
      <w:i/>
    </w:rPr>
  </w:style>
  <w:style w:type="paragraph" w:styleId="Heading6">
    <w:name w:val="heading 6"/>
    <w:basedOn w:val="Heading5"/>
    <w:next w:val="Normal"/>
    <w:link w:val="Heading6Char"/>
    <w:qFormat/>
    <w:rsid w:val="00455174"/>
    <w:pPr>
      <w:tabs>
        <w:tab w:val="clear" w:pos="810"/>
        <w:tab w:val="left" w:pos="2070"/>
      </w:tabs>
      <w:spacing w:before="180"/>
      <w:ind w:left="2070" w:hanging="2070"/>
      <w:outlineLvl w:val="5"/>
    </w:pPr>
    <w:rPr>
      <w:i w:val="0"/>
      <w:iCs w:val="0"/>
      <w:sz w:val="36"/>
    </w:rPr>
  </w:style>
  <w:style w:type="paragraph" w:styleId="Heading7">
    <w:name w:val="heading 7"/>
    <w:basedOn w:val="Normal"/>
    <w:next w:val="Normal"/>
    <w:link w:val="Heading7Char"/>
    <w:qFormat/>
    <w:rsid w:val="00455174"/>
    <w:pPr>
      <w:keepNext/>
      <w:keepLines/>
      <w:tabs>
        <w:tab w:val="left" w:pos="720"/>
      </w:tabs>
      <w:spacing w:before="200" w:after="80"/>
      <w:ind w:left="720" w:hanging="720"/>
      <w:outlineLvl w:val="6"/>
    </w:pPr>
    <w:rPr>
      <w:rFonts w:ascii="Arial Narrow" w:eastAsiaTheme="majorEastAsia" w:hAnsi="Arial Narrow" w:cstheme="majorBidi"/>
      <w:b/>
      <w:bCs/>
      <w:iCs/>
      <w:color w:val="44546A" w:themeColor="text2"/>
      <w:kern w:val="32"/>
      <w:sz w:val="32"/>
      <w:szCs w:val="32"/>
    </w:rPr>
  </w:style>
  <w:style w:type="paragraph" w:styleId="Heading8">
    <w:name w:val="heading 8"/>
    <w:basedOn w:val="Normal"/>
    <w:next w:val="Normal"/>
    <w:link w:val="Heading8Char"/>
    <w:qFormat/>
    <w:rsid w:val="00455174"/>
    <w:pPr>
      <w:keepNext/>
      <w:keepLines/>
      <w:tabs>
        <w:tab w:val="left" w:pos="810"/>
      </w:tabs>
      <w:spacing w:before="200" w:after="80"/>
      <w:ind w:left="810" w:hanging="810"/>
      <w:outlineLvl w:val="7"/>
    </w:pPr>
    <w:rPr>
      <w:rFonts w:ascii="Arial Narrow" w:eastAsiaTheme="majorEastAsia" w:hAnsi="Arial Narrow" w:cstheme="majorBidi"/>
      <w:b/>
      <w:bCs/>
      <w:color w:val="44546A" w:themeColor="text2"/>
      <w:kern w:val="32"/>
      <w:sz w:val="28"/>
      <w:szCs w:val="20"/>
    </w:rPr>
  </w:style>
  <w:style w:type="paragraph" w:styleId="Heading9">
    <w:name w:val="heading 9"/>
    <w:next w:val="Normal"/>
    <w:link w:val="Heading9Char"/>
    <w:qFormat/>
    <w:rsid w:val="00455174"/>
    <w:pPr>
      <w:keepNext/>
      <w:keepLines/>
      <w:spacing w:before="200" w:after="80"/>
      <w:ind w:left="1584" w:hanging="1584"/>
      <w:outlineLvl w:val="8"/>
    </w:pPr>
    <w:rPr>
      <w:rFonts w:ascii="Arial Narrow" w:eastAsiaTheme="majorEastAsia" w:hAnsi="Arial Narrow" w:cstheme="majorBidi"/>
      <w:b/>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unhideWhenUsed/>
    <w:qFormat/>
    <w:rsid w:val="00F30218"/>
    <w:pPr>
      <w:spacing w:before="60"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30218"/>
    <w:rPr>
      <w:rFonts w:ascii="Times New Roman" w:eastAsia="Times New Roman" w:hAnsi="Times New Roman" w:cs="Times New Roman"/>
    </w:rPr>
  </w:style>
  <w:style w:type="paragraph" w:customStyle="1" w:styleId="Heading-FrontMatter1">
    <w:name w:val="Heading - Front Matter 1"/>
    <w:link w:val="Heading-FrontMatter1Char"/>
    <w:qFormat/>
    <w:rsid w:val="00B3260C"/>
    <w:pPr>
      <w:spacing w:before="240" w:after="120"/>
    </w:pPr>
    <w:rPr>
      <w:rFonts w:ascii="Arial Narrow Bold" w:eastAsiaTheme="majorEastAsia" w:hAnsi="Arial Narrow Bold" w:cstheme="majorBidi"/>
      <w:b/>
      <w:bCs/>
      <w:color w:val="1F497D"/>
      <w:kern w:val="32"/>
      <w:sz w:val="36"/>
      <w:szCs w:val="32"/>
    </w:rPr>
  </w:style>
  <w:style w:type="paragraph" w:customStyle="1" w:styleId="PubDate">
    <w:name w:val="Pub Date"/>
    <w:qFormat/>
    <w:rsid w:val="00B3260C"/>
    <w:pPr>
      <w:spacing w:before="1200" w:after="1200"/>
    </w:pPr>
    <w:rPr>
      <w:rFonts w:ascii="Arial" w:eastAsiaTheme="majorEastAsia" w:hAnsi="Arial" w:cs="Arial"/>
      <w:b/>
      <w:bCs/>
      <w:color w:val="1F497D"/>
      <w:kern w:val="32"/>
      <w:sz w:val="32"/>
      <w:szCs w:val="32"/>
    </w:rPr>
  </w:style>
  <w:style w:type="paragraph" w:styleId="Footer">
    <w:name w:val="footer"/>
    <w:basedOn w:val="Normal"/>
    <w:link w:val="FooterChar"/>
    <w:uiPriority w:val="99"/>
    <w:rsid w:val="00B3260C"/>
    <w:pPr>
      <w:pBdr>
        <w:top w:val="single" w:sz="4" w:space="1" w:color="000000"/>
      </w:pBdr>
      <w:tabs>
        <w:tab w:val="center" w:pos="4680"/>
        <w:tab w:val="right" w:pos="8136"/>
      </w:tabs>
      <w:spacing w:before="80" w:after="60"/>
    </w:pPr>
    <w:rPr>
      <w:rFonts w:ascii="Arial Narrow" w:eastAsiaTheme="majorEastAsia" w:hAnsi="Arial Narrow" w:cstheme="majorBidi"/>
      <w:b/>
      <w:bCs/>
      <w:color w:val="315683"/>
      <w:kern w:val="32"/>
      <w:sz w:val="20"/>
      <w:szCs w:val="32"/>
    </w:rPr>
  </w:style>
  <w:style w:type="character" w:customStyle="1" w:styleId="FooterChar">
    <w:name w:val="Footer Char"/>
    <w:basedOn w:val="DefaultParagraphFont"/>
    <w:link w:val="Footer"/>
    <w:uiPriority w:val="99"/>
    <w:rsid w:val="00B3260C"/>
    <w:rPr>
      <w:rFonts w:ascii="Arial Narrow" w:eastAsiaTheme="majorEastAsia" w:hAnsi="Arial Narrow" w:cstheme="majorBidi"/>
      <w:b/>
      <w:bCs/>
      <w:color w:val="315683"/>
      <w:kern w:val="32"/>
      <w:sz w:val="20"/>
      <w:szCs w:val="32"/>
    </w:rPr>
  </w:style>
  <w:style w:type="character" w:customStyle="1" w:styleId="Heading-FrontMatter1Char">
    <w:name w:val="Heading - Front Matter 1 Char"/>
    <w:basedOn w:val="DefaultParagraphFont"/>
    <w:link w:val="Heading-FrontMatter1"/>
    <w:rsid w:val="00B3260C"/>
    <w:rPr>
      <w:rFonts w:ascii="Arial Narrow Bold" w:eastAsiaTheme="majorEastAsia" w:hAnsi="Arial Narrow Bold" w:cstheme="majorBidi"/>
      <w:b/>
      <w:bCs/>
      <w:color w:val="1F497D"/>
      <w:kern w:val="32"/>
      <w:sz w:val="36"/>
      <w:szCs w:val="32"/>
    </w:rPr>
  </w:style>
  <w:style w:type="character" w:customStyle="1" w:styleId="Heading1Char">
    <w:name w:val="Heading 1 Char"/>
    <w:basedOn w:val="DefaultParagraphFont"/>
    <w:link w:val="Heading1"/>
    <w:rsid w:val="00936CB4"/>
    <w:rPr>
      <w:rFonts w:ascii="Arial Narrow Bold" w:eastAsiaTheme="majorEastAsia" w:hAnsi="Arial Narrow Bold" w:cstheme="majorBidi"/>
      <w:b/>
      <w:color w:val="44546A" w:themeColor="text2"/>
      <w:kern w:val="32"/>
      <w:sz w:val="36"/>
      <w:szCs w:val="28"/>
    </w:rPr>
  </w:style>
  <w:style w:type="paragraph" w:styleId="TOCHeading">
    <w:name w:val="TOC Heading"/>
    <w:basedOn w:val="Heading1"/>
    <w:next w:val="Normal"/>
    <w:uiPriority w:val="39"/>
    <w:unhideWhenUsed/>
    <w:qFormat/>
    <w:rsid w:val="00E41DF9"/>
    <w:pPr>
      <w:tabs>
        <w:tab w:val="clear" w:pos="450"/>
      </w:tabs>
      <w:spacing w:after="0" w:line="259" w:lineRule="auto"/>
      <w:outlineLvl w:val="9"/>
    </w:pPr>
    <w:rPr>
      <w:rFonts w:asciiTheme="majorHAnsi" w:hAnsiTheme="majorHAnsi"/>
      <w:b w:val="0"/>
      <w:color w:val="2E74B5" w:themeColor="accent1" w:themeShade="BF"/>
      <w:kern w:val="0"/>
      <w:sz w:val="32"/>
      <w:szCs w:val="32"/>
    </w:rPr>
  </w:style>
  <w:style w:type="paragraph" w:styleId="TOC1">
    <w:name w:val="toc 1"/>
    <w:basedOn w:val="Normal"/>
    <w:next w:val="Normal"/>
    <w:autoRedefine/>
    <w:uiPriority w:val="39"/>
    <w:unhideWhenUsed/>
    <w:rsid w:val="00E41DF9"/>
    <w:pPr>
      <w:spacing w:after="100"/>
    </w:pPr>
  </w:style>
  <w:style w:type="character" w:styleId="Hyperlink">
    <w:name w:val="Hyperlink"/>
    <w:basedOn w:val="DefaultParagraphFont"/>
    <w:uiPriority w:val="99"/>
    <w:unhideWhenUsed/>
    <w:rsid w:val="00E41DF9"/>
    <w:rPr>
      <w:color w:val="0563C1" w:themeColor="hyperlink"/>
      <w:u w:val="single"/>
    </w:rPr>
  </w:style>
  <w:style w:type="character" w:styleId="CommentReference">
    <w:name w:val="annotation reference"/>
    <w:basedOn w:val="DefaultParagraphFont"/>
    <w:uiPriority w:val="99"/>
    <w:semiHidden/>
    <w:unhideWhenUsed/>
    <w:qFormat/>
    <w:rsid w:val="00ED689A"/>
    <w:rPr>
      <w:sz w:val="16"/>
      <w:szCs w:val="16"/>
    </w:rPr>
  </w:style>
  <w:style w:type="paragraph" w:styleId="CommentText">
    <w:name w:val="annotation text"/>
    <w:basedOn w:val="Normal"/>
    <w:link w:val="CommentTextChar"/>
    <w:uiPriority w:val="99"/>
    <w:unhideWhenUsed/>
    <w:qFormat/>
    <w:rsid w:val="00ED689A"/>
    <w:rPr>
      <w:sz w:val="20"/>
      <w:szCs w:val="20"/>
    </w:rPr>
  </w:style>
  <w:style w:type="character" w:customStyle="1" w:styleId="CommentTextChar">
    <w:name w:val="Comment Text Char"/>
    <w:basedOn w:val="DefaultParagraphFont"/>
    <w:link w:val="CommentText"/>
    <w:uiPriority w:val="99"/>
    <w:qFormat/>
    <w:rsid w:val="00ED689A"/>
    <w:rPr>
      <w:sz w:val="20"/>
      <w:szCs w:val="20"/>
    </w:rPr>
  </w:style>
  <w:style w:type="paragraph" w:styleId="CommentSubject">
    <w:name w:val="annotation subject"/>
    <w:basedOn w:val="CommentText"/>
    <w:next w:val="CommentText"/>
    <w:link w:val="CommentSubjectChar"/>
    <w:uiPriority w:val="99"/>
    <w:semiHidden/>
    <w:unhideWhenUsed/>
    <w:rsid w:val="00ED689A"/>
    <w:rPr>
      <w:b/>
      <w:bCs/>
    </w:rPr>
  </w:style>
  <w:style w:type="character" w:customStyle="1" w:styleId="CommentSubjectChar">
    <w:name w:val="Comment Subject Char"/>
    <w:basedOn w:val="CommentTextChar"/>
    <w:link w:val="CommentSubject"/>
    <w:uiPriority w:val="99"/>
    <w:semiHidden/>
    <w:rsid w:val="00ED689A"/>
    <w:rPr>
      <w:b/>
      <w:bCs/>
      <w:sz w:val="20"/>
      <w:szCs w:val="20"/>
    </w:rPr>
  </w:style>
  <w:style w:type="paragraph" w:styleId="BalloonText">
    <w:name w:val="Balloon Text"/>
    <w:basedOn w:val="Normal"/>
    <w:link w:val="BalloonTextChar"/>
    <w:uiPriority w:val="99"/>
    <w:semiHidden/>
    <w:unhideWhenUsed/>
    <w:rsid w:val="00ED6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9A"/>
    <w:rPr>
      <w:rFonts w:ascii="Segoe UI" w:hAnsi="Segoe UI" w:cs="Segoe UI"/>
      <w:sz w:val="18"/>
      <w:szCs w:val="18"/>
    </w:rPr>
  </w:style>
  <w:style w:type="paragraph" w:styleId="ListParagraph">
    <w:name w:val="List Paragraph"/>
    <w:basedOn w:val="Normal"/>
    <w:uiPriority w:val="34"/>
    <w:qFormat/>
    <w:rsid w:val="00676E95"/>
    <w:pPr>
      <w:ind w:left="720"/>
      <w:contextualSpacing/>
    </w:pPr>
  </w:style>
  <w:style w:type="character" w:customStyle="1" w:styleId="Heading2Char">
    <w:name w:val="Heading 2 Char"/>
    <w:basedOn w:val="DefaultParagraphFont"/>
    <w:link w:val="Heading2"/>
    <w:uiPriority w:val="9"/>
    <w:rsid w:val="00D24399"/>
    <w:rPr>
      <w:rFonts w:ascii="Arial Narrow Bold" w:eastAsiaTheme="majorEastAsia" w:hAnsi="Arial Narrow Bold" w:cstheme="majorBidi"/>
      <w:b/>
      <w:color w:val="44546A" w:themeColor="text2"/>
      <w:kern w:val="32"/>
      <w:sz w:val="36"/>
      <w:szCs w:val="28"/>
    </w:rPr>
  </w:style>
  <w:style w:type="paragraph" w:styleId="TOC2">
    <w:name w:val="toc 2"/>
    <w:basedOn w:val="Normal"/>
    <w:next w:val="Normal"/>
    <w:autoRedefine/>
    <w:uiPriority w:val="39"/>
    <w:unhideWhenUsed/>
    <w:rsid w:val="00747037"/>
    <w:pPr>
      <w:spacing w:after="100"/>
      <w:ind w:left="240"/>
    </w:pPr>
  </w:style>
  <w:style w:type="paragraph" w:styleId="FootnoteText">
    <w:name w:val="footnote text"/>
    <w:basedOn w:val="Normal"/>
    <w:link w:val="FootnoteTextChar"/>
    <w:uiPriority w:val="99"/>
    <w:semiHidden/>
    <w:unhideWhenUsed/>
    <w:rsid w:val="0099317D"/>
    <w:rPr>
      <w:sz w:val="20"/>
      <w:szCs w:val="20"/>
    </w:rPr>
  </w:style>
  <w:style w:type="character" w:customStyle="1" w:styleId="FootnoteTextChar">
    <w:name w:val="Footnote Text Char"/>
    <w:basedOn w:val="DefaultParagraphFont"/>
    <w:link w:val="FootnoteText"/>
    <w:uiPriority w:val="99"/>
    <w:semiHidden/>
    <w:rsid w:val="0099317D"/>
    <w:rPr>
      <w:sz w:val="20"/>
      <w:szCs w:val="20"/>
    </w:rPr>
  </w:style>
  <w:style w:type="character" w:styleId="FootnoteReference">
    <w:name w:val="footnote reference"/>
    <w:basedOn w:val="DefaultParagraphFont"/>
    <w:uiPriority w:val="99"/>
    <w:semiHidden/>
    <w:unhideWhenUsed/>
    <w:rsid w:val="0099317D"/>
    <w:rPr>
      <w:vertAlign w:val="superscript"/>
    </w:rPr>
  </w:style>
  <w:style w:type="paragraph" w:styleId="Caption">
    <w:name w:val="caption"/>
    <w:basedOn w:val="Normal"/>
    <w:next w:val="Normal"/>
    <w:uiPriority w:val="35"/>
    <w:unhideWhenUsed/>
    <w:qFormat/>
    <w:rsid w:val="00277C60"/>
    <w:pPr>
      <w:spacing w:after="200"/>
    </w:pPr>
    <w:rPr>
      <w:iCs/>
      <w:color w:val="44546A" w:themeColor="text2"/>
      <w:sz w:val="20"/>
      <w:szCs w:val="18"/>
    </w:rPr>
  </w:style>
  <w:style w:type="paragraph" w:styleId="NoSpacing">
    <w:name w:val="No Spacing"/>
    <w:uiPriority w:val="1"/>
    <w:qFormat/>
    <w:rsid w:val="00F30218"/>
  </w:style>
  <w:style w:type="character" w:customStyle="1" w:styleId="Heading3Char">
    <w:name w:val="Heading 3 Char"/>
    <w:basedOn w:val="DefaultParagraphFont"/>
    <w:link w:val="Heading3"/>
    <w:uiPriority w:val="9"/>
    <w:rsid w:val="00F30218"/>
    <w:rPr>
      <w:rFonts w:ascii="Arial Narrow Bold" w:eastAsiaTheme="majorEastAsia" w:hAnsi="Arial Narrow Bold" w:cstheme="majorBidi"/>
      <w:b/>
      <w:color w:val="44546A" w:themeColor="text2"/>
      <w:kern w:val="32"/>
      <w:sz w:val="36"/>
      <w:szCs w:val="28"/>
    </w:rPr>
  </w:style>
  <w:style w:type="paragraph" w:styleId="Header">
    <w:name w:val="header"/>
    <w:basedOn w:val="Normal"/>
    <w:link w:val="HeaderChar"/>
    <w:uiPriority w:val="99"/>
    <w:unhideWhenUsed/>
    <w:rsid w:val="00F30218"/>
    <w:pPr>
      <w:tabs>
        <w:tab w:val="center" w:pos="4680"/>
        <w:tab w:val="right" w:pos="9360"/>
      </w:tabs>
    </w:pPr>
  </w:style>
  <w:style w:type="character" w:customStyle="1" w:styleId="HeaderChar">
    <w:name w:val="Header Char"/>
    <w:basedOn w:val="DefaultParagraphFont"/>
    <w:link w:val="Header"/>
    <w:uiPriority w:val="99"/>
    <w:rsid w:val="00F30218"/>
  </w:style>
  <w:style w:type="paragraph" w:styleId="TOC3">
    <w:name w:val="toc 3"/>
    <w:basedOn w:val="Normal"/>
    <w:next w:val="Normal"/>
    <w:autoRedefine/>
    <w:uiPriority w:val="39"/>
    <w:unhideWhenUsed/>
    <w:rsid w:val="00277C60"/>
    <w:pPr>
      <w:spacing w:after="100"/>
      <w:ind w:left="480"/>
    </w:pPr>
  </w:style>
  <w:style w:type="paragraph" w:styleId="Revision">
    <w:name w:val="Revision"/>
    <w:hidden/>
    <w:uiPriority w:val="99"/>
    <w:semiHidden/>
    <w:rsid w:val="00322AE5"/>
  </w:style>
  <w:style w:type="character" w:styleId="Emphasis">
    <w:name w:val="Emphasis"/>
    <w:basedOn w:val="DefaultParagraphFont"/>
    <w:uiPriority w:val="20"/>
    <w:qFormat/>
    <w:rsid w:val="003913B7"/>
    <w:rPr>
      <w:i/>
      <w:iCs/>
    </w:rPr>
  </w:style>
  <w:style w:type="character" w:customStyle="1" w:styleId="tgc">
    <w:name w:val="_tgc"/>
    <w:basedOn w:val="DefaultParagraphFont"/>
    <w:rsid w:val="00EB30B4"/>
  </w:style>
  <w:style w:type="paragraph" w:customStyle="1" w:styleId="NumberedList">
    <w:name w:val="Numbered List"/>
    <w:qFormat/>
    <w:rsid w:val="00EB30B4"/>
    <w:pPr>
      <w:numPr>
        <w:numId w:val="25"/>
      </w:numPr>
      <w:tabs>
        <w:tab w:val="left" w:pos="630"/>
      </w:tabs>
      <w:spacing w:before="60" w:after="12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6E57"/>
    <w:rPr>
      <w:color w:val="954F72" w:themeColor="followedHyperlink"/>
      <w:u w:val="single"/>
    </w:rPr>
  </w:style>
  <w:style w:type="paragraph" w:customStyle="1" w:styleId="BodyTextBold">
    <w:name w:val="Body Text Bold"/>
    <w:basedOn w:val="Normal"/>
    <w:link w:val="BodyTextBoldChar"/>
    <w:qFormat/>
    <w:rsid w:val="00423A4C"/>
    <w:pPr>
      <w:spacing w:before="60" w:after="60"/>
    </w:pPr>
    <w:rPr>
      <w:rFonts w:ascii="Times New Roman" w:eastAsiaTheme="majorEastAsia" w:hAnsi="Times New Roman" w:cs="Times New Roman"/>
      <w:b/>
      <w:bCs/>
      <w:kern w:val="32"/>
      <w:szCs w:val="32"/>
    </w:rPr>
  </w:style>
  <w:style w:type="character" w:customStyle="1" w:styleId="BodyTextBoldChar">
    <w:name w:val="Body Text Bold Char"/>
    <w:basedOn w:val="DefaultParagraphFont"/>
    <w:link w:val="BodyTextBold"/>
    <w:rsid w:val="00423A4C"/>
    <w:rPr>
      <w:rFonts w:ascii="Times New Roman" w:eastAsiaTheme="majorEastAsia" w:hAnsi="Times New Roman" w:cs="Times New Roman"/>
      <w:b/>
      <w:bCs/>
      <w:kern w:val="32"/>
      <w:szCs w:val="32"/>
    </w:rPr>
  </w:style>
  <w:style w:type="character" w:customStyle="1" w:styleId="Heading4Char">
    <w:name w:val="Heading 4 Char"/>
    <w:basedOn w:val="DefaultParagraphFont"/>
    <w:link w:val="Heading4"/>
    <w:rsid w:val="00455174"/>
    <w:rPr>
      <w:rFonts w:ascii="Arial Narrow Bold" w:eastAsiaTheme="majorEastAsia" w:hAnsi="Arial Narrow Bold" w:cstheme="majorBidi"/>
      <w:b/>
      <w:bCs/>
      <w:iCs/>
      <w:color w:val="44546A" w:themeColor="text2"/>
      <w:kern w:val="32"/>
      <w:szCs w:val="26"/>
    </w:rPr>
  </w:style>
  <w:style w:type="character" w:customStyle="1" w:styleId="Heading5Char">
    <w:name w:val="Heading 5 Char"/>
    <w:basedOn w:val="DefaultParagraphFont"/>
    <w:link w:val="Heading5"/>
    <w:rsid w:val="00455174"/>
    <w:rPr>
      <w:rFonts w:ascii="Arial Narrow Bold" w:eastAsiaTheme="majorEastAsia" w:hAnsi="Arial Narrow Bold" w:cstheme="majorBidi"/>
      <w:b/>
      <w:bCs/>
      <w:i/>
      <w:iCs/>
      <w:color w:val="44546A" w:themeColor="text2"/>
      <w:kern w:val="32"/>
      <w:szCs w:val="26"/>
    </w:rPr>
  </w:style>
  <w:style w:type="character" w:customStyle="1" w:styleId="Heading6Char">
    <w:name w:val="Heading 6 Char"/>
    <w:basedOn w:val="DefaultParagraphFont"/>
    <w:link w:val="Heading6"/>
    <w:rsid w:val="00455174"/>
    <w:rPr>
      <w:rFonts w:ascii="Arial Narrow Bold" w:eastAsiaTheme="majorEastAsia" w:hAnsi="Arial Narrow Bold" w:cstheme="majorBidi"/>
      <w:b/>
      <w:bCs/>
      <w:color w:val="44546A" w:themeColor="text2"/>
      <w:kern w:val="32"/>
      <w:sz w:val="36"/>
      <w:szCs w:val="26"/>
    </w:rPr>
  </w:style>
  <w:style w:type="character" w:customStyle="1" w:styleId="Heading7Char">
    <w:name w:val="Heading 7 Char"/>
    <w:basedOn w:val="DefaultParagraphFont"/>
    <w:link w:val="Heading7"/>
    <w:rsid w:val="00455174"/>
    <w:rPr>
      <w:rFonts w:ascii="Arial Narrow" w:eastAsiaTheme="majorEastAsia" w:hAnsi="Arial Narrow" w:cstheme="majorBidi"/>
      <w:b/>
      <w:bCs/>
      <w:iCs/>
      <w:color w:val="44546A" w:themeColor="text2"/>
      <w:kern w:val="32"/>
      <w:sz w:val="32"/>
      <w:szCs w:val="32"/>
    </w:rPr>
  </w:style>
  <w:style w:type="character" w:customStyle="1" w:styleId="Heading8Char">
    <w:name w:val="Heading 8 Char"/>
    <w:basedOn w:val="DefaultParagraphFont"/>
    <w:link w:val="Heading8"/>
    <w:rsid w:val="00455174"/>
    <w:rPr>
      <w:rFonts w:ascii="Arial Narrow" w:eastAsiaTheme="majorEastAsia" w:hAnsi="Arial Narrow" w:cstheme="majorBidi"/>
      <w:b/>
      <w:bCs/>
      <w:color w:val="44546A" w:themeColor="text2"/>
      <w:kern w:val="32"/>
      <w:sz w:val="28"/>
      <w:szCs w:val="20"/>
    </w:rPr>
  </w:style>
  <w:style w:type="character" w:customStyle="1" w:styleId="Heading9Char">
    <w:name w:val="Heading 9 Char"/>
    <w:basedOn w:val="DefaultParagraphFont"/>
    <w:link w:val="Heading9"/>
    <w:rsid w:val="00455174"/>
    <w:rPr>
      <w:rFonts w:ascii="Arial Narrow" w:eastAsiaTheme="majorEastAsia" w:hAnsi="Arial Narrow" w:cstheme="majorBidi"/>
      <w:b/>
      <w:iCs/>
      <w:color w:val="44546A" w:themeColor="text2"/>
      <w:szCs w:val="20"/>
    </w:rPr>
  </w:style>
  <w:style w:type="character" w:styleId="EndnoteReference">
    <w:name w:val="endnote reference"/>
    <w:basedOn w:val="DefaultParagraphFont"/>
    <w:uiPriority w:val="99"/>
    <w:semiHidden/>
    <w:unhideWhenUsed/>
    <w:rsid w:val="009208BC"/>
    <w:rPr>
      <w:vertAlign w:val="superscript"/>
    </w:rPr>
  </w:style>
  <w:style w:type="paragraph" w:styleId="NormalWeb">
    <w:name w:val="Normal (Web)"/>
    <w:basedOn w:val="Normal"/>
    <w:uiPriority w:val="99"/>
    <w:semiHidden/>
    <w:unhideWhenUsed/>
    <w:rsid w:val="005E1336"/>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C61B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BD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1BD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C61B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1376">
      <w:bodyDiv w:val="1"/>
      <w:marLeft w:val="0"/>
      <w:marRight w:val="0"/>
      <w:marTop w:val="0"/>
      <w:marBottom w:val="0"/>
      <w:divBdr>
        <w:top w:val="none" w:sz="0" w:space="0" w:color="auto"/>
        <w:left w:val="none" w:sz="0" w:space="0" w:color="auto"/>
        <w:bottom w:val="none" w:sz="0" w:space="0" w:color="auto"/>
        <w:right w:val="none" w:sz="0" w:space="0" w:color="auto"/>
      </w:divBdr>
    </w:div>
    <w:div w:id="256443825">
      <w:bodyDiv w:val="1"/>
      <w:marLeft w:val="0"/>
      <w:marRight w:val="0"/>
      <w:marTop w:val="0"/>
      <w:marBottom w:val="0"/>
      <w:divBdr>
        <w:top w:val="none" w:sz="0" w:space="0" w:color="auto"/>
        <w:left w:val="none" w:sz="0" w:space="0" w:color="auto"/>
        <w:bottom w:val="none" w:sz="0" w:space="0" w:color="auto"/>
        <w:right w:val="none" w:sz="0" w:space="0" w:color="auto"/>
      </w:divBdr>
    </w:div>
    <w:div w:id="606081174">
      <w:bodyDiv w:val="1"/>
      <w:marLeft w:val="0"/>
      <w:marRight w:val="0"/>
      <w:marTop w:val="0"/>
      <w:marBottom w:val="0"/>
      <w:divBdr>
        <w:top w:val="none" w:sz="0" w:space="0" w:color="auto"/>
        <w:left w:val="none" w:sz="0" w:space="0" w:color="auto"/>
        <w:bottom w:val="none" w:sz="0" w:space="0" w:color="auto"/>
        <w:right w:val="none" w:sz="0" w:space="0" w:color="auto"/>
      </w:divBdr>
    </w:div>
    <w:div w:id="714819346">
      <w:bodyDiv w:val="1"/>
      <w:marLeft w:val="0"/>
      <w:marRight w:val="0"/>
      <w:marTop w:val="0"/>
      <w:marBottom w:val="0"/>
      <w:divBdr>
        <w:top w:val="none" w:sz="0" w:space="0" w:color="auto"/>
        <w:left w:val="none" w:sz="0" w:space="0" w:color="auto"/>
        <w:bottom w:val="none" w:sz="0" w:space="0" w:color="auto"/>
        <w:right w:val="none" w:sz="0" w:space="0" w:color="auto"/>
      </w:divBdr>
    </w:div>
    <w:div w:id="914125022">
      <w:bodyDiv w:val="1"/>
      <w:marLeft w:val="0"/>
      <w:marRight w:val="0"/>
      <w:marTop w:val="0"/>
      <w:marBottom w:val="0"/>
      <w:divBdr>
        <w:top w:val="none" w:sz="0" w:space="0" w:color="auto"/>
        <w:left w:val="none" w:sz="0" w:space="0" w:color="auto"/>
        <w:bottom w:val="none" w:sz="0" w:space="0" w:color="auto"/>
        <w:right w:val="none" w:sz="0" w:space="0" w:color="auto"/>
      </w:divBdr>
    </w:div>
    <w:div w:id="1575434410">
      <w:bodyDiv w:val="1"/>
      <w:marLeft w:val="0"/>
      <w:marRight w:val="0"/>
      <w:marTop w:val="0"/>
      <w:marBottom w:val="0"/>
      <w:divBdr>
        <w:top w:val="none" w:sz="0" w:space="0" w:color="auto"/>
        <w:left w:val="none" w:sz="0" w:space="0" w:color="auto"/>
        <w:bottom w:val="none" w:sz="0" w:space="0" w:color="auto"/>
        <w:right w:val="none" w:sz="0" w:space="0" w:color="auto"/>
      </w:divBdr>
    </w:div>
    <w:div w:id="1642423626">
      <w:bodyDiv w:val="1"/>
      <w:marLeft w:val="0"/>
      <w:marRight w:val="0"/>
      <w:marTop w:val="0"/>
      <w:marBottom w:val="0"/>
      <w:divBdr>
        <w:top w:val="none" w:sz="0" w:space="0" w:color="auto"/>
        <w:left w:val="none" w:sz="0" w:space="0" w:color="auto"/>
        <w:bottom w:val="none" w:sz="0" w:space="0" w:color="auto"/>
        <w:right w:val="none" w:sz="0" w:space="0" w:color="auto"/>
      </w:divBdr>
    </w:div>
    <w:div w:id="1904023217">
      <w:bodyDiv w:val="1"/>
      <w:marLeft w:val="0"/>
      <w:marRight w:val="0"/>
      <w:marTop w:val="0"/>
      <w:marBottom w:val="0"/>
      <w:divBdr>
        <w:top w:val="none" w:sz="0" w:space="0" w:color="auto"/>
        <w:left w:val="none" w:sz="0" w:space="0" w:color="auto"/>
        <w:bottom w:val="none" w:sz="0" w:space="0" w:color="auto"/>
        <w:right w:val="none" w:sz="0" w:space="0" w:color="auto"/>
      </w:divBdr>
    </w:div>
    <w:div w:id="1913270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tiff"/><Relationship Id="rId21" Type="http://schemas.openxmlformats.org/officeDocument/2006/relationships/hyperlink" Target="mailto:cve@mitre.or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1.jpe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cve.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672FC96AA6A3E34CB3016BEF1A0FC705" ma:contentTypeVersion="1" ma:contentTypeDescription="Materials and documents that contain MITRE authored content and other content directly attributable to MITRE and its work" ma:contentTypeScope="" ma:versionID="5312473431e918823c9d10db5606fc0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281F-C733-48A2-B092-BE8102005333}">
  <ds:schemaRefs>
    <ds:schemaRef ds:uri="http://schemas.microsoft.com/sharepoint/v3/contenttype/forms"/>
  </ds:schemaRefs>
</ds:datastoreItem>
</file>

<file path=customXml/itemProps2.xml><?xml version="1.0" encoding="utf-8"?>
<ds:datastoreItem xmlns:ds="http://schemas.openxmlformats.org/officeDocument/2006/customXml" ds:itemID="{2DEDE29F-F166-4560-B626-E49CC147807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CDEDE1A1-DF3A-4225-865A-6D8EBE94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C7C183-ABC9-4C11-BDC2-D5316CBB6928}">
  <ds:schemaRefs>
    <ds:schemaRef ds:uri="http://schemas.microsoft.com/office/2006/metadata/customXsn"/>
  </ds:schemaRefs>
</ds:datastoreItem>
</file>

<file path=customXml/itemProps5.xml><?xml version="1.0" encoding="utf-8"?>
<ds:datastoreItem xmlns:ds="http://schemas.openxmlformats.org/officeDocument/2006/customXml" ds:itemID="{33E2048B-3FB6-274C-8358-1D58F09DB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30</Pages>
  <Words>8434</Words>
  <Characters>48077</Characters>
  <Application>Microsoft Macintosh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Daniel Adinolfi</cp:lastModifiedBy>
  <cp:revision>9</cp:revision>
  <dcterms:created xsi:type="dcterms:W3CDTF">2017-09-18T13:04:00Z</dcterms:created>
  <dcterms:modified xsi:type="dcterms:W3CDTF">2017-09-22T12:28:00Z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0x010100823A99C636F7423283FB0D200866C61300672FC96AA6A3E34CB3016BEF1A0FC705</vt:lpwstr>
  </property>
</Properties>
</file>