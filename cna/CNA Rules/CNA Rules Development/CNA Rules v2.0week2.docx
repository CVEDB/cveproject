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B9B0D" w14:textId="2FED22A4" w:rsidR="00B3260C" w:rsidRDefault="001D48B8" w:rsidP="00B3260C">
      <w:pPr>
        <w:pStyle w:val="PubDate"/>
        <w:spacing w:before="960" w:after="480"/>
        <w:rPr>
          <w:rFonts w:ascii="Arial Narrow" w:hAnsi="Arial Narrow" w:cstheme="majorBidi"/>
          <w:sz w:val="48"/>
        </w:rPr>
      </w:pPr>
      <w:ins w:id="0" w:author="Daniel Adinolfi" w:date="2017-08-11T13:37:00Z">
        <w:r>
          <w:rPr>
            <w:rFonts w:ascii="Arial Narrow" w:hAnsi="Arial Narrow" w:cstheme="majorBidi"/>
            <w:sz w:val="48"/>
          </w:rPr>
          <w:t>DRAFT</w:t>
        </w:r>
      </w:ins>
      <w:ins w:id="1" w:author="Daniel Adinolfi" w:date="2017-08-14T09:08:00Z">
        <w:r w:rsidR="00081246">
          <w:rPr>
            <w:rFonts w:ascii="Arial Narrow" w:hAnsi="Arial Narrow" w:cstheme="majorBidi"/>
            <w:sz w:val="48"/>
          </w:rPr>
          <w:t xml:space="preserve"> </w:t>
        </w:r>
      </w:ins>
      <w:r w:rsidR="00B3260C">
        <w:rPr>
          <w:rFonts w:ascii="Arial Narrow" w:hAnsi="Arial Narrow" w:cstheme="majorBidi"/>
          <w:sz w:val="48"/>
        </w:rPr>
        <w:t>Common Vulnerabilities and Exposures (CVE) Numbering Authority (CNA) Rules</w:t>
      </w:r>
    </w:p>
    <w:p w14:paraId="10B80742" w14:textId="618972A4" w:rsidR="00B3260C" w:rsidRPr="00495B57" w:rsidRDefault="00E116C5" w:rsidP="00B3260C">
      <w:pPr>
        <w:pStyle w:val="PubDate"/>
        <w:spacing w:before="720" w:after="600"/>
        <w:rPr>
          <w:rFonts w:ascii="Arial Narrow" w:hAnsi="Arial Narrow"/>
        </w:rPr>
      </w:pPr>
      <w:r>
        <w:rPr>
          <w:rFonts w:ascii="Arial Narrow" w:hAnsi="Arial Narrow"/>
        </w:rPr>
        <w:t>October</w:t>
      </w:r>
      <w:r w:rsidR="00CB73FB">
        <w:rPr>
          <w:rFonts w:ascii="Arial Narrow" w:hAnsi="Arial Narrow"/>
        </w:rPr>
        <w:t xml:space="preserve"> </w:t>
      </w:r>
      <w:r>
        <w:rPr>
          <w:rFonts w:ascii="Arial Narrow" w:hAnsi="Arial Narrow"/>
        </w:rPr>
        <w:t>4</w:t>
      </w:r>
      <w:r w:rsidR="00B3260C">
        <w:rPr>
          <w:rFonts w:ascii="Arial Narrow" w:hAnsi="Arial Narrow"/>
        </w:rPr>
        <w:t>, 201</w:t>
      </w:r>
      <w:ins w:id="2" w:author="Daniel Adinolfi" w:date="2017-08-11T13:37:00Z">
        <w:r w:rsidR="001D48B8">
          <w:rPr>
            <w:rFonts w:ascii="Arial Narrow" w:hAnsi="Arial Narrow"/>
          </w:rPr>
          <w:t>7</w:t>
        </w:r>
      </w:ins>
      <w:del w:id="3" w:author="Daniel Adinolfi" w:date="2017-08-11T13:37:00Z">
        <w:r w:rsidR="00B3260C" w:rsidDel="001D48B8">
          <w:rPr>
            <w:rFonts w:ascii="Arial Narrow" w:hAnsi="Arial Narrow"/>
          </w:rPr>
          <w:delText>6</w:delText>
        </w:r>
      </w:del>
    </w:p>
    <w:p w14:paraId="7EFB3807" w14:textId="111E10A6" w:rsidR="00B3260C" w:rsidRPr="00C549B0" w:rsidRDefault="0017084D" w:rsidP="00B3260C">
      <w:pPr>
        <w:pStyle w:val="PubDate"/>
        <w:spacing w:before="480" w:after="680"/>
        <w:rPr>
          <w:rFonts w:ascii="Arial Narrow" w:hAnsi="Arial Narrow"/>
          <w:sz w:val="28"/>
          <w:szCs w:val="28"/>
        </w:rPr>
      </w:pPr>
      <w:r>
        <w:rPr>
          <w:rFonts w:ascii="Arial Narrow" w:hAnsi="Arial Narrow"/>
          <w:sz w:val="28"/>
          <w:szCs w:val="28"/>
        </w:rPr>
        <w:t xml:space="preserve">Version </w:t>
      </w:r>
      <w:ins w:id="4" w:author="Daniel Adinolfi" w:date="2017-08-11T13:37:00Z">
        <w:r w:rsidR="008C56AC">
          <w:rPr>
            <w:rFonts w:ascii="Arial Narrow" w:hAnsi="Arial Narrow"/>
            <w:sz w:val="28"/>
            <w:szCs w:val="28"/>
          </w:rPr>
          <w:t>2</w:t>
        </w:r>
      </w:ins>
      <w:del w:id="5" w:author="Daniel Adinolfi" w:date="2017-08-11T13:37:00Z">
        <w:r w:rsidDel="008C56AC">
          <w:rPr>
            <w:rFonts w:ascii="Arial Narrow" w:hAnsi="Arial Narrow"/>
            <w:sz w:val="28"/>
            <w:szCs w:val="28"/>
          </w:rPr>
          <w:delText>1</w:delText>
        </w:r>
      </w:del>
      <w:r>
        <w:rPr>
          <w:rFonts w:ascii="Arial Narrow" w:hAnsi="Arial Narrow"/>
          <w:sz w:val="28"/>
          <w:szCs w:val="28"/>
        </w:rPr>
        <w:t>.</w:t>
      </w:r>
      <w:ins w:id="6" w:author="Daniel Adinolfi" w:date="2017-08-11T13:37:00Z">
        <w:r w:rsidR="002D0057">
          <w:rPr>
            <w:rFonts w:ascii="Arial Narrow" w:hAnsi="Arial Narrow"/>
            <w:sz w:val="28"/>
            <w:szCs w:val="28"/>
          </w:rPr>
          <w:t>0 rev 2</w:t>
        </w:r>
      </w:ins>
      <w:del w:id="7" w:author="Daniel Adinolfi" w:date="2017-08-11T13:37:00Z">
        <w:r w:rsidDel="008C56AC">
          <w:rPr>
            <w:rFonts w:ascii="Arial Narrow" w:hAnsi="Arial Narrow"/>
            <w:sz w:val="28"/>
            <w:szCs w:val="28"/>
          </w:rPr>
          <w:delText>1</w:delText>
        </w:r>
      </w:del>
    </w:p>
    <w:p w14:paraId="06A16892" w14:textId="77777777" w:rsidR="00B3260C" w:rsidRDefault="00B3260C" w:rsidP="00B3260C">
      <w:pPr>
        <w:spacing w:before="80" w:after="80"/>
        <w:rPr>
          <w:b/>
        </w:rPr>
      </w:pPr>
    </w:p>
    <w:p w14:paraId="79355E9C" w14:textId="77777777" w:rsidR="00B3260C" w:rsidRDefault="00B3260C" w:rsidP="00B3260C">
      <w:pPr>
        <w:spacing w:before="80" w:after="80"/>
        <w:rPr>
          <w:b/>
        </w:rPr>
      </w:pPr>
    </w:p>
    <w:p w14:paraId="0F7B8202" w14:textId="77777777" w:rsidR="00B3260C" w:rsidRDefault="00B3260C" w:rsidP="00B3260C">
      <w:pPr>
        <w:spacing w:before="80" w:after="80"/>
        <w:rPr>
          <w:b/>
        </w:rPr>
      </w:pPr>
    </w:p>
    <w:p w14:paraId="1037399B" w14:textId="77777777" w:rsidR="00B3260C" w:rsidRDefault="00B3260C" w:rsidP="00B3260C">
      <w:pPr>
        <w:spacing w:before="80" w:after="80"/>
        <w:rPr>
          <w:b/>
        </w:rPr>
      </w:pPr>
    </w:p>
    <w:p w14:paraId="31A9AF99" w14:textId="77777777" w:rsidR="00B3260C" w:rsidRDefault="00B3260C" w:rsidP="00B3260C">
      <w:pPr>
        <w:spacing w:before="80" w:after="80"/>
        <w:rPr>
          <w:b/>
        </w:rPr>
      </w:pPr>
    </w:p>
    <w:p w14:paraId="55C25493" w14:textId="77777777" w:rsidR="00B3260C" w:rsidRPr="005D362B" w:rsidRDefault="00B3260C" w:rsidP="00B3260C">
      <w:pPr>
        <w:spacing w:before="80" w:after="80"/>
        <w:rPr>
          <w:b/>
        </w:rPr>
      </w:pPr>
    </w:p>
    <w:p w14:paraId="1B337CFF" w14:textId="77777777" w:rsidR="00B3260C" w:rsidRPr="005D362B" w:rsidRDefault="00B3260C" w:rsidP="00B3260C">
      <w:pPr>
        <w:spacing w:before="80" w:after="80"/>
        <w:rPr>
          <w:b/>
          <w:sz w:val="20"/>
        </w:rPr>
        <w:sectPr w:rsidR="00B3260C" w:rsidRPr="005D362B" w:rsidSect="00EB23B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504" w:gutter="0"/>
          <w:pgNumType w:fmt="lowerRoman" w:start="1"/>
          <w:cols w:space="720"/>
          <w:titlePg/>
          <w:docGrid w:linePitch="360"/>
        </w:sectPr>
      </w:pPr>
    </w:p>
    <w:bookmarkStart w:id="11" w:name="_Toc491091531" w:displacedByCustomXml="next"/>
    <w:bookmarkStart w:id="12" w:name="_Toc460315256" w:displacedByCustomXml="next"/>
    <w:bookmarkStart w:id="13" w:name="_Toc459716207" w:displacedByCustomXml="next"/>
    <w:sdt>
      <w:sdtPr>
        <w:rPr>
          <w:rFonts w:asciiTheme="minorHAnsi" w:eastAsiaTheme="minorHAnsi" w:hAnsiTheme="minorHAnsi" w:cstheme="minorBidi"/>
          <w:b w:val="0"/>
          <w:color w:val="auto"/>
          <w:kern w:val="0"/>
          <w:sz w:val="24"/>
          <w:szCs w:val="24"/>
        </w:rPr>
        <w:id w:val="846985509"/>
        <w:docPartObj>
          <w:docPartGallery w:val="Table of Contents"/>
          <w:docPartUnique/>
        </w:docPartObj>
      </w:sdtPr>
      <w:sdtEndPr>
        <w:rPr>
          <w:bCs/>
          <w:noProof/>
        </w:rPr>
      </w:sdtEndPr>
      <w:sdtContent>
        <w:p w14:paraId="31C4113E" w14:textId="719148DE" w:rsidR="00E41DF9" w:rsidRDefault="00E41DF9" w:rsidP="00551BEF">
          <w:pPr>
            <w:pStyle w:val="Heading1"/>
            <w:numPr>
              <w:ilvl w:val="0"/>
              <w:numId w:val="0"/>
            </w:numPr>
            <w:spacing w:before="0" w:after="0"/>
            <w:ind w:left="360" w:hanging="360"/>
          </w:pPr>
          <w:r>
            <w:t>Table of Contents</w:t>
          </w:r>
          <w:bookmarkEnd w:id="13"/>
          <w:bookmarkEnd w:id="12"/>
          <w:bookmarkEnd w:id="11"/>
        </w:p>
        <w:p w14:paraId="12CD6744" w14:textId="77777777" w:rsidR="00C61BD7" w:rsidRDefault="00E41DF9">
          <w:pPr>
            <w:pStyle w:val="TOC1"/>
            <w:tabs>
              <w:tab w:val="right" w:leader="dot" w:pos="9350"/>
            </w:tabs>
            <w:rPr>
              <w:ins w:id="14" w:author="Daniel Adinolfi" w:date="2017-08-21T15:10:00Z"/>
              <w:rFonts w:eastAsiaTheme="minorEastAsia"/>
              <w:noProof/>
            </w:rPr>
          </w:pPr>
          <w:r>
            <w:fldChar w:fldCharType="begin"/>
          </w:r>
          <w:r>
            <w:instrText xml:space="preserve"> TOC \o "1-3" \h \z \u </w:instrText>
          </w:r>
          <w:r>
            <w:fldChar w:fldCharType="separate"/>
          </w:r>
          <w:ins w:id="15" w:author="Daniel Adinolfi" w:date="2017-08-21T15:10:00Z">
            <w:r w:rsidR="00C61BD7" w:rsidRPr="00767CAC">
              <w:rPr>
                <w:rStyle w:val="Hyperlink"/>
                <w:noProof/>
              </w:rPr>
              <w:fldChar w:fldCharType="begin"/>
            </w:r>
            <w:r w:rsidR="00C61BD7" w:rsidRPr="00767CAC">
              <w:rPr>
                <w:rStyle w:val="Hyperlink"/>
                <w:noProof/>
              </w:rPr>
              <w:instrText xml:space="preserve"> </w:instrText>
            </w:r>
            <w:r w:rsidR="00C61BD7">
              <w:rPr>
                <w:noProof/>
              </w:rPr>
              <w:instrText>HYPERLINK \l "_Toc491091531"</w:instrText>
            </w:r>
            <w:r w:rsidR="00C61BD7" w:rsidRPr="00767CAC">
              <w:rPr>
                <w:rStyle w:val="Hyperlink"/>
                <w:noProof/>
              </w:rPr>
              <w:instrText xml:space="preserve"> </w:instrText>
            </w:r>
            <w:r w:rsidR="00C61BD7" w:rsidRPr="00767CAC">
              <w:rPr>
                <w:rStyle w:val="Hyperlink"/>
                <w:noProof/>
              </w:rPr>
            </w:r>
            <w:r w:rsidR="00C61BD7" w:rsidRPr="00767CAC">
              <w:rPr>
                <w:rStyle w:val="Hyperlink"/>
                <w:noProof/>
              </w:rPr>
              <w:fldChar w:fldCharType="separate"/>
            </w:r>
            <w:r w:rsidR="00C61BD7" w:rsidRPr="00767CAC">
              <w:rPr>
                <w:rStyle w:val="Hyperlink"/>
                <w:noProof/>
              </w:rPr>
              <w:t>Table of Contents</w:t>
            </w:r>
            <w:r w:rsidR="00C61BD7">
              <w:rPr>
                <w:noProof/>
                <w:webHidden/>
              </w:rPr>
              <w:tab/>
            </w:r>
            <w:r w:rsidR="00C61BD7">
              <w:rPr>
                <w:noProof/>
                <w:webHidden/>
              </w:rPr>
              <w:fldChar w:fldCharType="begin"/>
            </w:r>
            <w:r w:rsidR="00C61BD7">
              <w:rPr>
                <w:noProof/>
                <w:webHidden/>
              </w:rPr>
              <w:instrText xml:space="preserve"> PAGEREF _Toc491091531 \h </w:instrText>
            </w:r>
            <w:r w:rsidR="00C61BD7">
              <w:rPr>
                <w:noProof/>
                <w:webHidden/>
              </w:rPr>
            </w:r>
          </w:ins>
          <w:r w:rsidR="00C61BD7">
            <w:rPr>
              <w:noProof/>
              <w:webHidden/>
            </w:rPr>
            <w:fldChar w:fldCharType="separate"/>
          </w:r>
          <w:ins w:id="16" w:author="Daniel Adinolfi" w:date="2017-08-21T15:10:00Z">
            <w:r w:rsidR="00C61BD7">
              <w:rPr>
                <w:noProof/>
                <w:webHidden/>
              </w:rPr>
              <w:t>2</w:t>
            </w:r>
            <w:r w:rsidR="00C61BD7">
              <w:rPr>
                <w:noProof/>
                <w:webHidden/>
              </w:rPr>
              <w:fldChar w:fldCharType="end"/>
            </w:r>
            <w:r w:rsidR="00C61BD7" w:rsidRPr="00767CAC">
              <w:rPr>
                <w:rStyle w:val="Hyperlink"/>
                <w:noProof/>
              </w:rPr>
              <w:fldChar w:fldCharType="end"/>
            </w:r>
          </w:ins>
        </w:p>
        <w:p w14:paraId="6CFF4B94" w14:textId="77777777" w:rsidR="00C61BD7" w:rsidRDefault="00C61BD7">
          <w:pPr>
            <w:pStyle w:val="TOC1"/>
            <w:tabs>
              <w:tab w:val="left" w:pos="480"/>
              <w:tab w:val="right" w:leader="dot" w:pos="9350"/>
            </w:tabs>
            <w:rPr>
              <w:ins w:id="17" w:author="Daniel Adinolfi" w:date="2017-08-21T15:10:00Z"/>
              <w:rFonts w:eastAsiaTheme="minorEastAsia"/>
              <w:noProof/>
            </w:rPr>
          </w:pPr>
          <w:ins w:id="18"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"_Toc491091532"</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1.</w:t>
            </w:r>
            <w:r>
              <w:rPr>
                <w:rFonts w:eastAsiaTheme="minorEastAsia"/>
                <w:noProof/>
              </w:rPr>
              <w:tab/>
            </w:r>
            <w:r w:rsidRPr="00767CAC">
              <w:rPr>
                <w:rStyle w:val="Hyperlink"/>
                <w:noProof/>
              </w:rPr>
              <w:t>Overview</w:t>
            </w:r>
            <w:r>
              <w:rPr>
                <w:noProof/>
                <w:webHidden/>
              </w:rPr>
              <w:tab/>
            </w:r>
            <w:r>
              <w:rPr>
                <w:noProof/>
                <w:webHidden/>
              </w:rPr>
              <w:fldChar w:fldCharType="begin"/>
            </w:r>
            <w:r>
              <w:rPr>
                <w:noProof/>
                <w:webHidden/>
              </w:rPr>
              <w:instrText xml:space="preserve"> PAGEREF _Toc491091532 \h </w:instrText>
            </w:r>
            <w:r>
              <w:rPr>
                <w:noProof/>
                <w:webHidden/>
              </w:rPr>
            </w:r>
          </w:ins>
          <w:r>
            <w:rPr>
              <w:noProof/>
              <w:webHidden/>
            </w:rPr>
            <w:fldChar w:fldCharType="separate"/>
          </w:r>
          <w:ins w:id="19" w:author="Daniel Adinolfi" w:date="2017-08-21T15:10:00Z">
            <w:r>
              <w:rPr>
                <w:noProof/>
                <w:webHidden/>
              </w:rPr>
              <w:t>4</w:t>
            </w:r>
            <w:r>
              <w:rPr>
                <w:noProof/>
                <w:webHidden/>
              </w:rPr>
              <w:fldChar w:fldCharType="end"/>
            </w:r>
            <w:r w:rsidRPr="00767CAC">
              <w:rPr>
                <w:rStyle w:val="Hyperlink"/>
                <w:noProof/>
              </w:rPr>
              <w:fldChar w:fldCharType="end"/>
            </w:r>
          </w:ins>
        </w:p>
        <w:p w14:paraId="19036F98" w14:textId="77777777" w:rsidR="00C61BD7" w:rsidRDefault="00C61BD7">
          <w:pPr>
            <w:pStyle w:val="TOC2"/>
            <w:tabs>
              <w:tab w:val="left" w:pos="960"/>
              <w:tab w:val="right" w:leader="dot" w:pos="9350"/>
            </w:tabs>
            <w:rPr>
              <w:ins w:id="20" w:author="Daniel Adinolfi" w:date="2017-08-21T15:10:00Z"/>
              <w:rFonts w:eastAsiaTheme="minorEastAsia"/>
              <w:noProof/>
            </w:rPr>
          </w:pPr>
          <w:ins w:id="21"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"_Toc491091533"</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1.1.</w:t>
            </w:r>
            <w:r>
              <w:rPr>
                <w:rFonts w:eastAsiaTheme="minorEastAsia"/>
                <w:noProof/>
              </w:rPr>
              <w:tab/>
            </w:r>
            <w:r w:rsidRPr="00767CAC">
              <w:rPr>
                <w:rStyle w:val="Hyperlink"/>
                <w:noProof/>
              </w:rPr>
              <w:t>CVE Numbering Authorities (CNAs)</w:t>
            </w:r>
            <w:r>
              <w:rPr>
                <w:noProof/>
                <w:webHidden/>
              </w:rPr>
              <w:tab/>
            </w:r>
            <w:r>
              <w:rPr>
                <w:noProof/>
                <w:webHidden/>
              </w:rPr>
              <w:fldChar w:fldCharType="begin"/>
            </w:r>
            <w:r>
              <w:rPr>
                <w:noProof/>
                <w:webHidden/>
              </w:rPr>
              <w:instrText xml:space="preserve"> PAGEREF _Toc491091533 \h </w:instrText>
            </w:r>
            <w:r>
              <w:rPr>
                <w:noProof/>
                <w:webHidden/>
              </w:rPr>
            </w:r>
          </w:ins>
          <w:r>
            <w:rPr>
              <w:noProof/>
              <w:webHidden/>
            </w:rPr>
            <w:fldChar w:fldCharType="separate"/>
          </w:r>
          <w:ins w:id="22" w:author="Daniel Adinolfi" w:date="2017-08-21T15:10:00Z">
            <w:r>
              <w:rPr>
                <w:noProof/>
                <w:webHidden/>
              </w:rPr>
              <w:t>4</w:t>
            </w:r>
            <w:r>
              <w:rPr>
                <w:noProof/>
                <w:webHidden/>
              </w:rPr>
              <w:fldChar w:fldCharType="end"/>
            </w:r>
            <w:r w:rsidRPr="00767CAC">
              <w:rPr>
                <w:rStyle w:val="Hyperlink"/>
                <w:noProof/>
              </w:rPr>
              <w:fldChar w:fldCharType="end"/>
            </w:r>
          </w:ins>
        </w:p>
        <w:p w14:paraId="33DCD364" w14:textId="77777777" w:rsidR="00C61BD7" w:rsidRDefault="00C61BD7">
          <w:pPr>
            <w:pStyle w:val="TOC2"/>
            <w:tabs>
              <w:tab w:val="left" w:pos="960"/>
              <w:tab w:val="right" w:leader="dot" w:pos="9350"/>
            </w:tabs>
            <w:rPr>
              <w:ins w:id="23" w:author="Daniel Adinolfi" w:date="2017-08-21T15:10:00Z"/>
              <w:rFonts w:eastAsiaTheme="minorEastAsia"/>
              <w:noProof/>
            </w:rPr>
          </w:pPr>
          <w:ins w:id="24"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"_Toc491091534"</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1.2.</w:t>
            </w:r>
            <w:r>
              <w:rPr>
                <w:rFonts w:eastAsiaTheme="minorEastAsia"/>
                <w:noProof/>
              </w:rPr>
              <w:tab/>
            </w:r>
            <w:r w:rsidRPr="00767CAC">
              <w:rPr>
                <w:rStyle w:val="Hyperlink"/>
                <w:noProof/>
              </w:rPr>
              <w:t>Federated CNA Structure</w:t>
            </w:r>
            <w:r>
              <w:rPr>
                <w:noProof/>
                <w:webHidden/>
              </w:rPr>
              <w:tab/>
            </w:r>
            <w:r>
              <w:rPr>
                <w:noProof/>
                <w:webHidden/>
              </w:rPr>
              <w:fldChar w:fldCharType="begin"/>
            </w:r>
            <w:r>
              <w:rPr>
                <w:noProof/>
                <w:webHidden/>
              </w:rPr>
              <w:instrText xml:space="preserve"> PAGEREF _Toc491091534 \h </w:instrText>
            </w:r>
            <w:r>
              <w:rPr>
                <w:noProof/>
                <w:webHidden/>
              </w:rPr>
            </w:r>
          </w:ins>
          <w:r>
            <w:rPr>
              <w:noProof/>
              <w:webHidden/>
            </w:rPr>
            <w:fldChar w:fldCharType="separate"/>
          </w:r>
          <w:ins w:id="25" w:author="Daniel Adinolfi" w:date="2017-08-21T15:10:00Z">
            <w:r>
              <w:rPr>
                <w:noProof/>
                <w:webHidden/>
              </w:rPr>
              <w:t>4</w:t>
            </w:r>
            <w:r>
              <w:rPr>
                <w:noProof/>
                <w:webHidden/>
              </w:rPr>
              <w:fldChar w:fldCharType="end"/>
            </w:r>
            <w:r w:rsidRPr="00767CAC">
              <w:rPr>
                <w:rStyle w:val="Hyperlink"/>
                <w:noProof/>
              </w:rPr>
              <w:fldChar w:fldCharType="end"/>
            </w:r>
          </w:ins>
        </w:p>
        <w:p w14:paraId="39A66D82" w14:textId="77777777" w:rsidR="00C61BD7" w:rsidRDefault="00C61BD7">
          <w:pPr>
            <w:pStyle w:val="TOC2"/>
            <w:tabs>
              <w:tab w:val="left" w:pos="960"/>
              <w:tab w:val="right" w:leader="dot" w:pos="9350"/>
            </w:tabs>
            <w:rPr>
              <w:ins w:id="26" w:author="Daniel Adinolfi" w:date="2017-08-21T15:10:00Z"/>
              <w:rFonts w:eastAsiaTheme="minorEastAsia"/>
              <w:noProof/>
            </w:rPr>
          </w:pPr>
          <w:ins w:id="27"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"_Toc491091535"</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1.3.</w:t>
            </w:r>
            <w:r>
              <w:rPr>
                <w:rFonts w:eastAsiaTheme="minorEastAsia"/>
                <w:noProof/>
              </w:rPr>
              <w:tab/>
            </w:r>
            <w:r w:rsidRPr="00767CAC">
              <w:rPr>
                <w:rStyle w:val="Hyperlink"/>
                <w:noProof/>
              </w:rPr>
              <w:t>Purpose and Goal of the CNA Rules</w:t>
            </w:r>
            <w:r>
              <w:rPr>
                <w:noProof/>
                <w:webHidden/>
              </w:rPr>
              <w:tab/>
            </w:r>
            <w:r>
              <w:rPr>
                <w:noProof/>
                <w:webHidden/>
              </w:rPr>
              <w:fldChar w:fldCharType="begin"/>
            </w:r>
            <w:r>
              <w:rPr>
                <w:noProof/>
                <w:webHidden/>
              </w:rPr>
              <w:instrText xml:space="preserve"> PAGEREF _Toc491091535 \h </w:instrText>
            </w:r>
            <w:r>
              <w:rPr>
                <w:noProof/>
                <w:webHidden/>
              </w:rPr>
            </w:r>
          </w:ins>
          <w:r>
            <w:rPr>
              <w:noProof/>
              <w:webHidden/>
            </w:rPr>
            <w:fldChar w:fldCharType="separate"/>
          </w:r>
          <w:ins w:id="28" w:author="Daniel Adinolfi" w:date="2017-08-21T15:10:00Z">
            <w:r>
              <w:rPr>
                <w:noProof/>
                <w:webHidden/>
              </w:rPr>
              <w:t>6</w:t>
            </w:r>
            <w:r>
              <w:rPr>
                <w:noProof/>
                <w:webHidden/>
              </w:rPr>
              <w:fldChar w:fldCharType="end"/>
            </w:r>
            <w:r w:rsidRPr="00767CAC">
              <w:rPr>
                <w:rStyle w:val="Hyperlink"/>
                <w:noProof/>
              </w:rPr>
              <w:fldChar w:fldCharType="end"/>
            </w:r>
          </w:ins>
        </w:p>
        <w:p w14:paraId="40C3E753" w14:textId="77777777" w:rsidR="00C61BD7" w:rsidRDefault="00C61BD7">
          <w:pPr>
            <w:pStyle w:val="TOC2"/>
            <w:tabs>
              <w:tab w:val="left" w:pos="960"/>
              <w:tab w:val="right" w:leader="dot" w:pos="9350"/>
            </w:tabs>
            <w:rPr>
              <w:ins w:id="29" w:author="Daniel Adinolfi" w:date="2017-08-21T15:10:00Z"/>
              <w:rFonts w:eastAsiaTheme="minorEastAsia"/>
              <w:noProof/>
            </w:rPr>
          </w:pPr>
          <w:ins w:id="30"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"_Toc491091536"</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1.4.</w:t>
            </w:r>
            <w:r>
              <w:rPr>
                <w:rFonts w:eastAsiaTheme="minorEastAsia"/>
                <w:noProof/>
              </w:rPr>
              <w:tab/>
            </w:r>
            <w:r w:rsidRPr="00767CAC">
              <w:rPr>
                <w:rStyle w:val="Hyperlink"/>
                <w:noProof/>
              </w:rPr>
              <w:t>Document Structure</w:t>
            </w:r>
            <w:r>
              <w:rPr>
                <w:noProof/>
                <w:webHidden/>
              </w:rPr>
              <w:tab/>
            </w:r>
            <w:r>
              <w:rPr>
                <w:noProof/>
                <w:webHidden/>
              </w:rPr>
              <w:fldChar w:fldCharType="begin"/>
            </w:r>
            <w:r>
              <w:rPr>
                <w:noProof/>
                <w:webHidden/>
              </w:rPr>
              <w:instrText xml:space="preserve"> PAGEREF _Toc491091536 \h </w:instrText>
            </w:r>
            <w:r>
              <w:rPr>
                <w:noProof/>
                <w:webHidden/>
              </w:rPr>
            </w:r>
          </w:ins>
          <w:r>
            <w:rPr>
              <w:noProof/>
              <w:webHidden/>
            </w:rPr>
            <w:fldChar w:fldCharType="separate"/>
          </w:r>
          <w:ins w:id="31" w:author="Daniel Adinolfi" w:date="2017-08-21T15:10:00Z">
            <w:r>
              <w:rPr>
                <w:noProof/>
                <w:webHidden/>
              </w:rPr>
              <w:t>7</w:t>
            </w:r>
            <w:r>
              <w:rPr>
                <w:noProof/>
                <w:webHidden/>
              </w:rPr>
              <w:fldChar w:fldCharType="end"/>
            </w:r>
            <w:r w:rsidRPr="00767CAC">
              <w:rPr>
                <w:rStyle w:val="Hyperlink"/>
                <w:noProof/>
              </w:rPr>
              <w:fldChar w:fldCharType="end"/>
            </w:r>
          </w:ins>
        </w:p>
        <w:p w14:paraId="368E1F7D" w14:textId="77777777" w:rsidR="00C61BD7" w:rsidRDefault="00C61BD7">
          <w:pPr>
            <w:pStyle w:val="TOC1"/>
            <w:tabs>
              <w:tab w:val="left" w:pos="480"/>
              <w:tab w:val="right" w:leader="dot" w:pos="9350"/>
            </w:tabs>
            <w:rPr>
              <w:ins w:id="32" w:author="Daniel Adinolfi" w:date="2017-08-21T15:10:00Z"/>
              <w:rFonts w:eastAsiaTheme="minorEastAsia"/>
              <w:noProof/>
            </w:rPr>
          </w:pPr>
          <w:ins w:id="33"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"_Toc491091537"</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2.</w:t>
            </w:r>
            <w:r>
              <w:rPr>
                <w:rFonts w:eastAsiaTheme="minorEastAsia"/>
                <w:noProof/>
              </w:rPr>
              <w:tab/>
            </w:r>
            <w:r w:rsidRPr="00767CAC">
              <w:rPr>
                <w:rStyle w:val="Hyperlink"/>
                <w:noProof/>
              </w:rPr>
              <w:t>Rules for All CNAs</w:t>
            </w:r>
            <w:r>
              <w:rPr>
                <w:noProof/>
                <w:webHidden/>
              </w:rPr>
              <w:tab/>
            </w:r>
            <w:r>
              <w:rPr>
                <w:noProof/>
                <w:webHidden/>
              </w:rPr>
              <w:fldChar w:fldCharType="begin"/>
            </w:r>
            <w:r>
              <w:rPr>
                <w:noProof/>
                <w:webHidden/>
              </w:rPr>
              <w:instrText xml:space="preserve"> PAGEREF _Toc491091537 \h </w:instrText>
            </w:r>
            <w:r>
              <w:rPr>
                <w:noProof/>
                <w:webHidden/>
              </w:rPr>
            </w:r>
          </w:ins>
          <w:r>
            <w:rPr>
              <w:noProof/>
              <w:webHidden/>
            </w:rPr>
            <w:fldChar w:fldCharType="separate"/>
          </w:r>
          <w:ins w:id="34" w:author="Daniel Adinolfi" w:date="2017-08-21T15:10:00Z">
            <w:r>
              <w:rPr>
                <w:noProof/>
                <w:webHidden/>
              </w:rPr>
              <w:t>7</w:t>
            </w:r>
            <w:r>
              <w:rPr>
                <w:noProof/>
                <w:webHidden/>
              </w:rPr>
              <w:fldChar w:fldCharType="end"/>
            </w:r>
            <w:r w:rsidRPr="00767CAC">
              <w:rPr>
                <w:rStyle w:val="Hyperlink"/>
                <w:noProof/>
              </w:rPr>
              <w:fldChar w:fldCharType="end"/>
            </w:r>
          </w:ins>
        </w:p>
        <w:p w14:paraId="055ACB11" w14:textId="77777777" w:rsidR="00C61BD7" w:rsidRDefault="00C61BD7">
          <w:pPr>
            <w:pStyle w:val="TOC2"/>
            <w:tabs>
              <w:tab w:val="left" w:pos="960"/>
              <w:tab w:val="right" w:leader="dot" w:pos="9350"/>
            </w:tabs>
            <w:rPr>
              <w:ins w:id="35" w:author="Daniel Adinolfi" w:date="2017-08-21T15:10:00Z"/>
              <w:rFonts w:eastAsiaTheme="minorEastAsia"/>
              <w:noProof/>
            </w:rPr>
          </w:pPr>
          <w:ins w:id="36"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"_Toc491091538"</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2.1.</w:t>
            </w:r>
            <w:r>
              <w:rPr>
                <w:rFonts w:eastAsiaTheme="minorEastAsia"/>
                <w:noProof/>
              </w:rPr>
              <w:tab/>
            </w:r>
            <w:r w:rsidRPr="00767CAC">
              <w:rPr>
                <w:rStyle w:val="Hyperlink"/>
                <w:noProof/>
              </w:rPr>
              <w:t>Assignment Rules</w:t>
            </w:r>
            <w:r>
              <w:rPr>
                <w:noProof/>
                <w:webHidden/>
              </w:rPr>
              <w:tab/>
            </w:r>
            <w:r>
              <w:rPr>
                <w:noProof/>
                <w:webHidden/>
              </w:rPr>
              <w:fldChar w:fldCharType="begin"/>
            </w:r>
            <w:r>
              <w:rPr>
                <w:noProof/>
                <w:webHidden/>
              </w:rPr>
              <w:instrText xml:space="preserve"> PAGEREF _Toc491091538 \h </w:instrText>
            </w:r>
            <w:r>
              <w:rPr>
                <w:noProof/>
                <w:webHidden/>
              </w:rPr>
            </w:r>
          </w:ins>
          <w:r>
            <w:rPr>
              <w:noProof/>
              <w:webHidden/>
            </w:rPr>
            <w:fldChar w:fldCharType="separate"/>
          </w:r>
          <w:ins w:id="37" w:author="Daniel Adinolfi" w:date="2017-08-21T15:10:00Z">
            <w:r>
              <w:rPr>
                <w:noProof/>
                <w:webHidden/>
              </w:rPr>
              <w:t>7</w:t>
            </w:r>
            <w:r>
              <w:rPr>
                <w:noProof/>
                <w:webHidden/>
              </w:rPr>
              <w:fldChar w:fldCharType="end"/>
            </w:r>
            <w:r w:rsidRPr="00767CAC">
              <w:rPr>
                <w:rStyle w:val="Hyperlink"/>
                <w:noProof/>
              </w:rPr>
              <w:fldChar w:fldCharType="end"/>
            </w:r>
          </w:ins>
        </w:p>
        <w:p w14:paraId="072CF7B0" w14:textId="77777777" w:rsidR="00C61BD7" w:rsidRDefault="00C61BD7">
          <w:pPr>
            <w:pStyle w:val="TOC2"/>
            <w:tabs>
              <w:tab w:val="left" w:pos="960"/>
              <w:tab w:val="right" w:leader="dot" w:pos="9350"/>
            </w:tabs>
            <w:rPr>
              <w:ins w:id="38" w:author="Daniel Adinolfi" w:date="2017-08-21T15:10:00Z"/>
              <w:rFonts w:eastAsiaTheme="minorEastAsia"/>
              <w:noProof/>
            </w:rPr>
          </w:pPr>
          <w:ins w:id="39"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"_Toc491091539"</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2.2.</w:t>
            </w:r>
            <w:r>
              <w:rPr>
                <w:rFonts w:eastAsiaTheme="minorEastAsia"/>
                <w:noProof/>
              </w:rPr>
              <w:tab/>
            </w:r>
            <w:r w:rsidRPr="00767CAC">
              <w:rPr>
                <w:rStyle w:val="Hyperlink"/>
                <w:noProof/>
              </w:rPr>
              <w:t>Communication Rules</w:t>
            </w:r>
            <w:r>
              <w:rPr>
                <w:noProof/>
                <w:webHidden/>
              </w:rPr>
              <w:tab/>
            </w:r>
            <w:r>
              <w:rPr>
                <w:noProof/>
                <w:webHidden/>
              </w:rPr>
              <w:fldChar w:fldCharType="begin"/>
            </w:r>
            <w:r>
              <w:rPr>
                <w:noProof/>
                <w:webHidden/>
              </w:rPr>
              <w:instrText xml:space="preserve"> PAGEREF _Toc491091539 \h </w:instrText>
            </w:r>
            <w:r>
              <w:rPr>
                <w:noProof/>
                <w:webHidden/>
              </w:rPr>
            </w:r>
          </w:ins>
          <w:r>
            <w:rPr>
              <w:noProof/>
              <w:webHidden/>
            </w:rPr>
            <w:fldChar w:fldCharType="separate"/>
          </w:r>
          <w:ins w:id="40" w:author="Daniel Adinolfi" w:date="2017-08-21T15:10:00Z">
            <w:r>
              <w:rPr>
                <w:noProof/>
                <w:webHidden/>
              </w:rPr>
              <w:t>8</w:t>
            </w:r>
            <w:r>
              <w:rPr>
                <w:noProof/>
                <w:webHidden/>
              </w:rPr>
              <w:fldChar w:fldCharType="end"/>
            </w:r>
            <w:r w:rsidRPr="00767CAC">
              <w:rPr>
                <w:rStyle w:val="Hyperlink"/>
                <w:noProof/>
              </w:rPr>
              <w:fldChar w:fldCharType="end"/>
            </w:r>
          </w:ins>
        </w:p>
        <w:p w14:paraId="6326CA5E" w14:textId="77777777" w:rsidR="00C61BD7" w:rsidRDefault="00C61BD7">
          <w:pPr>
            <w:pStyle w:val="TOC2"/>
            <w:tabs>
              <w:tab w:val="left" w:pos="960"/>
              <w:tab w:val="right" w:leader="dot" w:pos="9350"/>
            </w:tabs>
            <w:rPr>
              <w:ins w:id="41" w:author="Daniel Adinolfi" w:date="2017-08-21T15:10:00Z"/>
              <w:rFonts w:eastAsiaTheme="minorEastAsia"/>
              <w:noProof/>
            </w:rPr>
          </w:pPr>
          <w:ins w:id="42"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"_Toc491091541"</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2.3.</w:t>
            </w:r>
            <w:r>
              <w:rPr>
                <w:rFonts w:eastAsiaTheme="minorEastAsia"/>
                <w:noProof/>
              </w:rPr>
              <w:tab/>
            </w:r>
            <w:r w:rsidRPr="00767CAC">
              <w:rPr>
                <w:rStyle w:val="Hyperlink"/>
                <w:noProof/>
              </w:rPr>
              <w:t>Administration Rules</w:t>
            </w:r>
            <w:r>
              <w:rPr>
                <w:noProof/>
                <w:webHidden/>
              </w:rPr>
              <w:tab/>
            </w:r>
            <w:r>
              <w:rPr>
                <w:noProof/>
                <w:webHidden/>
              </w:rPr>
              <w:fldChar w:fldCharType="begin"/>
            </w:r>
            <w:r>
              <w:rPr>
                <w:noProof/>
                <w:webHidden/>
              </w:rPr>
              <w:instrText xml:space="preserve"> PAGEREF _Toc491091541 \h </w:instrText>
            </w:r>
            <w:r>
              <w:rPr>
                <w:noProof/>
                <w:webHidden/>
              </w:rPr>
            </w:r>
          </w:ins>
          <w:r>
            <w:rPr>
              <w:noProof/>
              <w:webHidden/>
            </w:rPr>
            <w:fldChar w:fldCharType="separate"/>
          </w:r>
          <w:ins w:id="43" w:author="Daniel Adinolfi" w:date="2017-08-21T15:10:00Z">
            <w:r>
              <w:rPr>
                <w:noProof/>
                <w:webHidden/>
              </w:rPr>
              <w:t>9</w:t>
            </w:r>
            <w:r>
              <w:rPr>
                <w:noProof/>
                <w:webHidden/>
              </w:rPr>
              <w:fldChar w:fldCharType="end"/>
            </w:r>
            <w:r w:rsidRPr="00767CAC">
              <w:rPr>
                <w:rStyle w:val="Hyperlink"/>
                <w:noProof/>
              </w:rPr>
              <w:fldChar w:fldCharType="end"/>
            </w:r>
          </w:ins>
        </w:p>
        <w:p w14:paraId="622E5129" w14:textId="77777777" w:rsidR="00C61BD7" w:rsidRDefault="00C61BD7">
          <w:pPr>
            <w:pStyle w:val="TOC1"/>
            <w:tabs>
              <w:tab w:val="left" w:pos="480"/>
              <w:tab w:val="right" w:leader="dot" w:pos="9350"/>
            </w:tabs>
            <w:rPr>
              <w:ins w:id="44" w:author="Daniel Adinolfi" w:date="2017-08-21T15:10:00Z"/>
              <w:rFonts w:eastAsiaTheme="minorEastAsia"/>
              <w:noProof/>
            </w:rPr>
          </w:pPr>
          <w:ins w:id="45"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"_Toc491091542"</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3.</w:t>
            </w:r>
            <w:r>
              <w:rPr>
                <w:rFonts w:eastAsiaTheme="minorEastAsia"/>
                <w:noProof/>
              </w:rPr>
              <w:tab/>
            </w:r>
            <w:r w:rsidRPr="00767CAC">
              <w:rPr>
                <w:rStyle w:val="Hyperlink"/>
                <w:noProof/>
              </w:rPr>
              <w:t>Responsibilities of Root and Primary CNAs</w:t>
            </w:r>
            <w:r>
              <w:rPr>
                <w:noProof/>
                <w:webHidden/>
              </w:rPr>
              <w:tab/>
            </w:r>
            <w:r>
              <w:rPr>
                <w:noProof/>
                <w:webHidden/>
              </w:rPr>
              <w:fldChar w:fldCharType="begin"/>
            </w:r>
            <w:r>
              <w:rPr>
                <w:noProof/>
                <w:webHidden/>
              </w:rPr>
              <w:instrText xml:space="preserve"> PAGEREF _Toc491091542 \h </w:instrText>
            </w:r>
            <w:r>
              <w:rPr>
                <w:noProof/>
                <w:webHidden/>
              </w:rPr>
            </w:r>
          </w:ins>
          <w:r>
            <w:rPr>
              <w:noProof/>
              <w:webHidden/>
            </w:rPr>
            <w:fldChar w:fldCharType="separate"/>
          </w:r>
          <w:ins w:id="46" w:author="Daniel Adinolfi" w:date="2017-08-21T15:10:00Z">
            <w:r>
              <w:rPr>
                <w:noProof/>
                <w:webHidden/>
              </w:rPr>
              <w:t>9</w:t>
            </w:r>
            <w:r>
              <w:rPr>
                <w:noProof/>
                <w:webHidden/>
              </w:rPr>
              <w:fldChar w:fldCharType="end"/>
            </w:r>
            <w:r w:rsidRPr="00767CAC">
              <w:rPr>
                <w:rStyle w:val="Hyperlink"/>
                <w:noProof/>
              </w:rPr>
              <w:fldChar w:fldCharType="end"/>
            </w:r>
          </w:ins>
        </w:p>
        <w:p w14:paraId="25EC8A02" w14:textId="77777777" w:rsidR="00C61BD7" w:rsidRDefault="00C61BD7">
          <w:pPr>
            <w:pStyle w:val="TOC2"/>
            <w:tabs>
              <w:tab w:val="left" w:pos="960"/>
              <w:tab w:val="right" w:leader="dot" w:pos="9350"/>
            </w:tabs>
            <w:rPr>
              <w:ins w:id="47" w:author="Daniel Adinolfi" w:date="2017-08-21T15:10:00Z"/>
              <w:rFonts w:eastAsiaTheme="minorEastAsia"/>
              <w:noProof/>
            </w:rPr>
          </w:pPr>
          <w:ins w:id="48"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"_Toc491091543"</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3.1.</w:t>
            </w:r>
            <w:r>
              <w:rPr>
                <w:rFonts w:eastAsiaTheme="minorEastAsia"/>
                <w:noProof/>
              </w:rPr>
              <w:tab/>
            </w:r>
            <w:r w:rsidRPr="00767CAC">
              <w:rPr>
                <w:rStyle w:val="Hyperlink"/>
                <w:noProof/>
              </w:rPr>
              <w:t>Root CNAs</w:t>
            </w:r>
            <w:r>
              <w:rPr>
                <w:noProof/>
                <w:webHidden/>
              </w:rPr>
              <w:tab/>
            </w:r>
            <w:r>
              <w:rPr>
                <w:noProof/>
                <w:webHidden/>
              </w:rPr>
              <w:fldChar w:fldCharType="begin"/>
            </w:r>
            <w:r>
              <w:rPr>
                <w:noProof/>
                <w:webHidden/>
              </w:rPr>
              <w:instrText xml:space="preserve"> PAGEREF _Toc491091543 \h </w:instrText>
            </w:r>
            <w:r>
              <w:rPr>
                <w:noProof/>
                <w:webHidden/>
              </w:rPr>
            </w:r>
          </w:ins>
          <w:r>
            <w:rPr>
              <w:noProof/>
              <w:webHidden/>
            </w:rPr>
            <w:fldChar w:fldCharType="separate"/>
          </w:r>
          <w:ins w:id="49" w:author="Daniel Adinolfi" w:date="2017-08-21T15:10:00Z">
            <w:r>
              <w:rPr>
                <w:noProof/>
                <w:webHidden/>
              </w:rPr>
              <w:t>9</w:t>
            </w:r>
            <w:r>
              <w:rPr>
                <w:noProof/>
                <w:webHidden/>
              </w:rPr>
              <w:fldChar w:fldCharType="end"/>
            </w:r>
            <w:r w:rsidRPr="00767CAC">
              <w:rPr>
                <w:rStyle w:val="Hyperlink"/>
                <w:noProof/>
              </w:rPr>
              <w:fldChar w:fldCharType="end"/>
            </w:r>
          </w:ins>
        </w:p>
        <w:p w14:paraId="7E7728B8" w14:textId="77777777" w:rsidR="00C61BD7" w:rsidRDefault="00C61BD7">
          <w:pPr>
            <w:pStyle w:val="TOC3"/>
            <w:tabs>
              <w:tab w:val="left" w:pos="1440"/>
              <w:tab w:val="right" w:leader="dot" w:pos="9350"/>
            </w:tabs>
            <w:rPr>
              <w:ins w:id="50" w:author="Daniel Adinolfi" w:date="2017-08-21T15:10:00Z"/>
              <w:rFonts w:eastAsiaTheme="minorEastAsia"/>
              <w:noProof/>
            </w:rPr>
          </w:pPr>
          <w:ins w:id="51"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"_Toc491091544"</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3.1.1.</w:t>
            </w:r>
            <w:r>
              <w:rPr>
                <w:rFonts w:eastAsiaTheme="minorEastAsia"/>
                <w:noProof/>
              </w:rPr>
              <w:tab/>
            </w:r>
            <w:r w:rsidRPr="00767CAC">
              <w:rPr>
                <w:rStyle w:val="Hyperlink"/>
                <w:noProof/>
              </w:rPr>
              <w:t>Assignment Rules</w:t>
            </w:r>
            <w:r>
              <w:rPr>
                <w:noProof/>
                <w:webHidden/>
              </w:rPr>
              <w:tab/>
            </w:r>
            <w:r>
              <w:rPr>
                <w:noProof/>
                <w:webHidden/>
              </w:rPr>
              <w:fldChar w:fldCharType="begin"/>
            </w:r>
            <w:r>
              <w:rPr>
                <w:noProof/>
                <w:webHidden/>
              </w:rPr>
              <w:instrText xml:space="preserve"> PAGEREF _Toc491091544 \h </w:instrText>
            </w:r>
            <w:r>
              <w:rPr>
                <w:noProof/>
                <w:webHidden/>
              </w:rPr>
            </w:r>
          </w:ins>
          <w:r>
            <w:rPr>
              <w:noProof/>
              <w:webHidden/>
            </w:rPr>
            <w:fldChar w:fldCharType="separate"/>
          </w:r>
          <w:ins w:id="52" w:author="Daniel Adinolfi" w:date="2017-08-21T15:10:00Z">
            <w:r>
              <w:rPr>
                <w:noProof/>
                <w:webHidden/>
              </w:rPr>
              <w:t>9</w:t>
            </w:r>
            <w:r>
              <w:rPr>
                <w:noProof/>
                <w:webHidden/>
              </w:rPr>
              <w:fldChar w:fldCharType="end"/>
            </w:r>
            <w:r w:rsidRPr="00767CAC">
              <w:rPr>
                <w:rStyle w:val="Hyperlink"/>
                <w:noProof/>
              </w:rPr>
              <w:fldChar w:fldCharType="end"/>
            </w:r>
          </w:ins>
        </w:p>
        <w:p w14:paraId="3C620B50" w14:textId="77777777" w:rsidR="00C61BD7" w:rsidRDefault="00C61BD7">
          <w:pPr>
            <w:pStyle w:val="TOC3"/>
            <w:tabs>
              <w:tab w:val="left" w:pos="1440"/>
              <w:tab w:val="right" w:leader="dot" w:pos="9350"/>
            </w:tabs>
            <w:rPr>
              <w:ins w:id="53" w:author="Daniel Adinolfi" w:date="2017-08-21T15:10:00Z"/>
              <w:rFonts w:eastAsiaTheme="minorEastAsia"/>
              <w:noProof/>
            </w:rPr>
          </w:pPr>
          <w:ins w:id="54"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"_Toc491091545"</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3.1.2.</w:t>
            </w:r>
            <w:r>
              <w:rPr>
                <w:rFonts w:eastAsiaTheme="minorEastAsia"/>
                <w:noProof/>
              </w:rPr>
              <w:tab/>
            </w:r>
            <w:r w:rsidRPr="00767CAC">
              <w:rPr>
                <w:rStyle w:val="Hyperlink"/>
                <w:noProof/>
              </w:rPr>
              <w:t>Communications Rules</w:t>
            </w:r>
            <w:r>
              <w:rPr>
                <w:noProof/>
                <w:webHidden/>
              </w:rPr>
              <w:tab/>
            </w:r>
            <w:r>
              <w:rPr>
                <w:noProof/>
                <w:webHidden/>
              </w:rPr>
              <w:fldChar w:fldCharType="begin"/>
            </w:r>
            <w:r>
              <w:rPr>
                <w:noProof/>
                <w:webHidden/>
              </w:rPr>
              <w:instrText xml:space="preserve"> PAGEREF _Toc491091545 \h </w:instrText>
            </w:r>
            <w:r>
              <w:rPr>
                <w:noProof/>
                <w:webHidden/>
              </w:rPr>
            </w:r>
          </w:ins>
          <w:r>
            <w:rPr>
              <w:noProof/>
              <w:webHidden/>
            </w:rPr>
            <w:fldChar w:fldCharType="separate"/>
          </w:r>
          <w:ins w:id="55" w:author="Daniel Adinolfi" w:date="2017-08-21T15:10:00Z">
            <w:r>
              <w:rPr>
                <w:noProof/>
                <w:webHidden/>
              </w:rPr>
              <w:t>9</w:t>
            </w:r>
            <w:r>
              <w:rPr>
                <w:noProof/>
                <w:webHidden/>
              </w:rPr>
              <w:fldChar w:fldCharType="end"/>
            </w:r>
            <w:r w:rsidRPr="00767CAC">
              <w:rPr>
                <w:rStyle w:val="Hyperlink"/>
                <w:noProof/>
              </w:rPr>
              <w:fldChar w:fldCharType="end"/>
            </w:r>
          </w:ins>
        </w:p>
        <w:p w14:paraId="1858C844" w14:textId="77777777" w:rsidR="00C61BD7" w:rsidRDefault="00C61BD7">
          <w:pPr>
            <w:pStyle w:val="TOC3"/>
            <w:tabs>
              <w:tab w:val="left" w:pos="1440"/>
              <w:tab w:val="right" w:leader="dot" w:pos="9350"/>
            </w:tabs>
            <w:rPr>
              <w:ins w:id="56" w:author="Daniel Adinolfi" w:date="2017-08-21T15:10:00Z"/>
              <w:rFonts w:eastAsiaTheme="minorEastAsia"/>
              <w:noProof/>
            </w:rPr>
          </w:pPr>
          <w:ins w:id="57"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"_Toc491091546"</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3.1.3.</w:t>
            </w:r>
            <w:r>
              <w:rPr>
                <w:rFonts w:eastAsiaTheme="minorEastAsia"/>
                <w:noProof/>
              </w:rPr>
              <w:tab/>
            </w:r>
            <w:r w:rsidRPr="00767CAC">
              <w:rPr>
                <w:rStyle w:val="Hyperlink"/>
                <w:noProof/>
              </w:rPr>
              <w:t>Administration Rules</w:t>
            </w:r>
            <w:r>
              <w:rPr>
                <w:noProof/>
                <w:webHidden/>
              </w:rPr>
              <w:tab/>
            </w:r>
            <w:r>
              <w:rPr>
                <w:noProof/>
                <w:webHidden/>
              </w:rPr>
              <w:fldChar w:fldCharType="begin"/>
            </w:r>
            <w:r>
              <w:rPr>
                <w:noProof/>
                <w:webHidden/>
              </w:rPr>
              <w:instrText xml:space="preserve"> PAGEREF _Toc491091546 \h </w:instrText>
            </w:r>
            <w:r>
              <w:rPr>
                <w:noProof/>
                <w:webHidden/>
              </w:rPr>
            </w:r>
          </w:ins>
          <w:r>
            <w:rPr>
              <w:noProof/>
              <w:webHidden/>
            </w:rPr>
            <w:fldChar w:fldCharType="separate"/>
          </w:r>
          <w:ins w:id="58" w:author="Daniel Adinolfi" w:date="2017-08-21T15:10:00Z">
            <w:r>
              <w:rPr>
                <w:noProof/>
                <w:webHidden/>
              </w:rPr>
              <w:t>10</w:t>
            </w:r>
            <w:r>
              <w:rPr>
                <w:noProof/>
                <w:webHidden/>
              </w:rPr>
              <w:fldChar w:fldCharType="end"/>
            </w:r>
            <w:r w:rsidRPr="00767CAC">
              <w:rPr>
                <w:rStyle w:val="Hyperlink"/>
                <w:noProof/>
              </w:rPr>
              <w:fldChar w:fldCharType="end"/>
            </w:r>
          </w:ins>
        </w:p>
        <w:p w14:paraId="2107A821" w14:textId="77777777" w:rsidR="00C61BD7" w:rsidRDefault="00C61BD7">
          <w:pPr>
            <w:pStyle w:val="TOC2"/>
            <w:tabs>
              <w:tab w:val="left" w:pos="960"/>
              <w:tab w:val="right" w:leader="dot" w:pos="9350"/>
            </w:tabs>
            <w:rPr>
              <w:ins w:id="59" w:author="Daniel Adinolfi" w:date="2017-08-21T15:10:00Z"/>
              <w:rFonts w:eastAsiaTheme="minorEastAsia"/>
              <w:noProof/>
            </w:rPr>
          </w:pPr>
          <w:ins w:id="60"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"_Toc491091547"</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3.2.</w:t>
            </w:r>
            <w:r>
              <w:rPr>
                <w:rFonts w:eastAsiaTheme="minorEastAsia"/>
                <w:noProof/>
              </w:rPr>
              <w:tab/>
            </w:r>
            <w:r w:rsidRPr="00767CAC">
              <w:rPr>
                <w:rStyle w:val="Hyperlink"/>
                <w:noProof/>
              </w:rPr>
              <w:t>Primary CNA</w:t>
            </w:r>
            <w:r>
              <w:rPr>
                <w:noProof/>
                <w:webHidden/>
              </w:rPr>
              <w:tab/>
            </w:r>
            <w:r>
              <w:rPr>
                <w:noProof/>
                <w:webHidden/>
              </w:rPr>
              <w:fldChar w:fldCharType="begin"/>
            </w:r>
            <w:r>
              <w:rPr>
                <w:noProof/>
                <w:webHidden/>
              </w:rPr>
              <w:instrText xml:space="preserve"> PAGEREF _Toc491091547 \h </w:instrText>
            </w:r>
            <w:r>
              <w:rPr>
                <w:noProof/>
                <w:webHidden/>
              </w:rPr>
            </w:r>
          </w:ins>
          <w:r>
            <w:rPr>
              <w:noProof/>
              <w:webHidden/>
            </w:rPr>
            <w:fldChar w:fldCharType="separate"/>
          </w:r>
          <w:ins w:id="61" w:author="Daniel Adinolfi" w:date="2017-08-21T15:10:00Z">
            <w:r>
              <w:rPr>
                <w:noProof/>
                <w:webHidden/>
              </w:rPr>
              <w:t>10</w:t>
            </w:r>
            <w:r>
              <w:rPr>
                <w:noProof/>
                <w:webHidden/>
              </w:rPr>
              <w:fldChar w:fldCharType="end"/>
            </w:r>
            <w:r w:rsidRPr="00767CAC">
              <w:rPr>
                <w:rStyle w:val="Hyperlink"/>
                <w:noProof/>
              </w:rPr>
              <w:fldChar w:fldCharType="end"/>
            </w:r>
          </w:ins>
        </w:p>
        <w:p w14:paraId="3DC9C225" w14:textId="77777777" w:rsidR="00C61BD7" w:rsidRDefault="00C61BD7">
          <w:pPr>
            <w:pStyle w:val="TOC3"/>
            <w:tabs>
              <w:tab w:val="left" w:pos="1440"/>
              <w:tab w:val="right" w:leader="dot" w:pos="9350"/>
            </w:tabs>
            <w:rPr>
              <w:ins w:id="62" w:author="Daniel Adinolfi" w:date="2017-08-21T15:10:00Z"/>
              <w:rFonts w:eastAsiaTheme="minorEastAsia"/>
              <w:noProof/>
            </w:rPr>
          </w:pPr>
          <w:ins w:id="63"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"_Toc491091548"</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3.2.1.</w:t>
            </w:r>
            <w:r>
              <w:rPr>
                <w:rFonts w:eastAsiaTheme="minorEastAsia"/>
                <w:noProof/>
              </w:rPr>
              <w:tab/>
            </w:r>
            <w:r w:rsidRPr="00767CAC">
              <w:rPr>
                <w:rStyle w:val="Hyperlink"/>
                <w:noProof/>
              </w:rPr>
              <w:t>Assignment Rules</w:t>
            </w:r>
            <w:r>
              <w:rPr>
                <w:noProof/>
                <w:webHidden/>
              </w:rPr>
              <w:tab/>
            </w:r>
            <w:r>
              <w:rPr>
                <w:noProof/>
                <w:webHidden/>
              </w:rPr>
              <w:fldChar w:fldCharType="begin"/>
            </w:r>
            <w:r>
              <w:rPr>
                <w:noProof/>
                <w:webHidden/>
              </w:rPr>
              <w:instrText xml:space="preserve"> PAGEREF _Toc491091548 \h </w:instrText>
            </w:r>
            <w:r>
              <w:rPr>
                <w:noProof/>
                <w:webHidden/>
              </w:rPr>
            </w:r>
          </w:ins>
          <w:r>
            <w:rPr>
              <w:noProof/>
              <w:webHidden/>
            </w:rPr>
            <w:fldChar w:fldCharType="separate"/>
          </w:r>
          <w:ins w:id="64" w:author="Daniel Adinolfi" w:date="2017-08-21T15:10:00Z">
            <w:r>
              <w:rPr>
                <w:noProof/>
                <w:webHidden/>
              </w:rPr>
              <w:t>10</w:t>
            </w:r>
            <w:r>
              <w:rPr>
                <w:noProof/>
                <w:webHidden/>
              </w:rPr>
              <w:fldChar w:fldCharType="end"/>
            </w:r>
            <w:r w:rsidRPr="00767CAC">
              <w:rPr>
                <w:rStyle w:val="Hyperlink"/>
                <w:noProof/>
              </w:rPr>
              <w:fldChar w:fldCharType="end"/>
            </w:r>
          </w:ins>
        </w:p>
        <w:p w14:paraId="0029DC36" w14:textId="77777777" w:rsidR="00C61BD7" w:rsidRDefault="00C61BD7">
          <w:pPr>
            <w:pStyle w:val="TOC3"/>
            <w:tabs>
              <w:tab w:val="left" w:pos="1440"/>
              <w:tab w:val="right" w:leader="dot" w:pos="9350"/>
            </w:tabs>
            <w:rPr>
              <w:ins w:id="65" w:author="Daniel Adinolfi" w:date="2017-08-21T15:10:00Z"/>
              <w:rFonts w:eastAsiaTheme="minorEastAsia"/>
              <w:noProof/>
            </w:rPr>
          </w:pPr>
          <w:ins w:id="66"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"_Toc491091549"</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3.2.2.</w:t>
            </w:r>
            <w:r>
              <w:rPr>
                <w:rFonts w:eastAsiaTheme="minorEastAsia"/>
                <w:noProof/>
              </w:rPr>
              <w:tab/>
            </w:r>
            <w:r w:rsidRPr="00767CAC">
              <w:rPr>
                <w:rStyle w:val="Hyperlink"/>
                <w:noProof/>
              </w:rPr>
              <w:t>Communications Rules</w:t>
            </w:r>
            <w:r>
              <w:rPr>
                <w:noProof/>
                <w:webHidden/>
              </w:rPr>
              <w:tab/>
            </w:r>
            <w:r>
              <w:rPr>
                <w:noProof/>
                <w:webHidden/>
              </w:rPr>
              <w:fldChar w:fldCharType="begin"/>
            </w:r>
            <w:r>
              <w:rPr>
                <w:noProof/>
                <w:webHidden/>
              </w:rPr>
              <w:instrText xml:space="preserve"> PAGEREF _Toc491091549 \h </w:instrText>
            </w:r>
            <w:r>
              <w:rPr>
                <w:noProof/>
                <w:webHidden/>
              </w:rPr>
            </w:r>
          </w:ins>
          <w:r>
            <w:rPr>
              <w:noProof/>
              <w:webHidden/>
            </w:rPr>
            <w:fldChar w:fldCharType="separate"/>
          </w:r>
          <w:ins w:id="67" w:author="Daniel Adinolfi" w:date="2017-08-21T15:10:00Z">
            <w:r>
              <w:rPr>
                <w:noProof/>
                <w:webHidden/>
              </w:rPr>
              <w:t>10</w:t>
            </w:r>
            <w:r>
              <w:rPr>
                <w:noProof/>
                <w:webHidden/>
              </w:rPr>
              <w:fldChar w:fldCharType="end"/>
            </w:r>
            <w:r w:rsidRPr="00767CAC">
              <w:rPr>
                <w:rStyle w:val="Hyperlink"/>
                <w:noProof/>
              </w:rPr>
              <w:fldChar w:fldCharType="end"/>
            </w:r>
          </w:ins>
        </w:p>
        <w:p w14:paraId="60F1C421" w14:textId="77777777" w:rsidR="00C61BD7" w:rsidRDefault="00C61BD7">
          <w:pPr>
            <w:pStyle w:val="TOC3"/>
            <w:tabs>
              <w:tab w:val="left" w:pos="1440"/>
              <w:tab w:val="right" w:leader="dot" w:pos="9350"/>
            </w:tabs>
            <w:rPr>
              <w:ins w:id="68" w:author="Daniel Adinolfi" w:date="2017-08-21T15:10:00Z"/>
              <w:rFonts w:eastAsiaTheme="minorEastAsia"/>
              <w:noProof/>
            </w:rPr>
          </w:pPr>
          <w:ins w:id="69"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"_Toc491091550"</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3.2.3.</w:t>
            </w:r>
            <w:r>
              <w:rPr>
                <w:rFonts w:eastAsiaTheme="minorEastAsia"/>
                <w:noProof/>
              </w:rPr>
              <w:tab/>
            </w:r>
            <w:r w:rsidRPr="00767CAC">
              <w:rPr>
                <w:rStyle w:val="Hyperlink"/>
                <w:noProof/>
              </w:rPr>
              <w:t>Administration Rules</w:t>
            </w:r>
            <w:r>
              <w:rPr>
                <w:noProof/>
                <w:webHidden/>
              </w:rPr>
              <w:tab/>
            </w:r>
            <w:r>
              <w:rPr>
                <w:noProof/>
                <w:webHidden/>
              </w:rPr>
              <w:fldChar w:fldCharType="begin"/>
            </w:r>
            <w:r>
              <w:rPr>
                <w:noProof/>
                <w:webHidden/>
              </w:rPr>
              <w:instrText xml:space="preserve"> PAGEREF _Toc491091550 \h </w:instrText>
            </w:r>
            <w:r>
              <w:rPr>
                <w:noProof/>
                <w:webHidden/>
              </w:rPr>
            </w:r>
          </w:ins>
          <w:r>
            <w:rPr>
              <w:noProof/>
              <w:webHidden/>
            </w:rPr>
            <w:fldChar w:fldCharType="separate"/>
          </w:r>
          <w:ins w:id="70" w:author="Daniel Adinolfi" w:date="2017-08-21T15:10:00Z">
            <w:r>
              <w:rPr>
                <w:noProof/>
                <w:webHidden/>
              </w:rPr>
              <w:t>11</w:t>
            </w:r>
            <w:r>
              <w:rPr>
                <w:noProof/>
                <w:webHidden/>
              </w:rPr>
              <w:fldChar w:fldCharType="end"/>
            </w:r>
            <w:r w:rsidRPr="00767CAC">
              <w:rPr>
                <w:rStyle w:val="Hyperlink"/>
                <w:noProof/>
              </w:rPr>
              <w:fldChar w:fldCharType="end"/>
            </w:r>
          </w:ins>
        </w:p>
        <w:p w14:paraId="35FE0EE4" w14:textId="77777777" w:rsidR="00C61BD7" w:rsidRDefault="00C61BD7">
          <w:pPr>
            <w:pStyle w:val="TOC1"/>
            <w:tabs>
              <w:tab w:val="left" w:pos="480"/>
              <w:tab w:val="right" w:leader="dot" w:pos="9350"/>
            </w:tabs>
            <w:rPr>
              <w:ins w:id="71" w:author="Daniel Adinolfi" w:date="2017-08-21T15:10:00Z"/>
              <w:rFonts w:eastAsiaTheme="minorEastAsia"/>
              <w:noProof/>
            </w:rPr>
          </w:pPr>
          <w:ins w:id="72"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"_Toc491091551"</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4.</w:t>
            </w:r>
            <w:r>
              <w:rPr>
                <w:rFonts w:eastAsiaTheme="minorEastAsia"/>
                <w:noProof/>
              </w:rPr>
              <w:tab/>
            </w:r>
            <w:r w:rsidRPr="00767CAC">
              <w:rPr>
                <w:rStyle w:val="Hyperlink"/>
                <w:noProof/>
              </w:rPr>
              <w:t>CNA Candidate Process</w:t>
            </w:r>
            <w:r>
              <w:rPr>
                <w:noProof/>
                <w:webHidden/>
              </w:rPr>
              <w:tab/>
            </w:r>
            <w:r>
              <w:rPr>
                <w:noProof/>
                <w:webHidden/>
              </w:rPr>
              <w:fldChar w:fldCharType="begin"/>
            </w:r>
            <w:r>
              <w:rPr>
                <w:noProof/>
                <w:webHidden/>
              </w:rPr>
              <w:instrText xml:space="preserve"> PAGEREF _Toc491091551 \h </w:instrText>
            </w:r>
            <w:r>
              <w:rPr>
                <w:noProof/>
                <w:webHidden/>
              </w:rPr>
            </w:r>
          </w:ins>
          <w:r>
            <w:rPr>
              <w:noProof/>
              <w:webHidden/>
            </w:rPr>
            <w:fldChar w:fldCharType="separate"/>
          </w:r>
          <w:ins w:id="73" w:author="Daniel Adinolfi" w:date="2017-08-21T15:10:00Z">
            <w:r>
              <w:rPr>
                <w:noProof/>
                <w:webHidden/>
              </w:rPr>
              <w:t>11</w:t>
            </w:r>
            <w:r>
              <w:rPr>
                <w:noProof/>
                <w:webHidden/>
              </w:rPr>
              <w:fldChar w:fldCharType="end"/>
            </w:r>
            <w:r w:rsidRPr="00767CAC">
              <w:rPr>
                <w:rStyle w:val="Hyperlink"/>
                <w:noProof/>
              </w:rPr>
              <w:fldChar w:fldCharType="end"/>
            </w:r>
          </w:ins>
        </w:p>
        <w:p w14:paraId="6E8E0E14" w14:textId="77777777" w:rsidR="00C61BD7" w:rsidRDefault="00C61BD7">
          <w:pPr>
            <w:pStyle w:val="TOC2"/>
            <w:tabs>
              <w:tab w:val="left" w:pos="960"/>
              <w:tab w:val="right" w:leader="dot" w:pos="9350"/>
            </w:tabs>
            <w:rPr>
              <w:ins w:id="74" w:author="Daniel Adinolfi" w:date="2017-08-21T15:10:00Z"/>
              <w:rFonts w:eastAsiaTheme="minorEastAsia"/>
              <w:noProof/>
            </w:rPr>
          </w:pPr>
          <w:ins w:id="75"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"_Toc491091552"</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4.1.</w:t>
            </w:r>
            <w:r>
              <w:rPr>
                <w:rFonts w:eastAsiaTheme="minorEastAsia"/>
                <w:noProof/>
              </w:rPr>
              <w:tab/>
            </w:r>
            <w:r w:rsidRPr="00767CAC">
              <w:rPr>
                <w:rStyle w:val="Hyperlink"/>
                <w:noProof/>
              </w:rPr>
              <w:t>CNA Qualifications</w:t>
            </w:r>
            <w:r>
              <w:rPr>
                <w:noProof/>
                <w:webHidden/>
              </w:rPr>
              <w:tab/>
            </w:r>
            <w:r>
              <w:rPr>
                <w:noProof/>
                <w:webHidden/>
              </w:rPr>
              <w:fldChar w:fldCharType="begin"/>
            </w:r>
            <w:r>
              <w:rPr>
                <w:noProof/>
                <w:webHidden/>
              </w:rPr>
              <w:instrText xml:space="preserve"> PAGEREF _Toc491091552 \h </w:instrText>
            </w:r>
            <w:r>
              <w:rPr>
                <w:noProof/>
                <w:webHidden/>
              </w:rPr>
            </w:r>
          </w:ins>
          <w:r>
            <w:rPr>
              <w:noProof/>
              <w:webHidden/>
            </w:rPr>
            <w:fldChar w:fldCharType="separate"/>
          </w:r>
          <w:ins w:id="76" w:author="Daniel Adinolfi" w:date="2017-08-21T15:10:00Z">
            <w:r>
              <w:rPr>
                <w:noProof/>
                <w:webHidden/>
              </w:rPr>
              <w:t>11</w:t>
            </w:r>
            <w:r>
              <w:rPr>
                <w:noProof/>
                <w:webHidden/>
              </w:rPr>
              <w:fldChar w:fldCharType="end"/>
            </w:r>
            <w:r w:rsidRPr="00767CAC">
              <w:rPr>
                <w:rStyle w:val="Hyperlink"/>
                <w:noProof/>
              </w:rPr>
              <w:fldChar w:fldCharType="end"/>
            </w:r>
          </w:ins>
        </w:p>
        <w:p w14:paraId="5ABEF985" w14:textId="77777777" w:rsidR="00C61BD7" w:rsidRDefault="00C61BD7">
          <w:pPr>
            <w:pStyle w:val="TOC2"/>
            <w:tabs>
              <w:tab w:val="left" w:pos="960"/>
              <w:tab w:val="right" w:leader="dot" w:pos="9350"/>
            </w:tabs>
            <w:rPr>
              <w:ins w:id="77" w:author="Daniel Adinolfi" w:date="2017-08-21T15:10:00Z"/>
              <w:rFonts w:eastAsiaTheme="minorEastAsia"/>
              <w:noProof/>
            </w:rPr>
          </w:pPr>
          <w:ins w:id="78"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"_Toc491091553"</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4.2.</w:t>
            </w:r>
            <w:r>
              <w:rPr>
                <w:rFonts w:eastAsiaTheme="minorEastAsia"/>
                <w:noProof/>
              </w:rPr>
              <w:tab/>
            </w:r>
            <w:r w:rsidRPr="00767CAC">
              <w:rPr>
                <w:rStyle w:val="Hyperlink"/>
                <w:noProof/>
              </w:rPr>
              <w:t>CNA On-Boarding Process</w:t>
            </w:r>
            <w:r>
              <w:rPr>
                <w:noProof/>
                <w:webHidden/>
              </w:rPr>
              <w:tab/>
            </w:r>
            <w:r>
              <w:rPr>
                <w:noProof/>
                <w:webHidden/>
              </w:rPr>
              <w:fldChar w:fldCharType="begin"/>
            </w:r>
            <w:r>
              <w:rPr>
                <w:noProof/>
                <w:webHidden/>
              </w:rPr>
              <w:instrText xml:space="preserve"> PAGEREF _Toc491091553 \h </w:instrText>
            </w:r>
            <w:r>
              <w:rPr>
                <w:noProof/>
                <w:webHidden/>
              </w:rPr>
            </w:r>
          </w:ins>
          <w:r>
            <w:rPr>
              <w:noProof/>
              <w:webHidden/>
            </w:rPr>
            <w:fldChar w:fldCharType="separate"/>
          </w:r>
          <w:ins w:id="79" w:author="Daniel Adinolfi" w:date="2017-08-21T15:10:00Z">
            <w:r>
              <w:rPr>
                <w:noProof/>
                <w:webHidden/>
              </w:rPr>
              <w:t>12</w:t>
            </w:r>
            <w:r>
              <w:rPr>
                <w:noProof/>
                <w:webHidden/>
              </w:rPr>
              <w:fldChar w:fldCharType="end"/>
            </w:r>
            <w:r w:rsidRPr="00767CAC">
              <w:rPr>
                <w:rStyle w:val="Hyperlink"/>
                <w:noProof/>
              </w:rPr>
              <w:fldChar w:fldCharType="end"/>
            </w:r>
          </w:ins>
        </w:p>
        <w:p w14:paraId="6B773EA7" w14:textId="77777777" w:rsidR="00C61BD7" w:rsidRDefault="00C61BD7">
          <w:pPr>
            <w:pStyle w:val="TOC1"/>
            <w:tabs>
              <w:tab w:val="left" w:pos="480"/>
              <w:tab w:val="right" w:leader="dot" w:pos="9350"/>
            </w:tabs>
            <w:rPr>
              <w:ins w:id="80" w:author="Daniel Adinolfi" w:date="2017-08-21T15:10:00Z"/>
              <w:rFonts w:eastAsiaTheme="minorEastAsia"/>
              <w:noProof/>
            </w:rPr>
          </w:pPr>
          <w:ins w:id="81"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"_Toc491091554"</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5.</w:t>
            </w:r>
            <w:r>
              <w:rPr>
                <w:rFonts w:eastAsiaTheme="minorEastAsia"/>
                <w:noProof/>
              </w:rPr>
              <w:tab/>
            </w:r>
            <w:r w:rsidRPr="00767CAC">
              <w:rPr>
                <w:rStyle w:val="Hyperlink"/>
                <w:noProof/>
              </w:rPr>
              <w:t>Appeals Process</w:t>
            </w:r>
            <w:r>
              <w:rPr>
                <w:noProof/>
                <w:webHidden/>
              </w:rPr>
              <w:tab/>
            </w:r>
            <w:r>
              <w:rPr>
                <w:noProof/>
                <w:webHidden/>
              </w:rPr>
              <w:fldChar w:fldCharType="begin"/>
            </w:r>
            <w:r>
              <w:rPr>
                <w:noProof/>
                <w:webHidden/>
              </w:rPr>
              <w:instrText xml:space="preserve"> PAGEREF _Toc491091554 \h </w:instrText>
            </w:r>
            <w:r>
              <w:rPr>
                <w:noProof/>
                <w:webHidden/>
              </w:rPr>
            </w:r>
          </w:ins>
          <w:r>
            <w:rPr>
              <w:noProof/>
              <w:webHidden/>
            </w:rPr>
            <w:fldChar w:fldCharType="separate"/>
          </w:r>
          <w:ins w:id="82" w:author="Daniel Adinolfi" w:date="2017-08-21T15:10:00Z">
            <w:r>
              <w:rPr>
                <w:noProof/>
                <w:webHidden/>
              </w:rPr>
              <w:t>13</w:t>
            </w:r>
            <w:r>
              <w:rPr>
                <w:noProof/>
                <w:webHidden/>
              </w:rPr>
              <w:fldChar w:fldCharType="end"/>
            </w:r>
            <w:r w:rsidRPr="00767CAC">
              <w:rPr>
                <w:rStyle w:val="Hyperlink"/>
                <w:noProof/>
              </w:rPr>
              <w:fldChar w:fldCharType="end"/>
            </w:r>
          </w:ins>
        </w:p>
        <w:p w14:paraId="58AB769E" w14:textId="77777777" w:rsidR="00C61BD7" w:rsidRDefault="00C61BD7">
          <w:pPr>
            <w:pStyle w:val="TOC1"/>
            <w:tabs>
              <w:tab w:val="left" w:pos="1440"/>
              <w:tab w:val="right" w:leader="dot" w:pos="9350"/>
            </w:tabs>
            <w:rPr>
              <w:ins w:id="83" w:author="Daniel Adinolfi" w:date="2017-08-21T15:10:00Z"/>
              <w:rFonts w:eastAsiaTheme="minorEastAsia"/>
              <w:noProof/>
            </w:rPr>
          </w:pPr>
          <w:ins w:id="84"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"_Toc491091555"</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 xml:space="preserve">Appendix A </w:t>
            </w:r>
            <w:r>
              <w:rPr>
                <w:rFonts w:eastAsiaTheme="minorEastAsia"/>
                <w:noProof/>
              </w:rPr>
              <w:tab/>
            </w:r>
            <w:r w:rsidRPr="00767CAC">
              <w:rPr>
                <w:rStyle w:val="Hyperlink"/>
                <w:noProof/>
              </w:rPr>
              <w:t>Definitions</w:t>
            </w:r>
            <w:r>
              <w:rPr>
                <w:noProof/>
                <w:webHidden/>
              </w:rPr>
              <w:tab/>
            </w:r>
            <w:r>
              <w:rPr>
                <w:noProof/>
                <w:webHidden/>
              </w:rPr>
              <w:fldChar w:fldCharType="begin"/>
            </w:r>
            <w:r>
              <w:rPr>
                <w:noProof/>
                <w:webHidden/>
              </w:rPr>
              <w:instrText xml:space="preserve"> PAGEREF _Toc491091555 \h </w:instrText>
            </w:r>
            <w:r>
              <w:rPr>
                <w:noProof/>
                <w:webHidden/>
              </w:rPr>
            </w:r>
          </w:ins>
          <w:r>
            <w:rPr>
              <w:noProof/>
              <w:webHidden/>
            </w:rPr>
            <w:fldChar w:fldCharType="separate"/>
          </w:r>
          <w:ins w:id="85" w:author="Daniel Adinolfi" w:date="2017-08-21T15:10:00Z">
            <w:r>
              <w:rPr>
                <w:noProof/>
                <w:webHidden/>
              </w:rPr>
              <w:t>14</w:t>
            </w:r>
            <w:r>
              <w:rPr>
                <w:noProof/>
                <w:webHidden/>
              </w:rPr>
              <w:fldChar w:fldCharType="end"/>
            </w:r>
            <w:r w:rsidRPr="00767CAC">
              <w:rPr>
                <w:rStyle w:val="Hyperlink"/>
                <w:noProof/>
              </w:rPr>
              <w:fldChar w:fldCharType="end"/>
            </w:r>
          </w:ins>
        </w:p>
        <w:p w14:paraId="44F25F3E" w14:textId="77777777" w:rsidR="00C61BD7" w:rsidRDefault="00C61BD7">
          <w:pPr>
            <w:pStyle w:val="TOC1"/>
            <w:tabs>
              <w:tab w:val="left" w:pos="1440"/>
              <w:tab w:val="right" w:leader="dot" w:pos="9350"/>
            </w:tabs>
            <w:rPr>
              <w:ins w:id="86" w:author="Daniel Adinolfi" w:date="2017-08-21T15:10:00Z"/>
              <w:rFonts w:eastAsiaTheme="minorEastAsia"/>
              <w:noProof/>
            </w:rPr>
          </w:pPr>
          <w:ins w:id="87"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"_Toc491091556"</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 xml:space="preserve">Appendix B </w:t>
            </w:r>
            <w:r>
              <w:rPr>
                <w:rFonts w:eastAsiaTheme="minorEastAsia"/>
                <w:noProof/>
              </w:rPr>
              <w:tab/>
            </w:r>
            <w:r w:rsidRPr="00767CAC">
              <w:rPr>
                <w:rStyle w:val="Hyperlink"/>
                <w:noProof/>
              </w:rPr>
              <w:t>CVE Information Format</w:t>
            </w:r>
            <w:r>
              <w:rPr>
                <w:noProof/>
                <w:webHidden/>
              </w:rPr>
              <w:tab/>
            </w:r>
            <w:r>
              <w:rPr>
                <w:noProof/>
                <w:webHidden/>
              </w:rPr>
              <w:fldChar w:fldCharType="begin"/>
            </w:r>
            <w:r>
              <w:rPr>
                <w:noProof/>
                <w:webHidden/>
              </w:rPr>
              <w:instrText xml:space="preserve"> PAGEREF _Toc491091556 \h </w:instrText>
            </w:r>
            <w:r>
              <w:rPr>
                <w:noProof/>
                <w:webHidden/>
              </w:rPr>
            </w:r>
          </w:ins>
          <w:r>
            <w:rPr>
              <w:noProof/>
              <w:webHidden/>
            </w:rPr>
            <w:fldChar w:fldCharType="separate"/>
          </w:r>
          <w:ins w:id="88" w:author="Daniel Adinolfi" w:date="2017-08-21T15:10:00Z">
            <w:r>
              <w:rPr>
                <w:noProof/>
                <w:webHidden/>
              </w:rPr>
              <w:t>16</w:t>
            </w:r>
            <w:r>
              <w:rPr>
                <w:noProof/>
                <w:webHidden/>
              </w:rPr>
              <w:fldChar w:fldCharType="end"/>
            </w:r>
            <w:r w:rsidRPr="00767CAC">
              <w:rPr>
                <w:rStyle w:val="Hyperlink"/>
                <w:noProof/>
              </w:rPr>
              <w:fldChar w:fldCharType="end"/>
            </w:r>
          </w:ins>
        </w:p>
        <w:p w14:paraId="213CB12E" w14:textId="77777777" w:rsidR="00C61BD7" w:rsidRDefault="00C61BD7">
          <w:pPr>
            <w:pStyle w:val="TOC1"/>
            <w:tabs>
              <w:tab w:val="left" w:pos="1440"/>
              <w:tab w:val="right" w:leader="dot" w:pos="9350"/>
            </w:tabs>
            <w:rPr>
              <w:ins w:id="89" w:author="Daniel Adinolfi" w:date="2017-08-21T15:10:00Z"/>
              <w:rFonts w:eastAsiaTheme="minorEastAsia"/>
              <w:noProof/>
            </w:rPr>
          </w:pPr>
          <w:ins w:id="90"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"_Toc491091557"</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 xml:space="preserve">Appendix C </w:t>
            </w:r>
            <w:r>
              <w:rPr>
                <w:rFonts w:eastAsiaTheme="minorEastAsia"/>
                <w:noProof/>
              </w:rPr>
              <w:tab/>
            </w:r>
            <w:r w:rsidRPr="00767CAC">
              <w:rPr>
                <w:rStyle w:val="Hyperlink"/>
                <w:noProof/>
              </w:rPr>
              <w:t>Common Vulnerabilities and Exposures (CVE) Counting Rules</w:t>
            </w:r>
            <w:r>
              <w:rPr>
                <w:noProof/>
                <w:webHidden/>
              </w:rPr>
              <w:tab/>
            </w:r>
            <w:r>
              <w:rPr>
                <w:noProof/>
                <w:webHidden/>
              </w:rPr>
              <w:fldChar w:fldCharType="begin"/>
            </w:r>
            <w:r>
              <w:rPr>
                <w:noProof/>
                <w:webHidden/>
              </w:rPr>
              <w:instrText xml:space="preserve"> PAGEREF _Toc491091557 \h </w:instrText>
            </w:r>
            <w:r>
              <w:rPr>
                <w:noProof/>
                <w:webHidden/>
              </w:rPr>
            </w:r>
          </w:ins>
          <w:r>
            <w:rPr>
              <w:noProof/>
              <w:webHidden/>
            </w:rPr>
            <w:fldChar w:fldCharType="separate"/>
          </w:r>
          <w:ins w:id="91" w:author="Daniel Adinolfi" w:date="2017-08-21T15:10:00Z">
            <w:r>
              <w:rPr>
                <w:noProof/>
                <w:webHidden/>
              </w:rPr>
              <w:t>18</w:t>
            </w:r>
            <w:r>
              <w:rPr>
                <w:noProof/>
                <w:webHidden/>
              </w:rPr>
              <w:fldChar w:fldCharType="end"/>
            </w:r>
            <w:r w:rsidRPr="00767CAC">
              <w:rPr>
                <w:rStyle w:val="Hyperlink"/>
                <w:noProof/>
              </w:rPr>
              <w:fldChar w:fldCharType="end"/>
            </w:r>
          </w:ins>
        </w:p>
        <w:p w14:paraId="3065FB84" w14:textId="77777777" w:rsidR="00C61BD7" w:rsidRDefault="00C61BD7">
          <w:pPr>
            <w:pStyle w:val="TOC2"/>
            <w:tabs>
              <w:tab w:val="left" w:pos="960"/>
              <w:tab w:val="right" w:leader="dot" w:pos="9350"/>
            </w:tabs>
            <w:rPr>
              <w:ins w:id="92" w:author="Daniel Adinolfi" w:date="2017-08-21T15:10:00Z"/>
              <w:rFonts w:eastAsiaTheme="minorEastAsia"/>
              <w:noProof/>
            </w:rPr>
          </w:pPr>
          <w:ins w:id="93"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"_Toc491091558"</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C.1.</w:t>
            </w:r>
            <w:r>
              <w:rPr>
                <w:rFonts w:eastAsiaTheme="minorEastAsia"/>
                <w:noProof/>
              </w:rPr>
              <w:tab/>
            </w:r>
            <w:r w:rsidRPr="00767CAC">
              <w:rPr>
                <w:rStyle w:val="Hyperlink"/>
                <w:noProof/>
              </w:rPr>
              <w:t>Purpose</w:t>
            </w:r>
            <w:r>
              <w:rPr>
                <w:noProof/>
                <w:webHidden/>
              </w:rPr>
              <w:tab/>
            </w:r>
            <w:r>
              <w:rPr>
                <w:noProof/>
                <w:webHidden/>
              </w:rPr>
              <w:fldChar w:fldCharType="begin"/>
            </w:r>
            <w:r>
              <w:rPr>
                <w:noProof/>
                <w:webHidden/>
              </w:rPr>
              <w:instrText xml:space="preserve"> PAGEREF _Toc491091558 \h </w:instrText>
            </w:r>
            <w:r>
              <w:rPr>
                <w:noProof/>
                <w:webHidden/>
              </w:rPr>
            </w:r>
          </w:ins>
          <w:r>
            <w:rPr>
              <w:noProof/>
              <w:webHidden/>
            </w:rPr>
            <w:fldChar w:fldCharType="separate"/>
          </w:r>
          <w:ins w:id="94" w:author="Daniel Adinolfi" w:date="2017-08-21T15:10:00Z">
            <w:r>
              <w:rPr>
                <w:noProof/>
                <w:webHidden/>
              </w:rPr>
              <w:t>18</w:t>
            </w:r>
            <w:r>
              <w:rPr>
                <w:noProof/>
                <w:webHidden/>
              </w:rPr>
              <w:fldChar w:fldCharType="end"/>
            </w:r>
            <w:r w:rsidRPr="00767CAC">
              <w:rPr>
                <w:rStyle w:val="Hyperlink"/>
                <w:noProof/>
              </w:rPr>
              <w:fldChar w:fldCharType="end"/>
            </w:r>
          </w:ins>
        </w:p>
        <w:p w14:paraId="536ECD92" w14:textId="77777777" w:rsidR="00C61BD7" w:rsidRDefault="00C61BD7">
          <w:pPr>
            <w:pStyle w:val="TOC2"/>
            <w:tabs>
              <w:tab w:val="left" w:pos="960"/>
              <w:tab w:val="right" w:leader="dot" w:pos="9350"/>
            </w:tabs>
            <w:rPr>
              <w:ins w:id="95" w:author="Daniel Adinolfi" w:date="2017-08-21T15:10:00Z"/>
              <w:rFonts w:eastAsiaTheme="minorEastAsia"/>
              <w:noProof/>
            </w:rPr>
          </w:pPr>
          <w:ins w:id="96"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"_Toc491091559"</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C.2.</w:t>
            </w:r>
            <w:r>
              <w:rPr>
                <w:rFonts w:eastAsiaTheme="minorEastAsia"/>
                <w:noProof/>
              </w:rPr>
              <w:tab/>
            </w:r>
            <w:r w:rsidRPr="00767CAC">
              <w:rPr>
                <w:rStyle w:val="Hyperlink"/>
                <w:noProof/>
              </w:rPr>
              <w:t>Introduction</w:t>
            </w:r>
            <w:r>
              <w:rPr>
                <w:noProof/>
                <w:webHidden/>
              </w:rPr>
              <w:tab/>
            </w:r>
            <w:r>
              <w:rPr>
                <w:noProof/>
                <w:webHidden/>
              </w:rPr>
              <w:fldChar w:fldCharType="begin"/>
            </w:r>
            <w:r>
              <w:rPr>
                <w:noProof/>
                <w:webHidden/>
              </w:rPr>
              <w:instrText xml:space="preserve"> PAGEREF _Toc491091559 \h </w:instrText>
            </w:r>
            <w:r>
              <w:rPr>
                <w:noProof/>
                <w:webHidden/>
              </w:rPr>
            </w:r>
          </w:ins>
          <w:r>
            <w:rPr>
              <w:noProof/>
              <w:webHidden/>
            </w:rPr>
            <w:fldChar w:fldCharType="separate"/>
          </w:r>
          <w:ins w:id="97" w:author="Daniel Adinolfi" w:date="2017-08-21T15:10:00Z">
            <w:r>
              <w:rPr>
                <w:noProof/>
                <w:webHidden/>
              </w:rPr>
              <w:t>18</w:t>
            </w:r>
            <w:r>
              <w:rPr>
                <w:noProof/>
                <w:webHidden/>
              </w:rPr>
              <w:fldChar w:fldCharType="end"/>
            </w:r>
            <w:r w:rsidRPr="00767CAC">
              <w:rPr>
                <w:rStyle w:val="Hyperlink"/>
                <w:noProof/>
              </w:rPr>
              <w:fldChar w:fldCharType="end"/>
            </w:r>
          </w:ins>
        </w:p>
        <w:p w14:paraId="5CD132FA" w14:textId="77777777" w:rsidR="00C61BD7" w:rsidRDefault="00C61BD7">
          <w:pPr>
            <w:pStyle w:val="TOC2"/>
            <w:tabs>
              <w:tab w:val="left" w:pos="960"/>
              <w:tab w:val="right" w:leader="dot" w:pos="9350"/>
            </w:tabs>
            <w:rPr>
              <w:ins w:id="98" w:author="Daniel Adinolfi" w:date="2017-08-21T15:10:00Z"/>
              <w:rFonts w:eastAsiaTheme="minorEastAsia"/>
              <w:noProof/>
            </w:rPr>
          </w:pPr>
          <w:ins w:id="99"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"_Toc491091560"</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C.3.</w:t>
            </w:r>
            <w:r>
              <w:rPr>
                <w:rFonts w:eastAsiaTheme="minorEastAsia"/>
                <w:noProof/>
              </w:rPr>
              <w:tab/>
            </w:r>
            <w:r w:rsidRPr="00767CAC">
              <w:rPr>
                <w:rStyle w:val="Hyperlink"/>
                <w:noProof/>
              </w:rPr>
              <w:t>Vulnerability Report</w:t>
            </w:r>
            <w:r>
              <w:rPr>
                <w:noProof/>
                <w:webHidden/>
              </w:rPr>
              <w:tab/>
            </w:r>
            <w:r>
              <w:rPr>
                <w:noProof/>
                <w:webHidden/>
              </w:rPr>
              <w:fldChar w:fldCharType="begin"/>
            </w:r>
            <w:r>
              <w:rPr>
                <w:noProof/>
                <w:webHidden/>
              </w:rPr>
              <w:instrText xml:space="preserve"> PAGEREF _Toc491091560 \h </w:instrText>
            </w:r>
            <w:r>
              <w:rPr>
                <w:noProof/>
                <w:webHidden/>
              </w:rPr>
            </w:r>
          </w:ins>
          <w:r>
            <w:rPr>
              <w:noProof/>
              <w:webHidden/>
            </w:rPr>
            <w:fldChar w:fldCharType="separate"/>
          </w:r>
          <w:ins w:id="100" w:author="Daniel Adinolfi" w:date="2017-08-21T15:10:00Z">
            <w:r>
              <w:rPr>
                <w:noProof/>
                <w:webHidden/>
              </w:rPr>
              <w:t>18</w:t>
            </w:r>
            <w:r>
              <w:rPr>
                <w:noProof/>
                <w:webHidden/>
              </w:rPr>
              <w:fldChar w:fldCharType="end"/>
            </w:r>
            <w:r w:rsidRPr="00767CAC">
              <w:rPr>
                <w:rStyle w:val="Hyperlink"/>
                <w:noProof/>
              </w:rPr>
              <w:fldChar w:fldCharType="end"/>
            </w:r>
          </w:ins>
        </w:p>
        <w:p w14:paraId="609D91F6" w14:textId="77777777" w:rsidR="00C61BD7" w:rsidRDefault="00C61BD7">
          <w:pPr>
            <w:pStyle w:val="TOC2"/>
            <w:tabs>
              <w:tab w:val="left" w:pos="960"/>
              <w:tab w:val="right" w:leader="dot" w:pos="9350"/>
            </w:tabs>
            <w:rPr>
              <w:ins w:id="101" w:author="Daniel Adinolfi" w:date="2017-08-21T15:10:00Z"/>
              <w:rFonts w:eastAsiaTheme="minorEastAsia"/>
              <w:noProof/>
            </w:rPr>
          </w:pPr>
          <w:ins w:id="102"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"_Toc491091561"</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C.4.</w:t>
            </w:r>
            <w:r>
              <w:rPr>
                <w:rFonts w:eastAsiaTheme="minorEastAsia"/>
                <w:noProof/>
              </w:rPr>
              <w:tab/>
            </w:r>
            <w:r w:rsidRPr="00767CAC">
              <w:rPr>
                <w:rStyle w:val="Hyperlink"/>
                <w:noProof/>
              </w:rPr>
              <w:t>Counting Decisions</w:t>
            </w:r>
            <w:r>
              <w:rPr>
                <w:noProof/>
                <w:webHidden/>
              </w:rPr>
              <w:tab/>
            </w:r>
            <w:r>
              <w:rPr>
                <w:noProof/>
                <w:webHidden/>
              </w:rPr>
              <w:fldChar w:fldCharType="begin"/>
            </w:r>
            <w:r>
              <w:rPr>
                <w:noProof/>
                <w:webHidden/>
              </w:rPr>
              <w:instrText xml:space="preserve"> PAGEREF _Toc491091561 \h </w:instrText>
            </w:r>
            <w:r>
              <w:rPr>
                <w:noProof/>
                <w:webHidden/>
              </w:rPr>
            </w:r>
          </w:ins>
          <w:r>
            <w:rPr>
              <w:noProof/>
              <w:webHidden/>
            </w:rPr>
            <w:fldChar w:fldCharType="separate"/>
          </w:r>
          <w:ins w:id="103" w:author="Daniel Adinolfi" w:date="2017-08-21T15:10:00Z">
            <w:r>
              <w:rPr>
                <w:noProof/>
                <w:webHidden/>
              </w:rPr>
              <w:t>18</w:t>
            </w:r>
            <w:r>
              <w:rPr>
                <w:noProof/>
                <w:webHidden/>
              </w:rPr>
              <w:fldChar w:fldCharType="end"/>
            </w:r>
            <w:r w:rsidRPr="00767CAC">
              <w:rPr>
                <w:rStyle w:val="Hyperlink"/>
                <w:noProof/>
              </w:rPr>
              <w:fldChar w:fldCharType="end"/>
            </w:r>
          </w:ins>
        </w:p>
        <w:p w14:paraId="17F56ED9" w14:textId="77777777" w:rsidR="00C61BD7" w:rsidRDefault="00C61BD7">
          <w:pPr>
            <w:pStyle w:val="TOC2"/>
            <w:tabs>
              <w:tab w:val="left" w:pos="960"/>
              <w:tab w:val="right" w:leader="dot" w:pos="9350"/>
            </w:tabs>
            <w:rPr>
              <w:ins w:id="104" w:author="Daniel Adinolfi" w:date="2017-08-21T15:10:00Z"/>
              <w:rFonts w:eastAsiaTheme="minorEastAsia"/>
              <w:noProof/>
            </w:rPr>
          </w:pPr>
          <w:ins w:id="105"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"_Toc491091562"</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C.5.</w:t>
            </w:r>
            <w:r>
              <w:rPr>
                <w:rFonts w:eastAsiaTheme="minorEastAsia"/>
                <w:noProof/>
              </w:rPr>
              <w:tab/>
            </w:r>
            <w:r w:rsidRPr="00767CAC">
              <w:rPr>
                <w:rStyle w:val="Hyperlink"/>
                <w:noProof/>
              </w:rPr>
              <w:t>Inclusion Decisions</w:t>
            </w:r>
            <w:r>
              <w:rPr>
                <w:noProof/>
                <w:webHidden/>
              </w:rPr>
              <w:tab/>
            </w:r>
            <w:r>
              <w:rPr>
                <w:noProof/>
                <w:webHidden/>
              </w:rPr>
              <w:fldChar w:fldCharType="begin"/>
            </w:r>
            <w:r>
              <w:rPr>
                <w:noProof/>
                <w:webHidden/>
              </w:rPr>
              <w:instrText xml:space="preserve"> PAGEREF _Toc491091562 \h </w:instrText>
            </w:r>
            <w:r>
              <w:rPr>
                <w:noProof/>
                <w:webHidden/>
              </w:rPr>
            </w:r>
          </w:ins>
          <w:r>
            <w:rPr>
              <w:noProof/>
              <w:webHidden/>
            </w:rPr>
            <w:fldChar w:fldCharType="separate"/>
          </w:r>
          <w:ins w:id="106" w:author="Daniel Adinolfi" w:date="2017-08-21T15:10:00Z">
            <w:r>
              <w:rPr>
                <w:noProof/>
                <w:webHidden/>
              </w:rPr>
              <w:t>20</w:t>
            </w:r>
            <w:r>
              <w:rPr>
                <w:noProof/>
                <w:webHidden/>
              </w:rPr>
              <w:fldChar w:fldCharType="end"/>
            </w:r>
            <w:r w:rsidRPr="00767CAC">
              <w:rPr>
                <w:rStyle w:val="Hyperlink"/>
                <w:noProof/>
              </w:rPr>
              <w:fldChar w:fldCharType="end"/>
            </w:r>
          </w:ins>
        </w:p>
        <w:p w14:paraId="3DAA4490" w14:textId="77777777" w:rsidR="00C61BD7" w:rsidRDefault="00C61BD7">
          <w:pPr>
            <w:pStyle w:val="TOC1"/>
            <w:tabs>
              <w:tab w:val="left" w:pos="1440"/>
              <w:tab w:val="right" w:leader="dot" w:pos="9350"/>
            </w:tabs>
            <w:rPr>
              <w:ins w:id="107" w:author="Daniel Adinolfi" w:date="2017-08-21T15:10:00Z"/>
              <w:rFonts w:eastAsiaTheme="minorEastAsia"/>
              <w:noProof/>
            </w:rPr>
          </w:pPr>
          <w:ins w:id="108"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"_Toc491091563"</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 xml:space="preserve">Appendix D </w:t>
            </w:r>
            <w:r>
              <w:rPr>
                <w:rFonts w:eastAsiaTheme="minorEastAsia"/>
                <w:noProof/>
              </w:rPr>
              <w:tab/>
            </w:r>
            <w:r w:rsidRPr="00767CAC">
              <w:rPr>
                <w:rStyle w:val="Hyperlink"/>
                <w:noProof/>
              </w:rPr>
              <w:t>Terms of Use</w:t>
            </w:r>
            <w:r>
              <w:rPr>
                <w:noProof/>
                <w:webHidden/>
              </w:rPr>
              <w:tab/>
            </w:r>
            <w:r>
              <w:rPr>
                <w:noProof/>
                <w:webHidden/>
              </w:rPr>
              <w:fldChar w:fldCharType="begin"/>
            </w:r>
            <w:r>
              <w:rPr>
                <w:noProof/>
                <w:webHidden/>
              </w:rPr>
              <w:instrText xml:space="preserve"> PAGEREF _Toc491091563 \h </w:instrText>
            </w:r>
            <w:r>
              <w:rPr>
                <w:noProof/>
                <w:webHidden/>
              </w:rPr>
            </w:r>
          </w:ins>
          <w:r>
            <w:rPr>
              <w:noProof/>
              <w:webHidden/>
            </w:rPr>
            <w:fldChar w:fldCharType="separate"/>
          </w:r>
          <w:ins w:id="109" w:author="Daniel Adinolfi" w:date="2017-08-21T15:10:00Z">
            <w:r>
              <w:rPr>
                <w:noProof/>
                <w:webHidden/>
              </w:rPr>
              <w:t>22</w:t>
            </w:r>
            <w:r>
              <w:rPr>
                <w:noProof/>
                <w:webHidden/>
              </w:rPr>
              <w:fldChar w:fldCharType="end"/>
            </w:r>
            <w:r w:rsidRPr="00767CAC">
              <w:rPr>
                <w:rStyle w:val="Hyperlink"/>
                <w:noProof/>
              </w:rPr>
              <w:fldChar w:fldCharType="end"/>
            </w:r>
          </w:ins>
        </w:p>
        <w:p w14:paraId="481517F6" w14:textId="77777777" w:rsidR="00C61BD7" w:rsidRDefault="00C61BD7">
          <w:pPr>
            <w:pStyle w:val="TOC1"/>
            <w:tabs>
              <w:tab w:val="left" w:pos="1440"/>
              <w:tab w:val="right" w:leader="dot" w:pos="9350"/>
            </w:tabs>
            <w:rPr>
              <w:ins w:id="110" w:author="Daniel Adinolfi" w:date="2017-08-21T15:10:00Z"/>
              <w:rFonts w:eastAsiaTheme="minorEastAsia"/>
              <w:noProof/>
            </w:rPr>
          </w:pPr>
          <w:ins w:id="111" w:author="Daniel Adinolfi" w:date="2017-08-21T15:10:00Z">
            <w:r w:rsidRPr="00767CAC">
              <w:rPr>
                <w:rStyle w:val="Hyperlink"/>
                <w:noProof/>
              </w:rPr>
              <w:lastRenderedPageBreak/>
              <w:fldChar w:fldCharType="begin"/>
            </w:r>
            <w:r w:rsidRPr="00767CAC">
              <w:rPr>
                <w:rStyle w:val="Hyperlink"/>
                <w:noProof/>
              </w:rPr>
              <w:instrText xml:space="preserve"> </w:instrText>
            </w:r>
            <w:r>
              <w:rPr>
                <w:noProof/>
              </w:rPr>
              <w:instrText>HYPERLINK \l "_Toc491091564"</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 xml:space="preserve">Appendix E </w:t>
            </w:r>
            <w:r>
              <w:rPr>
                <w:rFonts w:eastAsiaTheme="minorEastAsia"/>
                <w:noProof/>
              </w:rPr>
              <w:tab/>
            </w:r>
            <w:r w:rsidRPr="00767CAC">
              <w:rPr>
                <w:rStyle w:val="Hyperlink"/>
                <w:noProof/>
              </w:rPr>
              <w:t>Process to Correct Counting Issues</w:t>
            </w:r>
            <w:r>
              <w:rPr>
                <w:noProof/>
                <w:webHidden/>
              </w:rPr>
              <w:tab/>
            </w:r>
            <w:r>
              <w:rPr>
                <w:noProof/>
                <w:webHidden/>
              </w:rPr>
              <w:fldChar w:fldCharType="begin"/>
            </w:r>
            <w:r>
              <w:rPr>
                <w:noProof/>
                <w:webHidden/>
              </w:rPr>
              <w:instrText xml:space="preserve"> PAGEREF _Toc491091564 \h </w:instrText>
            </w:r>
            <w:r>
              <w:rPr>
                <w:noProof/>
                <w:webHidden/>
              </w:rPr>
            </w:r>
          </w:ins>
          <w:r>
            <w:rPr>
              <w:noProof/>
              <w:webHidden/>
            </w:rPr>
            <w:fldChar w:fldCharType="separate"/>
          </w:r>
          <w:ins w:id="112" w:author="Daniel Adinolfi" w:date="2017-08-21T15:10:00Z">
            <w:r>
              <w:rPr>
                <w:noProof/>
                <w:webHidden/>
              </w:rPr>
              <w:t>23</w:t>
            </w:r>
            <w:r>
              <w:rPr>
                <w:noProof/>
                <w:webHidden/>
              </w:rPr>
              <w:fldChar w:fldCharType="end"/>
            </w:r>
            <w:r w:rsidRPr="00767CAC">
              <w:rPr>
                <w:rStyle w:val="Hyperlink"/>
                <w:noProof/>
              </w:rPr>
              <w:fldChar w:fldCharType="end"/>
            </w:r>
          </w:ins>
        </w:p>
        <w:p w14:paraId="6C45156D" w14:textId="77777777" w:rsidR="00C61BD7" w:rsidRDefault="00C61BD7">
          <w:pPr>
            <w:pStyle w:val="TOC1"/>
            <w:tabs>
              <w:tab w:val="left" w:pos="1440"/>
              <w:tab w:val="right" w:leader="dot" w:pos="9350"/>
            </w:tabs>
            <w:rPr>
              <w:ins w:id="113" w:author="Daniel Adinolfi" w:date="2017-08-21T15:10:00Z"/>
              <w:rFonts w:eastAsiaTheme="minorEastAsia"/>
              <w:noProof/>
            </w:rPr>
          </w:pPr>
          <w:ins w:id="114"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"_Toc491091565"</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 xml:space="preserve">Appendix F </w:t>
            </w:r>
            <w:r>
              <w:rPr>
                <w:rFonts w:eastAsiaTheme="minorEastAsia"/>
                <w:noProof/>
              </w:rPr>
              <w:tab/>
            </w:r>
            <w:r w:rsidRPr="00767CAC">
              <w:rPr>
                <w:rStyle w:val="Hyperlink"/>
                <w:noProof/>
              </w:rPr>
              <w:t>Acronyms</w:t>
            </w:r>
            <w:r>
              <w:rPr>
                <w:noProof/>
                <w:webHidden/>
              </w:rPr>
              <w:tab/>
            </w:r>
            <w:r>
              <w:rPr>
                <w:noProof/>
                <w:webHidden/>
              </w:rPr>
              <w:fldChar w:fldCharType="begin"/>
            </w:r>
            <w:r>
              <w:rPr>
                <w:noProof/>
                <w:webHidden/>
              </w:rPr>
              <w:instrText xml:space="preserve"> PAGEREF _Toc491091565 \h </w:instrText>
            </w:r>
            <w:r>
              <w:rPr>
                <w:noProof/>
                <w:webHidden/>
              </w:rPr>
            </w:r>
          </w:ins>
          <w:r>
            <w:rPr>
              <w:noProof/>
              <w:webHidden/>
            </w:rPr>
            <w:fldChar w:fldCharType="separate"/>
          </w:r>
          <w:ins w:id="115" w:author="Daniel Adinolfi" w:date="2017-08-21T15:10:00Z">
            <w:r>
              <w:rPr>
                <w:noProof/>
                <w:webHidden/>
              </w:rPr>
              <w:t>26</w:t>
            </w:r>
            <w:r>
              <w:rPr>
                <w:noProof/>
                <w:webHidden/>
              </w:rPr>
              <w:fldChar w:fldCharType="end"/>
            </w:r>
            <w:r w:rsidRPr="00767CAC">
              <w:rPr>
                <w:rStyle w:val="Hyperlink"/>
                <w:noProof/>
              </w:rPr>
              <w:fldChar w:fldCharType="end"/>
            </w:r>
          </w:ins>
        </w:p>
        <w:p w14:paraId="3153E75E" w14:textId="77777777" w:rsidR="00C61BD7" w:rsidRDefault="00C61BD7">
          <w:pPr>
            <w:pStyle w:val="TOC2"/>
            <w:tabs>
              <w:tab w:val="right" w:leader="dot" w:pos="9350"/>
            </w:tabs>
            <w:rPr>
              <w:ins w:id="116" w:author="Daniel Adinolfi" w:date="2017-08-21T15:10:00Z"/>
              <w:rFonts w:eastAsiaTheme="minorEastAsia"/>
              <w:noProof/>
            </w:rPr>
          </w:pPr>
          <w:ins w:id="117" w:author="Daniel Adinolfi" w:date="2017-08-21T15:10:00Z">
            <w:r w:rsidRPr="00767CAC">
              <w:rPr>
                <w:rStyle w:val="Hyperlink"/>
                <w:noProof/>
              </w:rPr>
              <w:fldChar w:fldCharType="begin"/>
            </w:r>
            <w:r w:rsidRPr="00767CAC">
              <w:rPr>
                <w:rStyle w:val="Hyperlink"/>
                <w:noProof/>
              </w:rPr>
              <w:instrText xml:space="preserve"> </w:instrText>
            </w:r>
            <w:r>
              <w:rPr>
                <w:noProof/>
              </w:rPr>
              <w:instrText>HYPERLINK \l "_Toc491091566"</w:instrText>
            </w:r>
            <w:r w:rsidRPr="00767CAC">
              <w:rPr>
                <w:rStyle w:val="Hyperlink"/>
                <w:noProof/>
              </w:rPr>
              <w:instrText xml:space="preserve"> </w:instrText>
            </w:r>
            <w:r w:rsidRPr="00767CAC">
              <w:rPr>
                <w:rStyle w:val="Hyperlink"/>
                <w:noProof/>
              </w:rPr>
            </w:r>
            <w:r w:rsidRPr="00767CAC">
              <w:rPr>
                <w:rStyle w:val="Hyperlink"/>
                <w:noProof/>
              </w:rPr>
              <w:fldChar w:fldCharType="separate"/>
            </w:r>
            <w:r w:rsidRPr="00767CAC">
              <w:rPr>
                <w:rStyle w:val="Hyperlink"/>
                <w:noProof/>
              </w:rPr>
              <w:t>Appendix G  Quarterly Metrics</w:t>
            </w:r>
            <w:r>
              <w:rPr>
                <w:noProof/>
                <w:webHidden/>
              </w:rPr>
              <w:tab/>
            </w:r>
            <w:r>
              <w:rPr>
                <w:noProof/>
                <w:webHidden/>
              </w:rPr>
              <w:fldChar w:fldCharType="begin"/>
            </w:r>
            <w:r>
              <w:rPr>
                <w:noProof/>
                <w:webHidden/>
              </w:rPr>
              <w:instrText xml:space="preserve"> PAGEREF _Toc491091566 \h </w:instrText>
            </w:r>
            <w:r>
              <w:rPr>
                <w:noProof/>
                <w:webHidden/>
              </w:rPr>
            </w:r>
          </w:ins>
          <w:r>
            <w:rPr>
              <w:noProof/>
              <w:webHidden/>
            </w:rPr>
            <w:fldChar w:fldCharType="separate"/>
          </w:r>
          <w:ins w:id="118" w:author="Daniel Adinolfi" w:date="2017-08-21T15:10:00Z">
            <w:r>
              <w:rPr>
                <w:noProof/>
                <w:webHidden/>
              </w:rPr>
              <w:t>27</w:t>
            </w:r>
            <w:r>
              <w:rPr>
                <w:noProof/>
                <w:webHidden/>
              </w:rPr>
              <w:fldChar w:fldCharType="end"/>
            </w:r>
            <w:r w:rsidRPr="00767CAC">
              <w:rPr>
                <w:rStyle w:val="Hyperlink"/>
                <w:noProof/>
              </w:rPr>
              <w:fldChar w:fldCharType="end"/>
            </w:r>
          </w:ins>
        </w:p>
        <w:p w14:paraId="3395B56B" w14:textId="77777777" w:rsidR="00223E44" w:rsidDel="00C61BD7" w:rsidRDefault="00223E44">
          <w:pPr>
            <w:pStyle w:val="TOC1"/>
            <w:tabs>
              <w:tab w:val="right" w:leader="dot" w:pos="9350"/>
            </w:tabs>
            <w:rPr>
              <w:del w:id="119" w:author="Daniel Adinolfi" w:date="2017-08-21T15:10:00Z"/>
              <w:rFonts w:eastAsiaTheme="minorEastAsia"/>
              <w:noProof/>
            </w:rPr>
          </w:pPr>
          <w:del w:id="120" w:author="Daniel Adinolfi" w:date="2017-08-21T15:10:00Z">
            <w:r w:rsidRPr="00C61BD7" w:rsidDel="00C61BD7">
              <w:rPr>
                <w:noProof/>
                <w:rPrChange w:id="121" w:author="Daniel Adinolfi" w:date="2017-08-21T15:10:00Z">
                  <w:rPr>
                    <w:rStyle w:val="Hyperlink"/>
                    <w:noProof/>
                  </w:rPr>
                </w:rPrChange>
              </w:rPr>
              <w:delText>Table of Contents</w:delText>
            </w:r>
            <w:r w:rsidDel="00C61BD7">
              <w:rPr>
                <w:noProof/>
                <w:webHidden/>
              </w:rPr>
              <w:tab/>
              <w:delText>2</w:delText>
            </w:r>
          </w:del>
        </w:p>
        <w:p w14:paraId="115D96AD" w14:textId="77777777" w:rsidR="00223E44" w:rsidDel="00C61BD7" w:rsidRDefault="00223E44">
          <w:pPr>
            <w:pStyle w:val="TOC1"/>
            <w:tabs>
              <w:tab w:val="left" w:pos="480"/>
              <w:tab w:val="right" w:leader="dot" w:pos="9350"/>
            </w:tabs>
            <w:rPr>
              <w:del w:id="122" w:author="Daniel Adinolfi" w:date="2017-08-21T15:10:00Z"/>
              <w:rFonts w:eastAsiaTheme="minorEastAsia"/>
              <w:noProof/>
            </w:rPr>
          </w:pPr>
          <w:del w:id="123" w:author="Daniel Adinolfi" w:date="2017-08-21T15:10:00Z">
            <w:r w:rsidRPr="00C61BD7" w:rsidDel="00C61BD7">
              <w:rPr>
                <w:noProof/>
                <w:rPrChange w:id="124" w:author="Daniel Adinolfi" w:date="2017-08-21T15:10:00Z">
                  <w:rPr>
                    <w:rStyle w:val="Hyperlink"/>
                    <w:noProof/>
                  </w:rPr>
                </w:rPrChange>
              </w:rPr>
              <w:delText>1.</w:delText>
            </w:r>
            <w:r w:rsidDel="00C61BD7">
              <w:rPr>
                <w:rFonts w:eastAsiaTheme="minorEastAsia"/>
                <w:noProof/>
              </w:rPr>
              <w:tab/>
            </w:r>
            <w:r w:rsidRPr="00C61BD7" w:rsidDel="00C61BD7">
              <w:rPr>
                <w:noProof/>
                <w:rPrChange w:id="125" w:author="Daniel Adinolfi" w:date="2017-08-21T15:10:00Z">
                  <w:rPr>
                    <w:rStyle w:val="Hyperlink"/>
                    <w:noProof/>
                  </w:rPr>
                </w:rPrChange>
              </w:rPr>
              <w:delText>Overview</w:delText>
            </w:r>
            <w:r w:rsidDel="00C61BD7">
              <w:rPr>
                <w:noProof/>
                <w:webHidden/>
              </w:rPr>
              <w:tab/>
              <w:delText>4</w:delText>
            </w:r>
          </w:del>
        </w:p>
        <w:p w14:paraId="4E6A254B" w14:textId="77777777" w:rsidR="00223E44" w:rsidDel="00C61BD7" w:rsidRDefault="00223E44">
          <w:pPr>
            <w:pStyle w:val="TOC2"/>
            <w:tabs>
              <w:tab w:val="left" w:pos="960"/>
              <w:tab w:val="right" w:leader="dot" w:pos="9350"/>
            </w:tabs>
            <w:rPr>
              <w:del w:id="126" w:author="Daniel Adinolfi" w:date="2017-08-21T15:10:00Z"/>
              <w:rFonts w:eastAsiaTheme="minorEastAsia"/>
              <w:noProof/>
            </w:rPr>
          </w:pPr>
          <w:del w:id="127" w:author="Daniel Adinolfi" w:date="2017-08-21T15:10:00Z">
            <w:r w:rsidRPr="00C61BD7" w:rsidDel="00C61BD7">
              <w:rPr>
                <w:noProof/>
                <w:rPrChange w:id="128" w:author="Daniel Adinolfi" w:date="2017-08-21T15:10:00Z">
                  <w:rPr>
                    <w:rStyle w:val="Hyperlink"/>
                    <w:noProof/>
                  </w:rPr>
                </w:rPrChange>
              </w:rPr>
              <w:delText>1.1.</w:delText>
            </w:r>
            <w:r w:rsidDel="00C61BD7">
              <w:rPr>
                <w:rFonts w:eastAsiaTheme="minorEastAsia"/>
                <w:noProof/>
              </w:rPr>
              <w:tab/>
            </w:r>
            <w:r w:rsidRPr="00C61BD7" w:rsidDel="00C61BD7">
              <w:rPr>
                <w:noProof/>
                <w:rPrChange w:id="129" w:author="Daniel Adinolfi" w:date="2017-08-21T15:10:00Z">
                  <w:rPr>
                    <w:rStyle w:val="Hyperlink"/>
                    <w:noProof/>
                  </w:rPr>
                </w:rPrChange>
              </w:rPr>
              <w:delText>CVE Numbering Authorities (CNAs)</w:delText>
            </w:r>
            <w:r w:rsidDel="00C61BD7">
              <w:rPr>
                <w:noProof/>
                <w:webHidden/>
              </w:rPr>
              <w:tab/>
              <w:delText>4</w:delText>
            </w:r>
          </w:del>
        </w:p>
        <w:p w14:paraId="59257BCC" w14:textId="77777777" w:rsidR="00223E44" w:rsidDel="00C61BD7" w:rsidRDefault="00223E44">
          <w:pPr>
            <w:pStyle w:val="TOC2"/>
            <w:tabs>
              <w:tab w:val="left" w:pos="960"/>
              <w:tab w:val="right" w:leader="dot" w:pos="9350"/>
            </w:tabs>
            <w:rPr>
              <w:del w:id="130" w:author="Daniel Adinolfi" w:date="2017-08-21T15:10:00Z"/>
              <w:rFonts w:eastAsiaTheme="minorEastAsia"/>
              <w:noProof/>
            </w:rPr>
          </w:pPr>
          <w:del w:id="131" w:author="Daniel Adinolfi" w:date="2017-08-21T15:10:00Z">
            <w:r w:rsidRPr="00C61BD7" w:rsidDel="00C61BD7">
              <w:rPr>
                <w:noProof/>
                <w:rPrChange w:id="132" w:author="Daniel Adinolfi" w:date="2017-08-21T15:10:00Z">
                  <w:rPr>
                    <w:rStyle w:val="Hyperlink"/>
                    <w:noProof/>
                  </w:rPr>
                </w:rPrChange>
              </w:rPr>
              <w:delText>1.2.</w:delText>
            </w:r>
            <w:r w:rsidDel="00C61BD7">
              <w:rPr>
                <w:rFonts w:eastAsiaTheme="minorEastAsia"/>
                <w:noProof/>
              </w:rPr>
              <w:tab/>
            </w:r>
            <w:r w:rsidRPr="00C61BD7" w:rsidDel="00C61BD7">
              <w:rPr>
                <w:noProof/>
                <w:rPrChange w:id="133" w:author="Daniel Adinolfi" w:date="2017-08-21T15:10:00Z">
                  <w:rPr>
                    <w:rStyle w:val="Hyperlink"/>
                    <w:noProof/>
                  </w:rPr>
                </w:rPrChange>
              </w:rPr>
              <w:delText>Federated CNA Structure</w:delText>
            </w:r>
            <w:r w:rsidDel="00C61BD7">
              <w:rPr>
                <w:noProof/>
                <w:webHidden/>
              </w:rPr>
              <w:tab/>
              <w:delText>4</w:delText>
            </w:r>
          </w:del>
        </w:p>
        <w:p w14:paraId="0E0B1AE0" w14:textId="77777777" w:rsidR="00223E44" w:rsidDel="00C61BD7" w:rsidRDefault="00223E44">
          <w:pPr>
            <w:pStyle w:val="TOC2"/>
            <w:tabs>
              <w:tab w:val="left" w:pos="960"/>
              <w:tab w:val="right" w:leader="dot" w:pos="9350"/>
            </w:tabs>
            <w:rPr>
              <w:del w:id="134" w:author="Daniel Adinolfi" w:date="2017-08-21T15:10:00Z"/>
              <w:rFonts w:eastAsiaTheme="minorEastAsia"/>
              <w:noProof/>
            </w:rPr>
          </w:pPr>
          <w:del w:id="135" w:author="Daniel Adinolfi" w:date="2017-08-21T15:10:00Z">
            <w:r w:rsidRPr="00C61BD7" w:rsidDel="00C61BD7">
              <w:rPr>
                <w:noProof/>
                <w:rPrChange w:id="136" w:author="Daniel Adinolfi" w:date="2017-08-21T15:10:00Z">
                  <w:rPr>
                    <w:rStyle w:val="Hyperlink"/>
                    <w:noProof/>
                  </w:rPr>
                </w:rPrChange>
              </w:rPr>
              <w:delText>1.3.</w:delText>
            </w:r>
            <w:r w:rsidDel="00C61BD7">
              <w:rPr>
                <w:rFonts w:eastAsiaTheme="minorEastAsia"/>
                <w:noProof/>
              </w:rPr>
              <w:tab/>
            </w:r>
            <w:r w:rsidRPr="00C61BD7" w:rsidDel="00C61BD7">
              <w:rPr>
                <w:noProof/>
                <w:rPrChange w:id="137" w:author="Daniel Adinolfi" w:date="2017-08-21T15:10:00Z">
                  <w:rPr>
                    <w:rStyle w:val="Hyperlink"/>
                    <w:noProof/>
                  </w:rPr>
                </w:rPrChange>
              </w:rPr>
              <w:delText>Purpose and Goal of the CNA Rules</w:delText>
            </w:r>
            <w:r w:rsidDel="00C61BD7">
              <w:rPr>
                <w:noProof/>
                <w:webHidden/>
              </w:rPr>
              <w:tab/>
              <w:delText>6</w:delText>
            </w:r>
          </w:del>
        </w:p>
        <w:p w14:paraId="5B12CE14" w14:textId="77777777" w:rsidR="00223E44" w:rsidDel="00C61BD7" w:rsidRDefault="00223E44">
          <w:pPr>
            <w:pStyle w:val="TOC2"/>
            <w:tabs>
              <w:tab w:val="left" w:pos="960"/>
              <w:tab w:val="right" w:leader="dot" w:pos="9350"/>
            </w:tabs>
            <w:rPr>
              <w:del w:id="138" w:author="Daniel Adinolfi" w:date="2017-08-21T15:10:00Z"/>
              <w:rFonts w:eastAsiaTheme="minorEastAsia"/>
              <w:noProof/>
            </w:rPr>
          </w:pPr>
          <w:del w:id="139" w:author="Daniel Adinolfi" w:date="2017-08-21T15:10:00Z">
            <w:r w:rsidRPr="00C61BD7" w:rsidDel="00C61BD7">
              <w:rPr>
                <w:noProof/>
                <w:rPrChange w:id="140" w:author="Daniel Adinolfi" w:date="2017-08-21T15:10:00Z">
                  <w:rPr>
                    <w:rStyle w:val="Hyperlink"/>
                    <w:noProof/>
                  </w:rPr>
                </w:rPrChange>
              </w:rPr>
              <w:delText>1.4.</w:delText>
            </w:r>
            <w:r w:rsidDel="00C61BD7">
              <w:rPr>
                <w:rFonts w:eastAsiaTheme="minorEastAsia"/>
                <w:noProof/>
              </w:rPr>
              <w:tab/>
            </w:r>
            <w:r w:rsidRPr="00C61BD7" w:rsidDel="00C61BD7">
              <w:rPr>
                <w:noProof/>
                <w:rPrChange w:id="141" w:author="Daniel Adinolfi" w:date="2017-08-21T15:10:00Z">
                  <w:rPr>
                    <w:rStyle w:val="Hyperlink"/>
                    <w:noProof/>
                  </w:rPr>
                </w:rPrChange>
              </w:rPr>
              <w:delText>Document Structure</w:delText>
            </w:r>
            <w:r w:rsidDel="00C61BD7">
              <w:rPr>
                <w:noProof/>
                <w:webHidden/>
              </w:rPr>
              <w:tab/>
              <w:delText>6</w:delText>
            </w:r>
          </w:del>
        </w:p>
        <w:p w14:paraId="7B78B2C6" w14:textId="77777777" w:rsidR="00223E44" w:rsidDel="00C61BD7" w:rsidRDefault="00223E44">
          <w:pPr>
            <w:pStyle w:val="TOC1"/>
            <w:tabs>
              <w:tab w:val="left" w:pos="480"/>
              <w:tab w:val="right" w:leader="dot" w:pos="9350"/>
            </w:tabs>
            <w:rPr>
              <w:del w:id="142" w:author="Daniel Adinolfi" w:date="2017-08-21T15:10:00Z"/>
              <w:rFonts w:eastAsiaTheme="minorEastAsia"/>
              <w:noProof/>
            </w:rPr>
          </w:pPr>
          <w:del w:id="143" w:author="Daniel Adinolfi" w:date="2017-08-21T15:10:00Z">
            <w:r w:rsidRPr="00C61BD7" w:rsidDel="00C61BD7">
              <w:rPr>
                <w:noProof/>
                <w:rPrChange w:id="144" w:author="Daniel Adinolfi" w:date="2017-08-21T15:10:00Z">
                  <w:rPr>
                    <w:rStyle w:val="Hyperlink"/>
                    <w:noProof/>
                  </w:rPr>
                </w:rPrChange>
              </w:rPr>
              <w:delText>2.</w:delText>
            </w:r>
            <w:r w:rsidDel="00C61BD7">
              <w:rPr>
                <w:rFonts w:eastAsiaTheme="minorEastAsia"/>
                <w:noProof/>
              </w:rPr>
              <w:tab/>
            </w:r>
            <w:r w:rsidRPr="00C61BD7" w:rsidDel="00C61BD7">
              <w:rPr>
                <w:noProof/>
                <w:rPrChange w:id="145" w:author="Daniel Adinolfi" w:date="2017-08-21T15:10:00Z">
                  <w:rPr>
                    <w:rStyle w:val="Hyperlink"/>
                    <w:noProof/>
                  </w:rPr>
                </w:rPrChange>
              </w:rPr>
              <w:delText>Rules for All CNAs</w:delText>
            </w:r>
            <w:r w:rsidDel="00C61BD7">
              <w:rPr>
                <w:noProof/>
                <w:webHidden/>
              </w:rPr>
              <w:tab/>
              <w:delText>7</w:delText>
            </w:r>
          </w:del>
        </w:p>
        <w:p w14:paraId="606F4A24" w14:textId="77777777" w:rsidR="00223E44" w:rsidDel="00C61BD7" w:rsidRDefault="00223E44">
          <w:pPr>
            <w:pStyle w:val="TOC2"/>
            <w:tabs>
              <w:tab w:val="left" w:pos="960"/>
              <w:tab w:val="right" w:leader="dot" w:pos="9350"/>
            </w:tabs>
            <w:rPr>
              <w:del w:id="146" w:author="Daniel Adinolfi" w:date="2017-08-21T15:10:00Z"/>
              <w:rFonts w:eastAsiaTheme="minorEastAsia"/>
              <w:noProof/>
            </w:rPr>
          </w:pPr>
          <w:del w:id="147" w:author="Daniel Adinolfi" w:date="2017-08-21T15:10:00Z">
            <w:r w:rsidRPr="00C61BD7" w:rsidDel="00C61BD7">
              <w:rPr>
                <w:noProof/>
                <w:rPrChange w:id="148" w:author="Daniel Adinolfi" w:date="2017-08-21T15:10:00Z">
                  <w:rPr>
                    <w:rStyle w:val="Hyperlink"/>
                    <w:noProof/>
                  </w:rPr>
                </w:rPrChange>
              </w:rPr>
              <w:delText>2.1.</w:delText>
            </w:r>
            <w:r w:rsidDel="00C61BD7">
              <w:rPr>
                <w:rFonts w:eastAsiaTheme="minorEastAsia"/>
                <w:noProof/>
              </w:rPr>
              <w:tab/>
            </w:r>
            <w:r w:rsidRPr="00C61BD7" w:rsidDel="00C61BD7">
              <w:rPr>
                <w:noProof/>
                <w:rPrChange w:id="149" w:author="Daniel Adinolfi" w:date="2017-08-21T15:10:00Z">
                  <w:rPr>
                    <w:rStyle w:val="Hyperlink"/>
                    <w:noProof/>
                  </w:rPr>
                </w:rPrChange>
              </w:rPr>
              <w:delText>Assignment Rules</w:delText>
            </w:r>
            <w:r w:rsidDel="00C61BD7">
              <w:rPr>
                <w:noProof/>
                <w:webHidden/>
              </w:rPr>
              <w:tab/>
              <w:delText>7</w:delText>
            </w:r>
          </w:del>
        </w:p>
        <w:p w14:paraId="287C3CCB" w14:textId="77777777" w:rsidR="00223E44" w:rsidDel="00C61BD7" w:rsidRDefault="00223E44">
          <w:pPr>
            <w:pStyle w:val="TOC2"/>
            <w:tabs>
              <w:tab w:val="left" w:pos="960"/>
              <w:tab w:val="right" w:leader="dot" w:pos="9350"/>
            </w:tabs>
            <w:rPr>
              <w:del w:id="150" w:author="Daniel Adinolfi" w:date="2017-08-21T15:10:00Z"/>
              <w:rFonts w:eastAsiaTheme="minorEastAsia"/>
              <w:noProof/>
            </w:rPr>
          </w:pPr>
          <w:del w:id="151" w:author="Daniel Adinolfi" w:date="2017-08-21T15:10:00Z">
            <w:r w:rsidRPr="00C61BD7" w:rsidDel="00C61BD7">
              <w:rPr>
                <w:noProof/>
                <w:rPrChange w:id="152" w:author="Daniel Adinolfi" w:date="2017-08-21T15:10:00Z">
                  <w:rPr>
                    <w:rStyle w:val="Hyperlink"/>
                    <w:noProof/>
                  </w:rPr>
                </w:rPrChange>
              </w:rPr>
              <w:delText>2.2.</w:delText>
            </w:r>
            <w:r w:rsidDel="00C61BD7">
              <w:rPr>
                <w:rFonts w:eastAsiaTheme="minorEastAsia"/>
                <w:noProof/>
              </w:rPr>
              <w:tab/>
            </w:r>
            <w:r w:rsidRPr="00C61BD7" w:rsidDel="00C61BD7">
              <w:rPr>
                <w:noProof/>
                <w:rPrChange w:id="153" w:author="Daniel Adinolfi" w:date="2017-08-21T15:10:00Z">
                  <w:rPr>
                    <w:rStyle w:val="Hyperlink"/>
                    <w:noProof/>
                  </w:rPr>
                </w:rPrChange>
              </w:rPr>
              <w:delText>Communication Rules</w:delText>
            </w:r>
            <w:r w:rsidDel="00C61BD7">
              <w:rPr>
                <w:noProof/>
                <w:webHidden/>
              </w:rPr>
              <w:tab/>
              <w:delText>7</w:delText>
            </w:r>
          </w:del>
        </w:p>
        <w:p w14:paraId="4134F8EF" w14:textId="77777777" w:rsidR="00223E44" w:rsidDel="00C61BD7" w:rsidRDefault="00223E44">
          <w:pPr>
            <w:pStyle w:val="TOC2"/>
            <w:tabs>
              <w:tab w:val="left" w:pos="960"/>
              <w:tab w:val="right" w:leader="dot" w:pos="9350"/>
            </w:tabs>
            <w:rPr>
              <w:del w:id="154" w:author="Daniel Adinolfi" w:date="2017-08-21T15:10:00Z"/>
              <w:rFonts w:eastAsiaTheme="minorEastAsia"/>
              <w:noProof/>
            </w:rPr>
          </w:pPr>
          <w:del w:id="155" w:author="Daniel Adinolfi" w:date="2017-08-21T15:10:00Z">
            <w:r w:rsidRPr="00C61BD7" w:rsidDel="00C61BD7">
              <w:rPr>
                <w:noProof/>
                <w:rPrChange w:id="156" w:author="Daniel Adinolfi" w:date="2017-08-21T15:10:00Z">
                  <w:rPr>
                    <w:rStyle w:val="Hyperlink"/>
                    <w:noProof/>
                  </w:rPr>
                </w:rPrChange>
              </w:rPr>
              <w:delText>2.3.</w:delText>
            </w:r>
            <w:r w:rsidDel="00C61BD7">
              <w:rPr>
                <w:rFonts w:eastAsiaTheme="minorEastAsia"/>
                <w:noProof/>
              </w:rPr>
              <w:tab/>
            </w:r>
            <w:r w:rsidRPr="00C61BD7" w:rsidDel="00C61BD7">
              <w:rPr>
                <w:noProof/>
                <w:rPrChange w:id="157" w:author="Daniel Adinolfi" w:date="2017-08-21T15:10:00Z">
                  <w:rPr>
                    <w:rStyle w:val="Hyperlink"/>
                    <w:noProof/>
                  </w:rPr>
                </w:rPrChange>
              </w:rPr>
              <w:delText>Administration Rules</w:delText>
            </w:r>
            <w:r w:rsidDel="00C61BD7">
              <w:rPr>
                <w:noProof/>
                <w:webHidden/>
              </w:rPr>
              <w:tab/>
              <w:delText>8</w:delText>
            </w:r>
          </w:del>
        </w:p>
        <w:p w14:paraId="283EC3B7" w14:textId="77777777" w:rsidR="00223E44" w:rsidDel="00C61BD7" w:rsidRDefault="00223E44">
          <w:pPr>
            <w:pStyle w:val="TOC1"/>
            <w:tabs>
              <w:tab w:val="left" w:pos="480"/>
              <w:tab w:val="right" w:leader="dot" w:pos="9350"/>
            </w:tabs>
            <w:rPr>
              <w:del w:id="158" w:author="Daniel Adinolfi" w:date="2017-08-21T15:10:00Z"/>
              <w:rFonts w:eastAsiaTheme="minorEastAsia"/>
              <w:noProof/>
            </w:rPr>
          </w:pPr>
          <w:del w:id="159" w:author="Daniel Adinolfi" w:date="2017-08-21T15:10:00Z">
            <w:r w:rsidRPr="00C61BD7" w:rsidDel="00C61BD7">
              <w:rPr>
                <w:noProof/>
                <w:rPrChange w:id="160" w:author="Daniel Adinolfi" w:date="2017-08-21T15:10:00Z">
                  <w:rPr>
                    <w:rStyle w:val="Hyperlink"/>
                    <w:noProof/>
                  </w:rPr>
                </w:rPrChange>
              </w:rPr>
              <w:delText>3.</w:delText>
            </w:r>
            <w:r w:rsidDel="00C61BD7">
              <w:rPr>
                <w:rFonts w:eastAsiaTheme="minorEastAsia"/>
                <w:noProof/>
              </w:rPr>
              <w:tab/>
            </w:r>
            <w:r w:rsidRPr="00C61BD7" w:rsidDel="00C61BD7">
              <w:rPr>
                <w:noProof/>
                <w:rPrChange w:id="161" w:author="Daniel Adinolfi" w:date="2017-08-21T15:10:00Z">
                  <w:rPr>
                    <w:rStyle w:val="Hyperlink"/>
                    <w:noProof/>
                  </w:rPr>
                </w:rPrChange>
              </w:rPr>
              <w:delText>Responsibilities of Root and Primary CNAs</w:delText>
            </w:r>
            <w:r w:rsidDel="00C61BD7">
              <w:rPr>
                <w:noProof/>
                <w:webHidden/>
              </w:rPr>
              <w:tab/>
              <w:delText>8</w:delText>
            </w:r>
          </w:del>
        </w:p>
        <w:p w14:paraId="0AE7039F" w14:textId="77777777" w:rsidR="00223E44" w:rsidDel="00C61BD7" w:rsidRDefault="00223E44">
          <w:pPr>
            <w:pStyle w:val="TOC2"/>
            <w:tabs>
              <w:tab w:val="left" w:pos="960"/>
              <w:tab w:val="right" w:leader="dot" w:pos="9350"/>
            </w:tabs>
            <w:rPr>
              <w:del w:id="162" w:author="Daniel Adinolfi" w:date="2017-08-21T15:10:00Z"/>
              <w:rFonts w:eastAsiaTheme="minorEastAsia"/>
              <w:noProof/>
            </w:rPr>
          </w:pPr>
          <w:del w:id="163" w:author="Daniel Adinolfi" w:date="2017-08-21T15:10:00Z">
            <w:r w:rsidRPr="00C61BD7" w:rsidDel="00C61BD7">
              <w:rPr>
                <w:noProof/>
                <w:rPrChange w:id="164" w:author="Daniel Adinolfi" w:date="2017-08-21T15:10:00Z">
                  <w:rPr>
                    <w:rStyle w:val="Hyperlink"/>
                    <w:noProof/>
                  </w:rPr>
                </w:rPrChange>
              </w:rPr>
              <w:delText>3.1.</w:delText>
            </w:r>
            <w:r w:rsidDel="00C61BD7">
              <w:rPr>
                <w:rFonts w:eastAsiaTheme="minorEastAsia"/>
                <w:noProof/>
              </w:rPr>
              <w:tab/>
            </w:r>
            <w:r w:rsidRPr="00C61BD7" w:rsidDel="00C61BD7">
              <w:rPr>
                <w:noProof/>
                <w:rPrChange w:id="165" w:author="Daniel Adinolfi" w:date="2017-08-21T15:10:00Z">
                  <w:rPr>
                    <w:rStyle w:val="Hyperlink"/>
                    <w:noProof/>
                  </w:rPr>
                </w:rPrChange>
              </w:rPr>
              <w:delText>Root CNAs</w:delText>
            </w:r>
            <w:r w:rsidDel="00C61BD7">
              <w:rPr>
                <w:noProof/>
                <w:webHidden/>
              </w:rPr>
              <w:tab/>
              <w:delText>8</w:delText>
            </w:r>
          </w:del>
        </w:p>
        <w:p w14:paraId="5B82B0D1" w14:textId="77777777" w:rsidR="00223E44" w:rsidDel="00C61BD7" w:rsidRDefault="00223E44">
          <w:pPr>
            <w:pStyle w:val="TOC3"/>
            <w:tabs>
              <w:tab w:val="left" w:pos="1440"/>
              <w:tab w:val="right" w:leader="dot" w:pos="9350"/>
            </w:tabs>
            <w:rPr>
              <w:del w:id="166" w:author="Daniel Adinolfi" w:date="2017-08-21T15:10:00Z"/>
              <w:rFonts w:eastAsiaTheme="minorEastAsia"/>
              <w:noProof/>
            </w:rPr>
          </w:pPr>
          <w:del w:id="167" w:author="Daniel Adinolfi" w:date="2017-08-21T15:10:00Z">
            <w:r w:rsidRPr="00C61BD7" w:rsidDel="00C61BD7">
              <w:rPr>
                <w:noProof/>
                <w:rPrChange w:id="168" w:author="Daniel Adinolfi" w:date="2017-08-21T15:10:00Z">
                  <w:rPr>
                    <w:rStyle w:val="Hyperlink"/>
                    <w:noProof/>
                  </w:rPr>
                </w:rPrChange>
              </w:rPr>
              <w:delText>3.1.1.</w:delText>
            </w:r>
            <w:r w:rsidDel="00C61BD7">
              <w:rPr>
                <w:rFonts w:eastAsiaTheme="minorEastAsia"/>
                <w:noProof/>
              </w:rPr>
              <w:tab/>
            </w:r>
            <w:r w:rsidRPr="00C61BD7" w:rsidDel="00C61BD7">
              <w:rPr>
                <w:noProof/>
                <w:rPrChange w:id="169" w:author="Daniel Adinolfi" w:date="2017-08-21T15:10:00Z">
                  <w:rPr>
                    <w:rStyle w:val="Hyperlink"/>
                    <w:noProof/>
                  </w:rPr>
                </w:rPrChange>
              </w:rPr>
              <w:delText>Assignment Rules</w:delText>
            </w:r>
            <w:r w:rsidDel="00C61BD7">
              <w:rPr>
                <w:noProof/>
                <w:webHidden/>
              </w:rPr>
              <w:tab/>
              <w:delText>8</w:delText>
            </w:r>
          </w:del>
        </w:p>
        <w:p w14:paraId="3FC63BC2" w14:textId="77777777" w:rsidR="00223E44" w:rsidDel="00C61BD7" w:rsidRDefault="00223E44">
          <w:pPr>
            <w:pStyle w:val="TOC3"/>
            <w:tabs>
              <w:tab w:val="left" w:pos="1440"/>
              <w:tab w:val="right" w:leader="dot" w:pos="9350"/>
            </w:tabs>
            <w:rPr>
              <w:del w:id="170" w:author="Daniel Adinolfi" w:date="2017-08-21T15:10:00Z"/>
              <w:rFonts w:eastAsiaTheme="minorEastAsia"/>
              <w:noProof/>
            </w:rPr>
          </w:pPr>
          <w:del w:id="171" w:author="Daniel Adinolfi" w:date="2017-08-21T15:10:00Z">
            <w:r w:rsidRPr="00C61BD7" w:rsidDel="00C61BD7">
              <w:rPr>
                <w:noProof/>
                <w:rPrChange w:id="172" w:author="Daniel Adinolfi" w:date="2017-08-21T15:10:00Z">
                  <w:rPr>
                    <w:rStyle w:val="Hyperlink"/>
                    <w:noProof/>
                  </w:rPr>
                </w:rPrChange>
              </w:rPr>
              <w:delText>3.1.2.</w:delText>
            </w:r>
            <w:r w:rsidDel="00C61BD7">
              <w:rPr>
                <w:rFonts w:eastAsiaTheme="minorEastAsia"/>
                <w:noProof/>
              </w:rPr>
              <w:tab/>
            </w:r>
            <w:r w:rsidRPr="00C61BD7" w:rsidDel="00C61BD7">
              <w:rPr>
                <w:noProof/>
                <w:rPrChange w:id="173" w:author="Daniel Adinolfi" w:date="2017-08-21T15:10:00Z">
                  <w:rPr>
                    <w:rStyle w:val="Hyperlink"/>
                    <w:noProof/>
                  </w:rPr>
                </w:rPrChange>
              </w:rPr>
              <w:delText>Communications Rules</w:delText>
            </w:r>
            <w:r w:rsidDel="00C61BD7">
              <w:rPr>
                <w:noProof/>
                <w:webHidden/>
              </w:rPr>
              <w:tab/>
              <w:delText>8</w:delText>
            </w:r>
          </w:del>
        </w:p>
        <w:p w14:paraId="32EF68A7" w14:textId="77777777" w:rsidR="00223E44" w:rsidDel="00C61BD7" w:rsidRDefault="00223E44">
          <w:pPr>
            <w:pStyle w:val="TOC3"/>
            <w:tabs>
              <w:tab w:val="left" w:pos="1440"/>
              <w:tab w:val="right" w:leader="dot" w:pos="9350"/>
            </w:tabs>
            <w:rPr>
              <w:del w:id="174" w:author="Daniel Adinolfi" w:date="2017-08-21T15:10:00Z"/>
              <w:rFonts w:eastAsiaTheme="minorEastAsia"/>
              <w:noProof/>
            </w:rPr>
          </w:pPr>
          <w:del w:id="175" w:author="Daniel Adinolfi" w:date="2017-08-21T15:10:00Z">
            <w:r w:rsidRPr="00C61BD7" w:rsidDel="00C61BD7">
              <w:rPr>
                <w:noProof/>
                <w:rPrChange w:id="176" w:author="Daniel Adinolfi" w:date="2017-08-21T15:10:00Z">
                  <w:rPr>
                    <w:rStyle w:val="Hyperlink"/>
                    <w:noProof/>
                  </w:rPr>
                </w:rPrChange>
              </w:rPr>
              <w:delText>3.1.3.</w:delText>
            </w:r>
            <w:r w:rsidDel="00C61BD7">
              <w:rPr>
                <w:rFonts w:eastAsiaTheme="minorEastAsia"/>
                <w:noProof/>
              </w:rPr>
              <w:tab/>
            </w:r>
            <w:r w:rsidRPr="00C61BD7" w:rsidDel="00C61BD7">
              <w:rPr>
                <w:noProof/>
                <w:rPrChange w:id="177" w:author="Daniel Adinolfi" w:date="2017-08-21T15:10:00Z">
                  <w:rPr>
                    <w:rStyle w:val="Hyperlink"/>
                    <w:noProof/>
                  </w:rPr>
                </w:rPrChange>
              </w:rPr>
              <w:delText>Administration Rules</w:delText>
            </w:r>
            <w:r w:rsidDel="00C61BD7">
              <w:rPr>
                <w:noProof/>
                <w:webHidden/>
              </w:rPr>
              <w:tab/>
              <w:delText>9</w:delText>
            </w:r>
          </w:del>
        </w:p>
        <w:p w14:paraId="258EAD14" w14:textId="77777777" w:rsidR="00223E44" w:rsidDel="00C61BD7" w:rsidRDefault="00223E44">
          <w:pPr>
            <w:pStyle w:val="TOC2"/>
            <w:tabs>
              <w:tab w:val="left" w:pos="960"/>
              <w:tab w:val="right" w:leader="dot" w:pos="9350"/>
            </w:tabs>
            <w:rPr>
              <w:del w:id="178" w:author="Daniel Adinolfi" w:date="2017-08-21T15:10:00Z"/>
              <w:rFonts w:eastAsiaTheme="minorEastAsia"/>
              <w:noProof/>
            </w:rPr>
          </w:pPr>
          <w:del w:id="179" w:author="Daniel Adinolfi" w:date="2017-08-21T15:10:00Z">
            <w:r w:rsidRPr="00C61BD7" w:rsidDel="00C61BD7">
              <w:rPr>
                <w:noProof/>
                <w:rPrChange w:id="180" w:author="Daniel Adinolfi" w:date="2017-08-21T15:10:00Z">
                  <w:rPr>
                    <w:rStyle w:val="Hyperlink"/>
                    <w:noProof/>
                  </w:rPr>
                </w:rPrChange>
              </w:rPr>
              <w:delText>3.2.</w:delText>
            </w:r>
            <w:r w:rsidDel="00C61BD7">
              <w:rPr>
                <w:rFonts w:eastAsiaTheme="minorEastAsia"/>
                <w:noProof/>
              </w:rPr>
              <w:tab/>
            </w:r>
            <w:r w:rsidRPr="00C61BD7" w:rsidDel="00C61BD7">
              <w:rPr>
                <w:noProof/>
                <w:rPrChange w:id="181" w:author="Daniel Adinolfi" w:date="2017-08-21T15:10:00Z">
                  <w:rPr>
                    <w:rStyle w:val="Hyperlink"/>
                    <w:noProof/>
                  </w:rPr>
                </w:rPrChange>
              </w:rPr>
              <w:delText>Primary CNA</w:delText>
            </w:r>
            <w:r w:rsidDel="00C61BD7">
              <w:rPr>
                <w:noProof/>
                <w:webHidden/>
              </w:rPr>
              <w:tab/>
              <w:delText>9</w:delText>
            </w:r>
          </w:del>
        </w:p>
        <w:p w14:paraId="6D92AD02" w14:textId="77777777" w:rsidR="00223E44" w:rsidDel="00C61BD7" w:rsidRDefault="00223E44">
          <w:pPr>
            <w:pStyle w:val="TOC3"/>
            <w:tabs>
              <w:tab w:val="left" w:pos="1440"/>
              <w:tab w:val="right" w:leader="dot" w:pos="9350"/>
            </w:tabs>
            <w:rPr>
              <w:del w:id="182" w:author="Daniel Adinolfi" w:date="2017-08-21T15:10:00Z"/>
              <w:rFonts w:eastAsiaTheme="minorEastAsia"/>
              <w:noProof/>
            </w:rPr>
          </w:pPr>
          <w:del w:id="183" w:author="Daniel Adinolfi" w:date="2017-08-21T15:10:00Z">
            <w:r w:rsidRPr="00C61BD7" w:rsidDel="00C61BD7">
              <w:rPr>
                <w:noProof/>
                <w:rPrChange w:id="184" w:author="Daniel Adinolfi" w:date="2017-08-21T15:10:00Z">
                  <w:rPr>
                    <w:rStyle w:val="Hyperlink"/>
                    <w:noProof/>
                  </w:rPr>
                </w:rPrChange>
              </w:rPr>
              <w:delText>3.2.1.</w:delText>
            </w:r>
            <w:r w:rsidDel="00C61BD7">
              <w:rPr>
                <w:rFonts w:eastAsiaTheme="minorEastAsia"/>
                <w:noProof/>
              </w:rPr>
              <w:tab/>
            </w:r>
            <w:r w:rsidRPr="00C61BD7" w:rsidDel="00C61BD7">
              <w:rPr>
                <w:noProof/>
                <w:rPrChange w:id="185" w:author="Daniel Adinolfi" w:date="2017-08-21T15:10:00Z">
                  <w:rPr>
                    <w:rStyle w:val="Hyperlink"/>
                    <w:noProof/>
                  </w:rPr>
                </w:rPrChange>
              </w:rPr>
              <w:delText>Assignment Rules</w:delText>
            </w:r>
            <w:r w:rsidDel="00C61BD7">
              <w:rPr>
                <w:noProof/>
                <w:webHidden/>
              </w:rPr>
              <w:tab/>
              <w:delText>9</w:delText>
            </w:r>
          </w:del>
        </w:p>
        <w:p w14:paraId="2F041047" w14:textId="77777777" w:rsidR="00223E44" w:rsidDel="00C61BD7" w:rsidRDefault="00223E44">
          <w:pPr>
            <w:pStyle w:val="TOC3"/>
            <w:tabs>
              <w:tab w:val="left" w:pos="1440"/>
              <w:tab w:val="right" w:leader="dot" w:pos="9350"/>
            </w:tabs>
            <w:rPr>
              <w:del w:id="186" w:author="Daniel Adinolfi" w:date="2017-08-21T15:10:00Z"/>
              <w:rFonts w:eastAsiaTheme="minorEastAsia"/>
              <w:noProof/>
            </w:rPr>
          </w:pPr>
          <w:del w:id="187" w:author="Daniel Adinolfi" w:date="2017-08-21T15:10:00Z">
            <w:r w:rsidRPr="00C61BD7" w:rsidDel="00C61BD7">
              <w:rPr>
                <w:noProof/>
                <w:rPrChange w:id="188" w:author="Daniel Adinolfi" w:date="2017-08-21T15:10:00Z">
                  <w:rPr>
                    <w:rStyle w:val="Hyperlink"/>
                    <w:noProof/>
                  </w:rPr>
                </w:rPrChange>
              </w:rPr>
              <w:delText>3.2.2.</w:delText>
            </w:r>
            <w:r w:rsidDel="00C61BD7">
              <w:rPr>
                <w:rFonts w:eastAsiaTheme="minorEastAsia"/>
                <w:noProof/>
              </w:rPr>
              <w:tab/>
            </w:r>
            <w:r w:rsidRPr="00C61BD7" w:rsidDel="00C61BD7">
              <w:rPr>
                <w:noProof/>
                <w:rPrChange w:id="189" w:author="Daniel Adinolfi" w:date="2017-08-21T15:10:00Z">
                  <w:rPr>
                    <w:rStyle w:val="Hyperlink"/>
                    <w:noProof/>
                  </w:rPr>
                </w:rPrChange>
              </w:rPr>
              <w:delText>Communications Rules</w:delText>
            </w:r>
            <w:r w:rsidDel="00C61BD7">
              <w:rPr>
                <w:noProof/>
                <w:webHidden/>
              </w:rPr>
              <w:tab/>
              <w:delText>9</w:delText>
            </w:r>
          </w:del>
        </w:p>
        <w:p w14:paraId="49F132A8" w14:textId="77777777" w:rsidR="00223E44" w:rsidDel="00C61BD7" w:rsidRDefault="00223E44">
          <w:pPr>
            <w:pStyle w:val="TOC3"/>
            <w:tabs>
              <w:tab w:val="left" w:pos="1440"/>
              <w:tab w:val="right" w:leader="dot" w:pos="9350"/>
            </w:tabs>
            <w:rPr>
              <w:del w:id="190" w:author="Daniel Adinolfi" w:date="2017-08-21T15:10:00Z"/>
              <w:rFonts w:eastAsiaTheme="minorEastAsia"/>
              <w:noProof/>
            </w:rPr>
          </w:pPr>
          <w:del w:id="191" w:author="Daniel Adinolfi" w:date="2017-08-21T15:10:00Z">
            <w:r w:rsidRPr="00C61BD7" w:rsidDel="00C61BD7">
              <w:rPr>
                <w:noProof/>
                <w:rPrChange w:id="192" w:author="Daniel Adinolfi" w:date="2017-08-21T15:10:00Z">
                  <w:rPr>
                    <w:rStyle w:val="Hyperlink"/>
                    <w:noProof/>
                  </w:rPr>
                </w:rPrChange>
              </w:rPr>
              <w:delText>3.2.3.</w:delText>
            </w:r>
            <w:r w:rsidDel="00C61BD7">
              <w:rPr>
                <w:rFonts w:eastAsiaTheme="minorEastAsia"/>
                <w:noProof/>
              </w:rPr>
              <w:tab/>
            </w:r>
            <w:r w:rsidRPr="00C61BD7" w:rsidDel="00C61BD7">
              <w:rPr>
                <w:noProof/>
                <w:rPrChange w:id="193" w:author="Daniel Adinolfi" w:date="2017-08-21T15:10:00Z">
                  <w:rPr>
                    <w:rStyle w:val="Hyperlink"/>
                    <w:noProof/>
                  </w:rPr>
                </w:rPrChange>
              </w:rPr>
              <w:delText>Administration Rules</w:delText>
            </w:r>
            <w:r w:rsidDel="00C61BD7">
              <w:rPr>
                <w:noProof/>
                <w:webHidden/>
              </w:rPr>
              <w:tab/>
              <w:delText>10</w:delText>
            </w:r>
          </w:del>
        </w:p>
        <w:p w14:paraId="45314015" w14:textId="77777777" w:rsidR="00223E44" w:rsidDel="00C61BD7" w:rsidRDefault="00223E44">
          <w:pPr>
            <w:pStyle w:val="TOC1"/>
            <w:tabs>
              <w:tab w:val="left" w:pos="480"/>
              <w:tab w:val="right" w:leader="dot" w:pos="9350"/>
            </w:tabs>
            <w:rPr>
              <w:del w:id="194" w:author="Daniel Adinolfi" w:date="2017-08-21T15:10:00Z"/>
              <w:rFonts w:eastAsiaTheme="minorEastAsia"/>
              <w:noProof/>
            </w:rPr>
          </w:pPr>
          <w:del w:id="195" w:author="Daniel Adinolfi" w:date="2017-08-21T15:10:00Z">
            <w:r w:rsidRPr="00C61BD7" w:rsidDel="00C61BD7">
              <w:rPr>
                <w:noProof/>
                <w:rPrChange w:id="196" w:author="Daniel Adinolfi" w:date="2017-08-21T15:10:00Z">
                  <w:rPr>
                    <w:rStyle w:val="Hyperlink"/>
                    <w:noProof/>
                  </w:rPr>
                </w:rPrChange>
              </w:rPr>
              <w:delText>4.</w:delText>
            </w:r>
            <w:r w:rsidDel="00C61BD7">
              <w:rPr>
                <w:rFonts w:eastAsiaTheme="minorEastAsia"/>
                <w:noProof/>
              </w:rPr>
              <w:tab/>
            </w:r>
            <w:r w:rsidRPr="00C61BD7" w:rsidDel="00C61BD7">
              <w:rPr>
                <w:noProof/>
                <w:rPrChange w:id="197" w:author="Daniel Adinolfi" w:date="2017-08-21T15:10:00Z">
                  <w:rPr>
                    <w:rStyle w:val="Hyperlink"/>
                    <w:noProof/>
                  </w:rPr>
                </w:rPrChange>
              </w:rPr>
              <w:delText>CNA Candidate Process</w:delText>
            </w:r>
            <w:r w:rsidDel="00C61BD7">
              <w:rPr>
                <w:noProof/>
                <w:webHidden/>
              </w:rPr>
              <w:tab/>
              <w:delText>10</w:delText>
            </w:r>
          </w:del>
        </w:p>
        <w:p w14:paraId="0D74326F" w14:textId="77777777" w:rsidR="00223E44" w:rsidDel="00C61BD7" w:rsidRDefault="00223E44">
          <w:pPr>
            <w:pStyle w:val="TOC2"/>
            <w:tabs>
              <w:tab w:val="left" w:pos="960"/>
              <w:tab w:val="right" w:leader="dot" w:pos="9350"/>
            </w:tabs>
            <w:rPr>
              <w:del w:id="198" w:author="Daniel Adinolfi" w:date="2017-08-21T15:10:00Z"/>
              <w:rFonts w:eastAsiaTheme="minorEastAsia"/>
              <w:noProof/>
            </w:rPr>
          </w:pPr>
          <w:del w:id="199" w:author="Daniel Adinolfi" w:date="2017-08-21T15:10:00Z">
            <w:r w:rsidRPr="00C61BD7" w:rsidDel="00C61BD7">
              <w:rPr>
                <w:noProof/>
                <w:rPrChange w:id="200" w:author="Daniel Adinolfi" w:date="2017-08-21T15:10:00Z">
                  <w:rPr>
                    <w:rStyle w:val="Hyperlink"/>
                    <w:noProof/>
                  </w:rPr>
                </w:rPrChange>
              </w:rPr>
              <w:delText>4.1.</w:delText>
            </w:r>
            <w:r w:rsidDel="00C61BD7">
              <w:rPr>
                <w:rFonts w:eastAsiaTheme="minorEastAsia"/>
                <w:noProof/>
              </w:rPr>
              <w:tab/>
            </w:r>
            <w:r w:rsidRPr="00C61BD7" w:rsidDel="00C61BD7">
              <w:rPr>
                <w:noProof/>
                <w:rPrChange w:id="201" w:author="Daniel Adinolfi" w:date="2017-08-21T15:10:00Z">
                  <w:rPr>
                    <w:rStyle w:val="Hyperlink"/>
                    <w:noProof/>
                  </w:rPr>
                </w:rPrChange>
              </w:rPr>
              <w:delText>CNA Qualifications</w:delText>
            </w:r>
            <w:r w:rsidDel="00C61BD7">
              <w:rPr>
                <w:noProof/>
                <w:webHidden/>
              </w:rPr>
              <w:tab/>
              <w:delText>10</w:delText>
            </w:r>
          </w:del>
        </w:p>
        <w:p w14:paraId="3DBF86C5" w14:textId="77777777" w:rsidR="00223E44" w:rsidDel="00C61BD7" w:rsidRDefault="00223E44">
          <w:pPr>
            <w:pStyle w:val="TOC2"/>
            <w:tabs>
              <w:tab w:val="left" w:pos="960"/>
              <w:tab w:val="right" w:leader="dot" w:pos="9350"/>
            </w:tabs>
            <w:rPr>
              <w:del w:id="202" w:author="Daniel Adinolfi" w:date="2017-08-21T15:10:00Z"/>
              <w:rFonts w:eastAsiaTheme="minorEastAsia"/>
              <w:noProof/>
            </w:rPr>
          </w:pPr>
          <w:del w:id="203" w:author="Daniel Adinolfi" w:date="2017-08-21T15:10:00Z">
            <w:r w:rsidRPr="00C61BD7" w:rsidDel="00C61BD7">
              <w:rPr>
                <w:noProof/>
                <w:rPrChange w:id="204" w:author="Daniel Adinolfi" w:date="2017-08-21T15:10:00Z">
                  <w:rPr>
                    <w:rStyle w:val="Hyperlink"/>
                    <w:noProof/>
                  </w:rPr>
                </w:rPrChange>
              </w:rPr>
              <w:delText>4.2.</w:delText>
            </w:r>
            <w:r w:rsidDel="00C61BD7">
              <w:rPr>
                <w:rFonts w:eastAsiaTheme="minorEastAsia"/>
                <w:noProof/>
              </w:rPr>
              <w:tab/>
            </w:r>
            <w:r w:rsidRPr="00C61BD7" w:rsidDel="00C61BD7">
              <w:rPr>
                <w:noProof/>
                <w:rPrChange w:id="205" w:author="Daniel Adinolfi" w:date="2017-08-21T15:10:00Z">
                  <w:rPr>
                    <w:rStyle w:val="Hyperlink"/>
                    <w:noProof/>
                  </w:rPr>
                </w:rPrChange>
              </w:rPr>
              <w:delText>CNA On-Boarding Process</w:delText>
            </w:r>
            <w:r w:rsidDel="00C61BD7">
              <w:rPr>
                <w:noProof/>
                <w:webHidden/>
              </w:rPr>
              <w:tab/>
              <w:delText>11</w:delText>
            </w:r>
          </w:del>
        </w:p>
        <w:p w14:paraId="77A2011D" w14:textId="77777777" w:rsidR="00223E44" w:rsidDel="00C61BD7" w:rsidRDefault="00223E44">
          <w:pPr>
            <w:pStyle w:val="TOC1"/>
            <w:tabs>
              <w:tab w:val="left" w:pos="480"/>
              <w:tab w:val="right" w:leader="dot" w:pos="9350"/>
            </w:tabs>
            <w:rPr>
              <w:del w:id="206" w:author="Daniel Adinolfi" w:date="2017-08-21T15:10:00Z"/>
              <w:rFonts w:eastAsiaTheme="minorEastAsia"/>
              <w:noProof/>
            </w:rPr>
          </w:pPr>
          <w:del w:id="207" w:author="Daniel Adinolfi" w:date="2017-08-21T15:10:00Z">
            <w:r w:rsidRPr="00C61BD7" w:rsidDel="00C61BD7">
              <w:rPr>
                <w:noProof/>
                <w:rPrChange w:id="208" w:author="Daniel Adinolfi" w:date="2017-08-21T15:10:00Z">
                  <w:rPr>
                    <w:rStyle w:val="Hyperlink"/>
                    <w:noProof/>
                  </w:rPr>
                </w:rPrChange>
              </w:rPr>
              <w:delText>5.</w:delText>
            </w:r>
            <w:r w:rsidDel="00C61BD7">
              <w:rPr>
                <w:rFonts w:eastAsiaTheme="minorEastAsia"/>
                <w:noProof/>
              </w:rPr>
              <w:tab/>
            </w:r>
            <w:r w:rsidRPr="00C61BD7" w:rsidDel="00C61BD7">
              <w:rPr>
                <w:noProof/>
                <w:rPrChange w:id="209" w:author="Daniel Adinolfi" w:date="2017-08-21T15:10:00Z">
                  <w:rPr>
                    <w:rStyle w:val="Hyperlink"/>
                    <w:noProof/>
                  </w:rPr>
                </w:rPrChange>
              </w:rPr>
              <w:delText>Appeals Process</w:delText>
            </w:r>
            <w:r w:rsidDel="00C61BD7">
              <w:rPr>
                <w:noProof/>
                <w:webHidden/>
              </w:rPr>
              <w:tab/>
              <w:delText>12</w:delText>
            </w:r>
          </w:del>
        </w:p>
        <w:p w14:paraId="1D11B5AA" w14:textId="77777777" w:rsidR="00223E44" w:rsidDel="00C61BD7" w:rsidRDefault="00223E44">
          <w:pPr>
            <w:pStyle w:val="TOC1"/>
            <w:tabs>
              <w:tab w:val="left" w:pos="1440"/>
              <w:tab w:val="right" w:leader="dot" w:pos="9350"/>
            </w:tabs>
            <w:rPr>
              <w:del w:id="210" w:author="Daniel Adinolfi" w:date="2017-08-21T15:10:00Z"/>
              <w:rFonts w:eastAsiaTheme="minorEastAsia"/>
              <w:noProof/>
            </w:rPr>
          </w:pPr>
          <w:del w:id="211" w:author="Daniel Adinolfi" w:date="2017-08-21T15:10:00Z">
            <w:r w:rsidRPr="00C61BD7" w:rsidDel="00C61BD7">
              <w:rPr>
                <w:noProof/>
                <w:rPrChange w:id="212" w:author="Daniel Adinolfi" w:date="2017-08-21T15:10:00Z">
                  <w:rPr>
                    <w:rStyle w:val="Hyperlink"/>
                    <w:noProof/>
                  </w:rPr>
                </w:rPrChange>
              </w:rPr>
              <w:delText xml:space="preserve">Appendix A </w:delText>
            </w:r>
            <w:r w:rsidDel="00C61BD7">
              <w:rPr>
                <w:rFonts w:eastAsiaTheme="minorEastAsia"/>
                <w:noProof/>
              </w:rPr>
              <w:tab/>
            </w:r>
            <w:r w:rsidRPr="00C61BD7" w:rsidDel="00C61BD7">
              <w:rPr>
                <w:noProof/>
                <w:rPrChange w:id="213" w:author="Daniel Adinolfi" w:date="2017-08-21T15:10:00Z">
                  <w:rPr>
                    <w:rStyle w:val="Hyperlink"/>
                    <w:noProof/>
                  </w:rPr>
                </w:rPrChange>
              </w:rPr>
              <w:delText xml:space="preserve">Definitions </w:delText>
            </w:r>
            <w:r w:rsidDel="00C61BD7">
              <w:rPr>
                <w:noProof/>
                <w:webHidden/>
              </w:rPr>
              <w:tab/>
              <w:delText>13</w:delText>
            </w:r>
          </w:del>
        </w:p>
        <w:p w14:paraId="4B73059C" w14:textId="77777777" w:rsidR="00223E44" w:rsidDel="00C61BD7" w:rsidRDefault="00223E44">
          <w:pPr>
            <w:pStyle w:val="TOC1"/>
            <w:tabs>
              <w:tab w:val="left" w:pos="1440"/>
              <w:tab w:val="right" w:leader="dot" w:pos="9350"/>
            </w:tabs>
            <w:rPr>
              <w:del w:id="214" w:author="Daniel Adinolfi" w:date="2017-08-21T15:10:00Z"/>
              <w:rFonts w:eastAsiaTheme="minorEastAsia"/>
              <w:noProof/>
            </w:rPr>
          </w:pPr>
          <w:del w:id="215" w:author="Daniel Adinolfi" w:date="2017-08-21T15:10:00Z">
            <w:r w:rsidRPr="00C61BD7" w:rsidDel="00C61BD7">
              <w:rPr>
                <w:noProof/>
                <w:rPrChange w:id="216" w:author="Daniel Adinolfi" w:date="2017-08-21T15:10:00Z">
                  <w:rPr>
                    <w:rStyle w:val="Hyperlink"/>
                    <w:noProof/>
                  </w:rPr>
                </w:rPrChange>
              </w:rPr>
              <w:delText xml:space="preserve">Appendix B </w:delText>
            </w:r>
            <w:r w:rsidDel="00C61BD7">
              <w:rPr>
                <w:rFonts w:eastAsiaTheme="minorEastAsia"/>
                <w:noProof/>
              </w:rPr>
              <w:tab/>
            </w:r>
            <w:r w:rsidRPr="00C61BD7" w:rsidDel="00C61BD7">
              <w:rPr>
                <w:noProof/>
                <w:rPrChange w:id="217" w:author="Daniel Adinolfi" w:date="2017-08-21T15:10:00Z">
                  <w:rPr>
                    <w:rStyle w:val="Hyperlink"/>
                    <w:noProof/>
                  </w:rPr>
                </w:rPrChange>
              </w:rPr>
              <w:delText>CVE Information Format</w:delText>
            </w:r>
            <w:r w:rsidDel="00C61BD7">
              <w:rPr>
                <w:noProof/>
                <w:webHidden/>
              </w:rPr>
              <w:tab/>
              <w:delText>15</w:delText>
            </w:r>
          </w:del>
        </w:p>
        <w:p w14:paraId="16AB1D1F" w14:textId="77777777" w:rsidR="00223E44" w:rsidDel="00C61BD7" w:rsidRDefault="00223E44">
          <w:pPr>
            <w:pStyle w:val="TOC1"/>
            <w:tabs>
              <w:tab w:val="left" w:pos="1440"/>
              <w:tab w:val="right" w:leader="dot" w:pos="9350"/>
            </w:tabs>
            <w:rPr>
              <w:del w:id="218" w:author="Daniel Adinolfi" w:date="2017-08-21T15:10:00Z"/>
              <w:rFonts w:eastAsiaTheme="minorEastAsia"/>
              <w:noProof/>
            </w:rPr>
          </w:pPr>
          <w:del w:id="219" w:author="Daniel Adinolfi" w:date="2017-08-21T15:10:00Z">
            <w:r w:rsidRPr="00C61BD7" w:rsidDel="00C61BD7">
              <w:rPr>
                <w:noProof/>
                <w:rPrChange w:id="220" w:author="Daniel Adinolfi" w:date="2017-08-21T15:10:00Z">
                  <w:rPr>
                    <w:rStyle w:val="Hyperlink"/>
                    <w:noProof/>
                  </w:rPr>
                </w:rPrChange>
              </w:rPr>
              <w:delText xml:space="preserve">Appendix C </w:delText>
            </w:r>
            <w:r w:rsidDel="00C61BD7">
              <w:rPr>
                <w:rFonts w:eastAsiaTheme="minorEastAsia"/>
                <w:noProof/>
              </w:rPr>
              <w:tab/>
            </w:r>
            <w:r w:rsidRPr="00C61BD7" w:rsidDel="00C61BD7">
              <w:rPr>
                <w:noProof/>
                <w:rPrChange w:id="221" w:author="Daniel Adinolfi" w:date="2017-08-21T15:10:00Z">
                  <w:rPr>
                    <w:rStyle w:val="Hyperlink"/>
                    <w:noProof/>
                  </w:rPr>
                </w:rPrChange>
              </w:rPr>
              <w:delText>Common Vulnerabilities and Exposures (CVE) Counting Rules</w:delText>
            </w:r>
            <w:r w:rsidDel="00C61BD7">
              <w:rPr>
                <w:noProof/>
                <w:webHidden/>
              </w:rPr>
              <w:tab/>
              <w:delText>16</w:delText>
            </w:r>
          </w:del>
        </w:p>
        <w:p w14:paraId="3D88F3DF" w14:textId="77777777" w:rsidR="00223E44" w:rsidDel="00C61BD7" w:rsidRDefault="00223E44">
          <w:pPr>
            <w:pStyle w:val="TOC2"/>
            <w:tabs>
              <w:tab w:val="left" w:pos="960"/>
              <w:tab w:val="right" w:leader="dot" w:pos="9350"/>
            </w:tabs>
            <w:rPr>
              <w:del w:id="222" w:author="Daniel Adinolfi" w:date="2017-08-21T15:10:00Z"/>
              <w:rFonts w:eastAsiaTheme="minorEastAsia"/>
              <w:noProof/>
            </w:rPr>
          </w:pPr>
          <w:del w:id="223" w:author="Daniel Adinolfi" w:date="2017-08-21T15:10:00Z">
            <w:r w:rsidRPr="00C61BD7" w:rsidDel="00C61BD7">
              <w:rPr>
                <w:noProof/>
                <w:rPrChange w:id="224" w:author="Daniel Adinolfi" w:date="2017-08-21T15:10:00Z">
                  <w:rPr>
                    <w:rStyle w:val="Hyperlink"/>
                    <w:noProof/>
                  </w:rPr>
                </w:rPrChange>
              </w:rPr>
              <w:delText>C.1.</w:delText>
            </w:r>
            <w:r w:rsidDel="00C61BD7">
              <w:rPr>
                <w:rFonts w:eastAsiaTheme="minorEastAsia"/>
                <w:noProof/>
              </w:rPr>
              <w:tab/>
            </w:r>
            <w:r w:rsidRPr="00C61BD7" w:rsidDel="00C61BD7">
              <w:rPr>
                <w:noProof/>
                <w:rPrChange w:id="225" w:author="Daniel Adinolfi" w:date="2017-08-21T15:10:00Z">
                  <w:rPr>
                    <w:rStyle w:val="Hyperlink"/>
                    <w:noProof/>
                  </w:rPr>
                </w:rPrChange>
              </w:rPr>
              <w:delText>Purpose</w:delText>
            </w:r>
            <w:r w:rsidDel="00C61BD7">
              <w:rPr>
                <w:noProof/>
                <w:webHidden/>
              </w:rPr>
              <w:tab/>
              <w:delText>16</w:delText>
            </w:r>
          </w:del>
        </w:p>
        <w:p w14:paraId="4A008209" w14:textId="77777777" w:rsidR="00223E44" w:rsidDel="00C61BD7" w:rsidRDefault="00223E44">
          <w:pPr>
            <w:pStyle w:val="TOC2"/>
            <w:tabs>
              <w:tab w:val="left" w:pos="960"/>
              <w:tab w:val="right" w:leader="dot" w:pos="9350"/>
            </w:tabs>
            <w:rPr>
              <w:del w:id="226" w:author="Daniel Adinolfi" w:date="2017-08-21T15:10:00Z"/>
              <w:rFonts w:eastAsiaTheme="minorEastAsia"/>
              <w:noProof/>
            </w:rPr>
          </w:pPr>
          <w:del w:id="227" w:author="Daniel Adinolfi" w:date="2017-08-21T15:10:00Z">
            <w:r w:rsidRPr="00C61BD7" w:rsidDel="00C61BD7">
              <w:rPr>
                <w:noProof/>
                <w:rPrChange w:id="228" w:author="Daniel Adinolfi" w:date="2017-08-21T15:10:00Z">
                  <w:rPr>
                    <w:rStyle w:val="Hyperlink"/>
                    <w:noProof/>
                  </w:rPr>
                </w:rPrChange>
              </w:rPr>
              <w:delText>C.2.</w:delText>
            </w:r>
            <w:r w:rsidDel="00C61BD7">
              <w:rPr>
                <w:rFonts w:eastAsiaTheme="minorEastAsia"/>
                <w:noProof/>
              </w:rPr>
              <w:tab/>
            </w:r>
            <w:r w:rsidRPr="00C61BD7" w:rsidDel="00C61BD7">
              <w:rPr>
                <w:noProof/>
                <w:rPrChange w:id="229" w:author="Daniel Adinolfi" w:date="2017-08-21T15:10:00Z">
                  <w:rPr>
                    <w:rStyle w:val="Hyperlink"/>
                    <w:noProof/>
                  </w:rPr>
                </w:rPrChange>
              </w:rPr>
              <w:delText>Introduction</w:delText>
            </w:r>
            <w:r w:rsidDel="00C61BD7">
              <w:rPr>
                <w:noProof/>
                <w:webHidden/>
              </w:rPr>
              <w:tab/>
              <w:delText>16</w:delText>
            </w:r>
          </w:del>
        </w:p>
        <w:p w14:paraId="10896CD0" w14:textId="77777777" w:rsidR="00223E44" w:rsidDel="00C61BD7" w:rsidRDefault="00223E44">
          <w:pPr>
            <w:pStyle w:val="TOC2"/>
            <w:tabs>
              <w:tab w:val="left" w:pos="960"/>
              <w:tab w:val="right" w:leader="dot" w:pos="9350"/>
            </w:tabs>
            <w:rPr>
              <w:del w:id="230" w:author="Daniel Adinolfi" w:date="2017-08-21T15:10:00Z"/>
              <w:rFonts w:eastAsiaTheme="minorEastAsia"/>
              <w:noProof/>
            </w:rPr>
          </w:pPr>
          <w:del w:id="231" w:author="Daniel Adinolfi" w:date="2017-08-21T15:10:00Z">
            <w:r w:rsidRPr="00C61BD7" w:rsidDel="00C61BD7">
              <w:rPr>
                <w:noProof/>
                <w:rPrChange w:id="232" w:author="Daniel Adinolfi" w:date="2017-08-21T15:10:00Z">
                  <w:rPr>
                    <w:rStyle w:val="Hyperlink"/>
                    <w:noProof/>
                  </w:rPr>
                </w:rPrChange>
              </w:rPr>
              <w:delText>C.3.</w:delText>
            </w:r>
            <w:r w:rsidDel="00C61BD7">
              <w:rPr>
                <w:rFonts w:eastAsiaTheme="minorEastAsia"/>
                <w:noProof/>
              </w:rPr>
              <w:tab/>
            </w:r>
            <w:r w:rsidRPr="00C61BD7" w:rsidDel="00C61BD7">
              <w:rPr>
                <w:noProof/>
                <w:rPrChange w:id="233" w:author="Daniel Adinolfi" w:date="2017-08-21T15:10:00Z">
                  <w:rPr>
                    <w:rStyle w:val="Hyperlink"/>
                    <w:noProof/>
                  </w:rPr>
                </w:rPrChange>
              </w:rPr>
              <w:delText>Definitions</w:delText>
            </w:r>
            <w:r w:rsidDel="00C61BD7">
              <w:rPr>
                <w:noProof/>
                <w:webHidden/>
              </w:rPr>
              <w:tab/>
              <w:delText>16</w:delText>
            </w:r>
          </w:del>
        </w:p>
        <w:p w14:paraId="03201D5D" w14:textId="77777777" w:rsidR="00223E44" w:rsidDel="00C61BD7" w:rsidRDefault="00223E44">
          <w:pPr>
            <w:pStyle w:val="TOC2"/>
            <w:tabs>
              <w:tab w:val="left" w:pos="960"/>
              <w:tab w:val="right" w:leader="dot" w:pos="9350"/>
            </w:tabs>
            <w:rPr>
              <w:del w:id="234" w:author="Daniel Adinolfi" w:date="2017-08-21T15:10:00Z"/>
              <w:rFonts w:eastAsiaTheme="minorEastAsia"/>
              <w:noProof/>
            </w:rPr>
          </w:pPr>
          <w:del w:id="235" w:author="Daniel Adinolfi" w:date="2017-08-21T15:10:00Z">
            <w:r w:rsidRPr="00C61BD7" w:rsidDel="00C61BD7">
              <w:rPr>
                <w:noProof/>
                <w:rPrChange w:id="236" w:author="Daniel Adinolfi" w:date="2017-08-21T15:10:00Z">
                  <w:rPr>
                    <w:rStyle w:val="Hyperlink"/>
                    <w:noProof/>
                  </w:rPr>
                </w:rPrChange>
              </w:rPr>
              <w:delText>C.4.</w:delText>
            </w:r>
            <w:r w:rsidDel="00C61BD7">
              <w:rPr>
                <w:rFonts w:eastAsiaTheme="minorEastAsia"/>
                <w:noProof/>
              </w:rPr>
              <w:tab/>
            </w:r>
            <w:r w:rsidRPr="00C61BD7" w:rsidDel="00C61BD7">
              <w:rPr>
                <w:noProof/>
                <w:rPrChange w:id="237" w:author="Daniel Adinolfi" w:date="2017-08-21T15:10:00Z">
                  <w:rPr>
                    <w:rStyle w:val="Hyperlink"/>
                    <w:noProof/>
                  </w:rPr>
                </w:rPrChange>
              </w:rPr>
              <w:delText>Vulnerability Report</w:delText>
            </w:r>
            <w:r w:rsidDel="00C61BD7">
              <w:rPr>
                <w:noProof/>
                <w:webHidden/>
              </w:rPr>
              <w:tab/>
              <w:delText>16</w:delText>
            </w:r>
          </w:del>
        </w:p>
        <w:p w14:paraId="02133C4D" w14:textId="77777777" w:rsidR="00223E44" w:rsidDel="00C61BD7" w:rsidRDefault="00223E44">
          <w:pPr>
            <w:pStyle w:val="TOC2"/>
            <w:tabs>
              <w:tab w:val="left" w:pos="960"/>
              <w:tab w:val="right" w:leader="dot" w:pos="9350"/>
            </w:tabs>
            <w:rPr>
              <w:del w:id="238" w:author="Daniel Adinolfi" w:date="2017-08-21T15:10:00Z"/>
              <w:rFonts w:eastAsiaTheme="minorEastAsia"/>
              <w:noProof/>
            </w:rPr>
          </w:pPr>
          <w:del w:id="239" w:author="Daniel Adinolfi" w:date="2017-08-21T15:10:00Z">
            <w:r w:rsidRPr="00C61BD7" w:rsidDel="00C61BD7">
              <w:rPr>
                <w:noProof/>
                <w:rPrChange w:id="240" w:author="Daniel Adinolfi" w:date="2017-08-21T15:10:00Z">
                  <w:rPr>
                    <w:rStyle w:val="Hyperlink"/>
                    <w:noProof/>
                  </w:rPr>
                </w:rPrChange>
              </w:rPr>
              <w:delText>C.5.</w:delText>
            </w:r>
            <w:r w:rsidDel="00C61BD7">
              <w:rPr>
                <w:rFonts w:eastAsiaTheme="minorEastAsia"/>
                <w:noProof/>
              </w:rPr>
              <w:tab/>
            </w:r>
            <w:r w:rsidRPr="00C61BD7" w:rsidDel="00C61BD7">
              <w:rPr>
                <w:noProof/>
                <w:rPrChange w:id="241" w:author="Daniel Adinolfi" w:date="2017-08-21T15:10:00Z">
                  <w:rPr>
                    <w:rStyle w:val="Hyperlink"/>
                    <w:noProof/>
                  </w:rPr>
                </w:rPrChange>
              </w:rPr>
              <w:delText>Inclusion Decisions</w:delText>
            </w:r>
            <w:r w:rsidDel="00C61BD7">
              <w:rPr>
                <w:noProof/>
                <w:webHidden/>
              </w:rPr>
              <w:tab/>
              <w:delText>16</w:delText>
            </w:r>
          </w:del>
        </w:p>
        <w:p w14:paraId="36FCFC57" w14:textId="77777777" w:rsidR="00223E44" w:rsidDel="00C61BD7" w:rsidRDefault="00223E44">
          <w:pPr>
            <w:pStyle w:val="TOC2"/>
            <w:tabs>
              <w:tab w:val="left" w:pos="960"/>
              <w:tab w:val="right" w:leader="dot" w:pos="9350"/>
            </w:tabs>
            <w:rPr>
              <w:del w:id="242" w:author="Daniel Adinolfi" w:date="2017-08-21T15:10:00Z"/>
              <w:rFonts w:eastAsiaTheme="minorEastAsia"/>
              <w:noProof/>
            </w:rPr>
          </w:pPr>
          <w:del w:id="243" w:author="Daniel Adinolfi" w:date="2017-08-21T15:10:00Z">
            <w:r w:rsidRPr="00C61BD7" w:rsidDel="00C61BD7">
              <w:rPr>
                <w:noProof/>
                <w:rPrChange w:id="244" w:author="Daniel Adinolfi" w:date="2017-08-21T15:10:00Z">
                  <w:rPr>
                    <w:rStyle w:val="Hyperlink"/>
                    <w:noProof/>
                  </w:rPr>
                </w:rPrChange>
              </w:rPr>
              <w:delText>C.6.</w:delText>
            </w:r>
            <w:r w:rsidDel="00C61BD7">
              <w:rPr>
                <w:rFonts w:eastAsiaTheme="minorEastAsia"/>
                <w:noProof/>
              </w:rPr>
              <w:tab/>
            </w:r>
            <w:r w:rsidRPr="00C61BD7" w:rsidDel="00C61BD7">
              <w:rPr>
                <w:noProof/>
                <w:rPrChange w:id="245" w:author="Daniel Adinolfi" w:date="2017-08-21T15:10:00Z">
                  <w:rPr>
                    <w:rStyle w:val="Hyperlink"/>
                    <w:noProof/>
                  </w:rPr>
                </w:rPrChange>
              </w:rPr>
              <w:delText>Counting Decisions</w:delText>
            </w:r>
            <w:r w:rsidDel="00C61BD7">
              <w:rPr>
                <w:noProof/>
                <w:webHidden/>
              </w:rPr>
              <w:tab/>
              <w:delText>18</w:delText>
            </w:r>
          </w:del>
        </w:p>
        <w:p w14:paraId="22696015" w14:textId="77777777" w:rsidR="00223E44" w:rsidDel="00C61BD7" w:rsidRDefault="00223E44">
          <w:pPr>
            <w:pStyle w:val="TOC1"/>
            <w:tabs>
              <w:tab w:val="left" w:pos="1440"/>
              <w:tab w:val="right" w:leader="dot" w:pos="9350"/>
            </w:tabs>
            <w:rPr>
              <w:del w:id="246" w:author="Daniel Adinolfi" w:date="2017-08-21T15:10:00Z"/>
              <w:rFonts w:eastAsiaTheme="minorEastAsia"/>
              <w:noProof/>
            </w:rPr>
          </w:pPr>
          <w:del w:id="247" w:author="Daniel Adinolfi" w:date="2017-08-21T15:10:00Z">
            <w:r w:rsidRPr="00C61BD7" w:rsidDel="00C61BD7">
              <w:rPr>
                <w:noProof/>
                <w:rPrChange w:id="248" w:author="Daniel Adinolfi" w:date="2017-08-21T15:10:00Z">
                  <w:rPr>
                    <w:rStyle w:val="Hyperlink"/>
                    <w:noProof/>
                  </w:rPr>
                </w:rPrChange>
              </w:rPr>
              <w:delText xml:space="preserve">Appendix D </w:delText>
            </w:r>
            <w:r w:rsidDel="00C61BD7">
              <w:rPr>
                <w:rFonts w:eastAsiaTheme="minorEastAsia"/>
                <w:noProof/>
              </w:rPr>
              <w:tab/>
            </w:r>
            <w:r w:rsidRPr="00C61BD7" w:rsidDel="00C61BD7">
              <w:rPr>
                <w:noProof/>
                <w:rPrChange w:id="249" w:author="Daniel Adinolfi" w:date="2017-08-21T15:10:00Z">
                  <w:rPr>
                    <w:rStyle w:val="Hyperlink"/>
                    <w:noProof/>
                  </w:rPr>
                </w:rPrChange>
              </w:rPr>
              <w:delText>Terms of Use</w:delText>
            </w:r>
            <w:r w:rsidDel="00C61BD7">
              <w:rPr>
                <w:noProof/>
                <w:webHidden/>
              </w:rPr>
              <w:tab/>
              <w:delText>21</w:delText>
            </w:r>
          </w:del>
        </w:p>
        <w:p w14:paraId="3F97C698" w14:textId="77777777" w:rsidR="00223E44" w:rsidDel="00C61BD7" w:rsidRDefault="00223E44">
          <w:pPr>
            <w:pStyle w:val="TOC1"/>
            <w:tabs>
              <w:tab w:val="left" w:pos="1440"/>
              <w:tab w:val="right" w:leader="dot" w:pos="9350"/>
            </w:tabs>
            <w:rPr>
              <w:del w:id="250" w:author="Daniel Adinolfi" w:date="2017-08-21T15:10:00Z"/>
              <w:rFonts w:eastAsiaTheme="minorEastAsia"/>
              <w:noProof/>
            </w:rPr>
          </w:pPr>
          <w:del w:id="251" w:author="Daniel Adinolfi" w:date="2017-08-21T15:10:00Z">
            <w:r w:rsidRPr="00C61BD7" w:rsidDel="00C61BD7">
              <w:rPr>
                <w:noProof/>
                <w:rPrChange w:id="252" w:author="Daniel Adinolfi" w:date="2017-08-21T15:10:00Z">
                  <w:rPr>
                    <w:rStyle w:val="Hyperlink"/>
                    <w:noProof/>
                  </w:rPr>
                </w:rPrChange>
              </w:rPr>
              <w:delText xml:space="preserve">Appendix E </w:delText>
            </w:r>
            <w:r w:rsidDel="00C61BD7">
              <w:rPr>
                <w:rFonts w:eastAsiaTheme="minorEastAsia"/>
                <w:noProof/>
              </w:rPr>
              <w:tab/>
            </w:r>
            <w:r w:rsidRPr="00C61BD7" w:rsidDel="00C61BD7">
              <w:rPr>
                <w:noProof/>
                <w:rPrChange w:id="253" w:author="Daniel Adinolfi" w:date="2017-08-21T15:10:00Z">
                  <w:rPr>
                    <w:rStyle w:val="Hyperlink"/>
                    <w:noProof/>
                  </w:rPr>
                </w:rPrChange>
              </w:rPr>
              <w:delText>Process to Correct Counting Issues</w:delText>
            </w:r>
            <w:r w:rsidDel="00C61BD7">
              <w:rPr>
                <w:noProof/>
                <w:webHidden/>
              </w:rPr>
              <w:tab/>
              <w:delText>22</w:delText>
            </w:r>
          </w:del>
        </w:p>
        <w:p w14:paraId="3CAA7B34" w14:textId="77777777" w:rsidR="00223E44" w:rsidDel="00C61BD7" w:rsidRDefault="00223E44">
          <w:pPr>
            <w:pStyle w:val="TOC1"/>
            <w:tabs>
              <w:tab w:val="left" w:pos="1440"/>
              <w:tab w:val="right" w:leader="dot" w:pos="9350"/>
            </w:tabs>
            <w:rPr>
              <w:del w:id="254" w:author="Daniel Adinolfi" w:date="2017-08-21T15:10:00Z"/>
              <w:rFonts w:eastAsiaTheme="minorEastAsia"/>
              <w:noProof/>
            </w:rPr>
          </w:pPr>
          <w:del w:id="255" w:author="Daniel Adinolfi" w:date="2017-08-21T15:10:00Z">
            <w:r w:rsidRPr="00C61BD7" w:rsidDel="00C61BD7">
              <w:rPr>
                <w:noProof/>
                <w:rPrChange w:id="256" w:author="Daniel Adinolfi" w:date="2017-08-21T15:10:00Z">
                  <w:rPr>
                    <w:rStyle w:val="Hyperlink"/>
                    <w:noProof/>
                  </w:rPr>
                </w:rPrChange>
              </w:rPr>
              <w:delText xml:space="preserve">Appendix F </w:delText>
            </w:r>
            <w:r w:rsidDel="00C61BD7">
              <w:rPr>
                <w:rFonts w:eastAsiaTheme="minorEastAsia"/>
                <w:noProof/>
              </w:rPr>
              <w:tab/>
            </w:r>
            <w:r w:rsidRPr="00C61BD7" w:rsidDel="00C61BD7">
              <w:rPr>
                <w:noProof/>
                <w:rPrChange w:id="257" w:author="Daniel Adinolfi" w:date="2017-08-21T15:10:00Z">
                  <w:rPr>
                    <w:rStyle w:val="Hyperlink"/>
                    <w:noProof/>
                  </w:rPr>
                </w:rPrChange>
              </w:rPr>
              <w:delText>Acronyms</w:delText>
            </w:r>
            <w:r w:rsidDel="00C61BD7">
              <w:rPr>
                <w:noProof/>
                <w:webHidden/>
              </w:rPr>
              <w:tab/>
              <w:delText>24</w:delText>
            </w:r>
          </w:del>
        </w:p>
        <w:p w14:paraId="49D63663" w14:textId="4205DD4E" w:rsidR="00E41DF9" w:rsidRDefault="00E41DF9" w:rsidP="00551BEF">
          <w:pPr>
            <w:pStyle w:val="TOC2"/>
            <w:tabs>
              <w:tab w:val="left" w:pos="880"/>
              <w:tab w:val="right" w:leader="dot" w:pos="9350"/>
            </w:tabs>
          </w:pPr>
          <w:r>
            <w:rPr>
              <w:b/>
              <w:bCs/>
              <w:noProof/>
            </w:rPr>
            <w:fldChar w:fldCharType="end"/>
          </w:r>
        </w:p>
      </w:sdtContent>
    </w:sdt>
    <w:p w14:paraId="7F11F0B0" w14:textId="77777777" w:rsidR="00B3260C" w:rsidRPr="00551BEF" w:rsidRDefault="00B3260C" w:rsidP="00551BEF">
      <w:pPr>
        <w:pStyle w:val="BodyText"/>
        <w:spacing w:before="0" w:after="0"/>
        <w:rPr>
          <w:rFonts w:eastAsiaTheme="majorEastAsia"/>
          <w:sz w:val="2"/>
          <w:szCs w:val="2"/>
        </w:rPr>
      </w:pPr>
      <w:r w:rsidRPr="00551BEF">
        <w:rPr>
          <w:sz w:val="2"/>
          <w:szCs w:val="2"/>
        </w:rPr>
        <w:br w:type="page"/>
      </w:r>
    </w:p>
    <w:p w14:paraId="26B3B1FA" w14:textId="4DB2ED5E" w:rsidR="00B3260C" w:rsidRPr="00936CB4" w:rsidRDefault="003C229D" w:rsidP="00936CB4">
      <w:pPr>
        <w:pStyle w:val="Heading1"/>
      </w:pPr>
      <w:bookmarkStart w:id="258" w:name="_Toc459716208"/>
      <w:bookmarkStart w:id="259" w:name="_Toc491091532"/>
      <w:r w:rsidRPr="00936CB4">
        <w:lastRenderedPageBreak/>
        <w:t>Overview</w:t>
      </w:r>
      <w:bookmarkEnd w:id="258"/>
      <w:bookmarkEnd w:id="259"/>
    </w:p>
    <w:p w14:paraId="3361F929" w14:textId="066A03B2" w:rsidR="00B056C0" w:rsidRDefault="00885A1F" w:rsidP="00F30218">
      <w:pPr>
        <w:pStyle w:val="BodyText"/>
      </w:pPr>
      <w:r>
        <w:t xml:space="preserve">The </w:t>
      </w:r>
      <w:r w:rsidRPr="00885A1F">
        <w:t xml:space="preserve">Common Vulnerabilities and Exposures (CVE) </w:t>
      </w:r>
      <w:r>
        <w:t xml:space="preserve">Program’s primary purpose is to uniquely identify vulnerabilities and to </w:t>
      </w:r>
      <w:r w:rsidR="00600D87">
        <w:t xml:space="preserve">associate </w:t>
      </w:r>
      <w:r>
        <w:t>specific versions of code bases (e.g</w:t>
      </w:r>
      <w:r w:rsidR="00600D87">
        <w:t>.</w:t>
      </w:r>
      <w:r w:rsidR="006603A9">
        <w:t>,</w:t>
      </w:r>
      <w:r>
        <w:t xml:space="preserve"> software</w:t>
      </w:r>
      <w:r w:rsidR="0065512E">
        <w:t xml:space="preserve"> and</w:t>
      </w:r>
      <w:r>
        <w:t xml:space="preserve"> shared libraries</w:t>
      </w:r>
      <w:r w:rsidR="00600D87">
        <w:t>) to those vulnerabilities</w:t>
      </w:r>
      <w:r w:rsidR="00B056C0">
        <w:t>.</w:t>
      </w:r>
      <w:r w:rsidR="00600D87" w:rsidDel="00600D87">
        <w:t xml:space="preserve"> </w:t>
      </w:r>
      <w:r w:rsidR="00B056C0">
        <w:t>The</w:t>
      </w:r>
      <w:r>
        <w:t xml:space="preserve"> </w:t>
      </w:r>
      <w:r w:rsidR="00EB30B4">
        <w:t>use</w:t>
      </w:r>
      <w:r w:rsidR="004A0870">
        <w:t xml:space="preserve"> </w:t>
      </w:r>
      <w:r w:rsidR="00B056C0">
        <w:t xml:space="preserve">of </w:t>
      </w:r>
      <w:r>
        <w:t xml:space="preserve">CVEs </w:t>
      </w:r>
      <w:r w:rsidR="00B056C0">
        <w:t xml:space="preserve">ensures that </w:t>
      </w:r>
      <w:r>
        <w:t xml:space="preserve">two or more </w:t>
      </w:r>
      <w:r w:rsidR="00B056C0">
        <w:t>parties can confidently</w:t>
      </w:r>
      <w:r>
        <w:t xml:space="preserve"> refer to a </w:t>
      </w:r>
      <w:r w:rsidR="00B056C0">
        <w:t xml:space="preserve">CVE </w:t>
      </w:r>
      <w:r w:rsidR="00423A4C">
        <w:t>identifier (</w:t>
      </w:r>
      <w:r w:rsidR="00B056C0">
        <w:t>ID</w:t>
      </w:r>
      <w:r w:rsidR="00423A4C">
        <w:t>)</w:t>
      </w:r>
      <w:r w:rsidR="00B056C0">
        <w:t xml:space="preserve"> when discussing or sharing information about a unique </w:t>
      </w:r>
      <w:r>
        <w:t>vulnerability</w:t>
      </w:r>
      <w:r w:rsidR="00B056C0">
        <w:t xml:space="preserve">. </w:t>
      </w:r>
      <w:r>
        <w:t xml:space="preserve">In this way, CVE is fundamental to the vulnerability management infrastructure. </w:t>
      </w:r>
    </w:p>
    <w:p w14:paraId="34FF542C" w14:textId="3FB9394B" w:rsidR="00885A1F" w:rsidRDefault="00B056C0" w:rsidP="00F30218">
      <w:pPr>
        <w:pStyle w:val="BodyText"/>
      </w:pPr>
      <w:r>
        <w:t xml:space="preserve">The </w:t>
      </w:r>
      <w:r w:rsidR="00885A1F">
        <w:t>CVE</w:t>
      </w:r>
      <w:r>
        <w:t xml:space="preserve"> Program</w:t>
      </w:r>
      <w:r w:rsidR="00885A1F">
        <w:t>'s primary challenge is to satisfy the demand for timely</w:t>
      </w:r>
      <w:r>
        <w:t>,</w:t>
      </w:r>
      <w:r w:rsidR="00885A1F">
        <w:t xml:space="preserve"> </w:t>
      </w:r>
      <w:r w:rsidR="00696D92">
        <w:t>accurate</w:t>
      </w:r>
      <w:r w:rsidR="00885A1F">
        <w:t xml:space="preserve"> CVE assignments</w:t>
      </w:r>
      <w:r w:rsidR="0065512E">
        <w:t>,</w:t>
      </w:r>
      <w:r w:rsidR="00885A1F">
        <w:t xml:space="preserve"> while rapidly expanding the scope of coverage to address the increasing number of vulnerabilities and evolving state of vulnerability management.</w:t>
      </w:r>
      <w:r w:rsidR="00F10C87">
        <w:t xml:space="preserve"> </w:t>
      </w:r>
      <w:r w:rsidR="00885A1F">
        <w:t xml:space="preserve">The CVE Program is </w:t>
      </w:r>
      <w:r w:rsidR="004A0870">
        <w:t xml:space="preserve">overseen </w:t>
      </w:r>
      <w:r w:rsidR="00885A1F">
        <w:t>by the CVE Board (here</w:t>
      </w:r>
      <w:r w:rsidR="0065512E">
        <w:t>in</w:t>
      </w:r>
      <w:r w:rsidR="00885A1F">
        <w:t>after the Board</w:t>
      </w:r>
      <w:r w:rsidR="00BF5BE5">
        <w:t>)</w:t>
      </w:r>
      <w:r w:rsidR="00885A1F">
        <w:t>.</w:t>
      </w:r>
      <w:r w:rsidR="0065512E">
        <w:t xml:space="preserve"> </w:t>
      </w:r>
      <w:r w:rsidR="00F10C87">
        <w:t>To address CVE’s scalability challenge, t</w:t>
      </w:r>
      <w:r w:rsidR="00885A1F">
        <w:t xml:space="preserve">he Board </w:t>
      </w:r>
      <w:r w:rsidR="00FA151E">
        <w:t>determined</w:t>
      </w:r>
      <w:r w:rsidR="00885A1F">
        <w:t xml:space="preserve"> that the CVE Program must be federated and that CVEs should be produced</w:t>
      </w:r>
      <w:r w:rsidR="0065512E">
        <w:t xml:space="preserve"> both</w:t>
      </w:r>
      <w:r w:rsidR="00885A1F">
        <w:t xml:space="preserve"> </w:t>
      </w:r>
      <w:r w:rsidR="0065512E">
        <w:t>more quickly</w:t>
      </w:r>
      <w:r w:rsidR="00802B81">
        <w:t>,</w:t>
      </w:r>
      <w:r w:rsidR="0065512E">
        <w:t xml:space="preserve"> and </w:t>
      </w:r>
      <w:r w:rsidR="00885A1F">
        <w:t xml:space="preserve">in a more decentralized </w:t>
      </w:r>
      <w:r w:rsidR="0065512E">
        <w:t>manner</w:t>
      </w:r>
      <w:r w:rsidR="00885A1F">
        <w:t xml:space="preserve">. </w:t>
      </w:r>
    </w:p>
    <w:p w14:paraId="7258F3E2" w14:textId="7153064F" w:rsidR="00F10C87" w:rsidRDefault="00F10C87" w:rsidP="00D24399">
      <w:pPr>
        <w:pStyle w:val="Heading2"/>
      </w:pPr>
      <w:bookmarkStart w:id="260" w:name="_Toc459716209"/>
      <w:bookmarkStart w:id="261" w:name="_Toc491091533"/>
      <w:r w:rsidRPr="00F038DA">
        <w:t>CVE Numbering Authorities (CNAs)</w:t>
      </w:r>
      <w:bookmarkEnd w:id="260"/>
      <w:bookmarkEnd w:id="261"/>
    </w:p>
    <w:p w14:paraId="111E8B11" w14:textId="198BA33E" w:rsidR="00F04DFC" w:rsidRDefault="00C755BE" w:rsidP="00F30218">
      <w:pPr>
        <w:pStyle w:val="BodyText"/>
      </w:pPr>
      <w:r>
        <w:t xml:space="preserve">Operating under the authority of the </w:t>
      </w:r>
      <w:r w:rsidR="00BC1909" w:rsidRPr="00F038DA">
        <w:t xml:space="preserve">CVE </w:t>
      </w:r>
      <w:r>
        <w:t xml:space="preserve">Program, </w:t>
      </w:r>
      <w:r w:rsidR="003C229D" w:rsidRPr="00F038DA">
        <w:t xml:space="preserve">CNAs are organizations that </w:t>
      </w:r>
      <w:r>
        <w:t xml:space="preserve">are authorized to </w:t>
      </w:r>
      <w:r w:rsidR="00936CB4">
        <w:t xml:space="preserve">assign CVEs to vulnerabilities affecting products within their </w:t>
      </w:r>
      <w:r w:rsidR="00AB0DE5">
        <w:t>distinct</w:t>
      </w:r>
      <w:r w:rsidR="00802B81">
        <w:t>,</w:t>
      </w:r>
      <w:r w:rsidR="00AB0DE5">
        <w:t xml:space="preserve"> agreed upon </w:t>
      </w:r>
      <w:r w:rsidR="00936CB4">
        <w:t>scope</w:t>
      </w:r>
      <w:r w:rsidR="00802B81">
        <w:t>,</w:t>
      </w:r>
      <w:r w:rsidR="003C229D" w:rsidRPr="00F038DA">
        <w:t xml:space="preserve"> for inclusion in first-time public announcements of new vulnerabilities. </w:t>
      </w:r>
      <w:r w:rsidR="004A0870">
        <w:t xml:space="preserve">These </w:t>
      </w:r>
      <w:r w:rsidR="00EB30B4">
        <w:t>CVEs</w:t>
      </w:r>
      <w:r w:rsidR="004A0870">
        <w:t xml:space="preserve"> are provided to</w:t>
      </w:r>
      <w:r w:rsidR="004A0870" w:rsidRPr="00F038DA">
        <w:t xml:space="preserve"> researchers</w:t>
      </w:r>
      <w:r w:rsidR="004A0870">
        <w:t>, vulnerability discoverers or reporters,</w:t>
      </w:r>
      <w:r w:rsidR="004A0870" w:rsidRPr="00F038DA">
        <w:t xml:space="preserve"> and information technology vendors</w:t>
      </w:r>
      <w:r w:rsidR="004A0870">
        <w:t>.</w:t>
      </w:r>
      <w:r w:rsidR="004A0870" w:rsidRPr="00F038DA">
        <w:t xml:space="preserve"> </w:t>
      </w:r>
      <w:r w:rsidR="00A02FE2">
        <w:t>P</w:t>
      </w:r>
      <w:r>
        <w:t xml:space="preserve">articipation in this program is voluntary, </w:t>
      </w:r>
      <w:r w:rsidR="00F04DFC">
        <w:t xml:space="preserve">and </w:t>
      </w:r>
      <w:r w:rsidR="004A0870">
        <w:t xml:space="preserve">the </w:t>
      </w:r>
      <w:r w:rsidR="00F04DFC">
        <w:t>b</w:t>
      </w:r>
      <w:r w:rsidR="00E6607D" w:rsidRPr="00E6607D">
        <w:t>enefits</w:t>
      </w:r>
      <w:r w:rsidR="004A0870">
        <w:t xml:space="preserve"> of participation</w:t>
      </w:r>
      <w:r w:rsidR="00E6607D" w:rsidRPr="00E6607D">
        <w:t xml:space="preserve"> include </w:t>
      </w:r>
      <w:r w:rsidR="008219A4">
        <w:t>the ability</w:t>
      </w:r>
      <w:r w:rsidR="00E6607D" w:rsidRPr="00E6607D">
        <w:t xml:space="preserve"> to publicly disclose a vulnerability with an already assigned CVE ID, the ability</w:t>
      </w:r>
      <w:r w:rsidR="000730E3">
        <w:t xml:space="preserve"> </w:t>
      </w:r>
      <w:r w:rsidR="00E6607D" w:rsidRPr="00E6607D">
        <w:t xml:space="preserve">to control the disclosure of vulnerability information without pre-publishing, and </w:t>
      </w:r>
      <w:r w:rsidR="008219A4">
        <w:t xml:space="preserve">notification </w:t>
      </w:r>
      <w:r w:rsidR="00E6607D" w:rsidRPr="00E6607D">
        <w:t xml:space="preserve">of vulnerabilities in </w:t>
      </w:r>
      <w:r w:rsidR="00E6607D">
        <w:t>products within a CNA’s scope</w:t>
      </w:r>
      <w:r w:rsidR="00E6607D" w:rsidRPr="00E6607D">
        <w:t xml:space="preserve"> by researchers who request a</w:t>
      </w:r>
      <w:r w:rsidR="00F10C87">
        <w:t xml:space="preserve"> CVE</w:t>
      </w:r>
      <w:r w:rsidR="00E6607D" w:rsidRPr="00E6607D">
        <w:t xml:space="preserve"> ID from them. </w:t>
      </w:r>
    </w:p>
    <w:p w14:paraId="11BF6AD4" w14:textId="77777777" w:rsidR="00F04DFC" w:rsidRDefault="00F04DFC" w:rsidP="000730E3">
      <w:pPr>
        <w:pStyle w:val="Heading2"/>
      </w:pPr>
      <w:bookmarkStart w:id="262" w:name="_Toc459716210"/>
      <w:bookmarkStart w:id="263" w:name="_Toc491091534"/>
      <w:r>
        <w:t>Federated CNA Structure</w:t>
      </w:r>
      <w:bookmarkEnd w:id="262"/>
      <w:bookmarkEnd w:id="263"/>
    </w:p>
    <w:p w14:paraId="77720D5F" w14:textId="1FAEE402" w:rsidR="00F04DFC" w:rsidRPr="00885A1F" w:rsidRDefault="001405C2" w:rsidP="00F30218">
      <w:pPr>
        <w:pStyle w:val="BodyText"/>
      </w:pPr>
      <w:ins w:id="264" w:author="Daniel Adinolfi" w:date="2017-08-21T15:02:00Z">
        <w:r w:rsidRPr="001405C2">
          <w:t>In a federated CNA structure, CNAs are categorized as Primary, Root, and Sub-CNAs (or just "CNAs", generically). Multiple Sub-CNAs may operate under the oversight of a Root CNA, while the Root CNAs operate under the oversight of a single, Primary CNA or another Root CNA. Sub-CNAs only assign CVEs for vulnerabilities in their own products or their domain of responsibility, hereinafter referred to as scope. Root CNAs manage a group of Sub-CNAs within a given domain or community, train and admit new Sub-CNAs, and are the assigners of last resort (i.e., no Sub-CNA exists for the scope) within that domain or community. The Primary CNA operates the CVE Program, manages Root CNAs and Sub-CNAs, trains and admits new Root CNAs and Sub-CNAs, and is the assigner of last resort for requesters that are unable to have CVEs assigned at the Sub- or Root CNA levels.</w:t>
        </w:r>
      </w:ins>
      <w:del w:id="265" w:author="Daniel Adinolfi" w:date="2017-08-21T15:02:00Z">
        <w:r w:rsidR="00F04DFC" w:rsidRPr="00885A1F" w:rsidDel="001405C2">
          <w:delText xml:space="preserve">In a federated CNA structure, </w:delText>
        </w:r>
        <w:r w:rsidR="005A61D1" w:rsidDel="001405C2">
          <w:delText>CNAs are categorized as Primary, Root, and Sub-CNAs. M</w:delText>
        </w:r>
        <w:r w:rsidR="00F04DFC" w:rsidRPr="00885A1F" w:rsidDel="001405C2">
          <w:delText xml:space="preserve">ultiple Sub-CNAs </w:delText>
        </w:r>
        <w:r w:rsidR="005C0272" w:rsidDel="001405C2">
          <w:delText xml:space="preserve">may </w:delText>
        </w:r>
        <w:r w:rsidR="00F04DFC" w:rsidRPr="00885A1F" w:rsidDel="001405C2">
          <w:delText>operate under the oversight of a Root CNA, while the Root CNAs operate under the oversight of a single, Primary CNA.</w:delText>
        </w:r>
        <w:r w:rsidR="0065512E" w:rsidDel="001405C2">
          <w:delText xml:space="preserve"> </w:delText>
        </w:r>
        <w:r w:rsidR="00F04DFC" w:rsidRPr="00885A1F" w:rsidDel="001405C2">
          <w:delText>Sub-CNAs only assign CVE</w:delText>
        </w:r>
        <w:r w:rsidR="00F04DFC" w:rsidDel="001405C2">
          <w:delText>s</w:delText>
        </w:r>
        <w:r w:rsidR="00F04DFC" w:rsidRPr="00885A1F" w:rsidDel="001405C2">
          <w:delText xml:space="preserve"> </w:delText>
        </w:r>
        <w:r w:rsidR="00F04DFC" w:rsidDel="001405C2">
          <w:delText>f</w:delText>
        </w:r>
        <w:r w:rsidR="00F04DFC" w:rsidRPr="00885A1F" w:rsidDel="001405C2">
          <w:delText>or vulnerabilities in their own products or their domain of responsibility</w:delText>
        </w:r>
        <w:r w:rsidR="000F4D16" w:rsidDel="001405C2">
          <w:delText>, here</w:delText>
        </w:r>
        <w:r w:rsidR="00FB1893" w:rsidDel="001405C2">
          <w:delText>in</w:delText>
        </w:r>
        <w:r w:rsidR="000F4D16" w:rsidDel="001405C2">
          <w:delText>after referred to as scope</w:delText>
        </w:r>
        <w:r w:rsidR="00F04DFC" w:rsidDel="001405C2">
          <w:delText>.</w:delText>
        </w:r>
        <w:r w:rsidR="0065512E" w:rsidDel="001405C2">
          <w:delText xml:space="preserve"> </w:delText>
        </w:r>
        <w:r w:rsidR="00F04DFC" w:rsidDel="001405C2">
          <w:delText>Root CNAs manage a group of Sub-CNAs within a given domain or community, train and admit new Sub-CNAs, and are the assigners of last resort</w:delText>
        </w:r>
        <w:r w:rsidR="001E4330" w:rsidDel="001405C2">
          <w:delText xml:space="preserve"> (i.e., no Sub-CNA exists for the scope)</w:delText>
        </w:r>
        <w:r w:rsidR="00F04DFC" w:rsidDel="001405C2">
          <w:delText xml:space="preserve"> within that domain or community.</w:delText>
        </w:r>
        <w:r w:rsidR="0065512E" w:rsidDel="001405C2">
          <w:delText xml:space="preserve"> </w:delText>
        </w:r>
        <w:r w:rsidR="00F04DFC" w:rsidDel="001405C2">
          <w:delText>The Primary CNA operates the CVE Program, manages Root CNAs</w:delText>
        </w:r>
        <w:r w:rsidR="005E1143" w:rsidDel="001405C2">
          <w:delText xml:space="preserve"> and Sub-CNAs</w:delText>
        </w:r>
        <w:r w:rsidR="00F04DFC" w:rsidDel="001405C2">
          <w:delText>, trains and admits new Root CNAs</w:delText>
        </w:r>
        <w:r w:rsidR="005E1143" w:rsidDel="001405C2">
          <w:delText xml:space="preserve"> and Sub-CNAs</w:delText>
        </w:r>
        <w:r w:rsidR="00F04DFC" w:rsidDel="001405C2">
          <w:delText>, and is the assigner of last resort for requesters that are unable to have CVEs assigned at the Sub</w:delText>
        </w:r>
        <w:r w:rsidR="007F10A5" w:rsidDel="001405C2">
          <w:delText>-</w:delText>
        </w:r>
        <w:r w:rsidR="00F04DFC" w:rsidDel="001405C2">
          <w:delText xml:space="preserve"> or Root CNA levels.</w:delText>
        </w:r>
        <w:r w:rsidR="005E1143" w:rsidDel="001405C2">
          <w:delText xml:space="preserve"> </w:delText>
        </w:r>
      </w:del>
    </w:p>
    <w:p w14:paraId="2B937C67" w14:textId="681F7EC6" w:rsidR="00F04DFC" w:rsidRDefault="00C877C7" w:rsidP="00F30218">
      <w:pPr>
        <w:pStyle w:val="BodyText"/>
      </w:pPr>
      <w:ins w:id="266" w:author="Daniel Adinolfi" w:date="2017-08-15T14:10:00Z">
        <w:r>
          <w:rPr>
            <w:noProof/>
          </w:rPr>
          <w:lastRenderedPageBreak/>
          <w:drawing>
            <wp:inline distT="0" distB="0" distL="0" distR="0" wp14:anchorId="0D96205B" wp14:editId="659A363C">
              <wp:extent cx="5943600" cy="4610100"/>
              <wp:effectExtent l="0" t="0" r="0" b="12700"/>
              <wp:docPr id="2" name="Picture 2" descr="CNAProgram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AProgramChar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ins>
      <w:del w:id="267" w:author="Daniel Adinolfi" w:date="2017-08-15T14:10:00Z">
        <w:r w:rsidR="00F04DFC" w:rsidDel="00E428B7">
          <w:rPr>
            <w:noProof/>
          </w:rPr>
          <w:drawing>
            <wp:inline distT="0" distB="0" distL="0" distR="0" wp14:anchorId="35EC046A" wp14:editId="31878046">
              <wp:extent cx="5958205" cy="341586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4025" cy="3424931"/>
                      </a:xfrm>
                      <a:prstGeom prst="rect">
                        <a:avLst/>
                      </a:prstGeom>
                      <a:noFill/>
                    </pic:spPr>
                  </pic:pic>
                </a:graphicData>
              </a:graphic>
            </wp:inline>
          </w:drawing>
        </w:r>
      </w:del>
    </w:p>
    <w:p w14:paraId="541842F9" w14:textId="734C7E46" w:rsidR="00F04DFC" w:rsidRPr="00277C60" w:rsidRDefault="00F04DFC" w:rsidP="00EB30B4">
      <w:pPr>
        <w:pStyle w:val="Caption"/>
        <w:jc w:val="center"/>
      </w:pPr>
      <w:r w:rsidRPr="00277C60">
        <w:t xml:space="preserve">Figure </w:t>
      </w:r>
      <w:r w:rsidRPr="00277C60">
        <w:fldChar w:fldCharType="begin"/>
      </w:r>
      <w:r>
        <w:instrText xml:space="preserve"> SEQ Figure \* ARABIC </w:instrText>
      </w:r>
      <w:r w:rsidRPr="00277C60">
        <w:fldChar w:fldCharType="separate"/>
      </w:r>
      <w:r w:rsidR="00BE04F0" w:rsidRPr="00EB30B4">
        <w:t>1</w:t>
      </w:r>
      <w:r w:rsidRPr="00277C60">
        <w:fldChar w:fldCharType="end"/>
      </w:r>
      <w:r w:rsidRPr="00277C60">
        <w:t>. Federated CNA Structure</w:t>
      </w:r>
    </w:p>
    <w:p w14:paraId="1C57B1BF" w14:textId="1C215E71" w:rsidR="001405C2" w:rsidRDefault="001405C2" w:rsidP="00F30218">
      <w:pPr>
        <w:pStyle w:val="BodyText"/>
        <w:rPr>
          <w:ins w:id="268" w:author="Daniel Adinolfi" w:date="2017-08-21T15:02:00Z"/>
        </w:rPr>
      </w:pPr>
      <w:ins w:id="269" w:author="Daniel Adinolfi" w:date="2017-08-21T15:02:00Z">
        <w:r w:rsidRPr="001405C2">
          <w:t>Figure 1. shows how different Root CNAs have different areas of responsibility. Each colored box is a distinctly described scope. For the gray box, part of the scope of the gray box has been delegated to a Root CNA and its Sub-CNAs, as indicated by the yellow box.</w:t>
        </w:r>
      </w:ins>
    </w:p>
    <w:p w14:paraId="2A584A2C" w14:textId="7539603C" w:rsidR="00EB30B4" w:rsidRDefault="00F04DFC" w:rsidP="00F30218">
      <w:pPr>
        <w:pStyle w:val="BodyText"/>
      </w:pPr>
      <w:r>
        <w:t xml:space="preserve">In cases where requests or issues cannot be resolved by a given CNA, the issues are escalated to the </w:t>
      </w:r>
      <w:r w:rsidR="00277C60">
        <w:t xml:space="preserve">next </w:t>
      </w:r>
      <w:r>
        <w:t>higher</w:t>
      </w:r>
      <w:ins w:id="270" w:author="Daniel Adinolfi" w:date="2017-08-15T10:56:00Z">
        <w:r w:rsidR="00E7363B">
          <w:t>-</w:t>
        </w:r>
      </w:ins>
      <w:del w:id="271" w:author="Daniel Adinolfi" w:date="2017-08-15T10:56:00Z">
        <w:r w:rsidDel="00E7363B">
          <w:delText xml:space="preserve"> </w:delText>
        </w:r>
      </w:del>
      <w:r>
        <w:t>level CNA. Requests and issues at the Sub-CNA level can be elevated to Root CNAs, and requests and issues at the Root CNAs can be elevated to the Primary CNA.</w:t>
      </w:r>
      <w:r w:rsidR="0065512E">
        <w:t xml:space="preserve"> </w:t>
      </w:r>
      <w:r w:rsidR="00266817">
        <w:t>The same flow,</w:t>
      </w:r>
      <w:r>
        <w:t xml:space="preserve"> from Sub-CNAs to Root CNAs</w:t>
      </w:r>
      <w:r w:rsidR="00BE04F0">
        <w:t xml:space="preserve"> to the Primary CNA</w:t>
      </w:r>
      <w:r w:rsidR="00266817">
        <w:t>, is followed to alert the next higher CNA when CVEs are assigned</w:t>
      </w:r>
      <w:r w:rsidR="00FB1893">
        <w:t>,</w:t>
      </w:r>
      <w:r w:rsidR="00266817">
        <w:t xml:space="preserve"> or when reporting other programmatic data</w:t>
      </w:r>
      <w:r w:rsidR="00BE04F0">
        <w:t>.</w:t>
      </w:r>
      <w:r w:rsidR="0065512E">
        <w:t xml:space="preserve"> </w:t>
      </w:r>
      <w:r w:rsidR="00BE04F0">
        <w:t>The Primary CNA provides blocks of IDs to Root CNAs, and Root CNAs provide blocks of IDs to Sub</w:t>
      </w:r>
      <w:r w:rsidR="00277C60">
        <w:t>-</w:t>
      </w:r>
      <w:r w:rsidR="00BE04F0">
        <w:t>CNAs.</w:t>
      </w:r>
    </w:p>
    <w:p w14:paraId="30A7132F" w14:textId="1373CEE1" w:rsidR="00BE04F0" w:rsidRDefault="00277C60" w:rsidP="00F30218">
      <w:pPr>
        <w:pStyle w:val="BodyText"/>
      </w:pPr>
      <w:r>
        <w:lastRenderedPageBreak/>
        <w:br/>
      </w:r>
      <w:r w:rsidR="004D6E60" w:rsidRPr="004D6E60">
        <w:rPr>
          <w:noProof/>
        </w:rPr>
        <w:drawing>
          <wp:inline distT="0" distB="0" distL="0" distR="0" wp14:anchorId="597C3716" wp14:editId="5016BD95">
            <wp:extent cx="5943600" cy="2096135"/>
            <wp:effectExtent l="0" t="0" r="0"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96135"/>
                    </a:xfrm>
                    <a:prstGeom prst="rect">
                      <a:avLst/>
                    </a:prstGeom>
                  </pic:spPr>
                </pic:pic>
              </a:graphicData>
            </a:graphic>
          </wp:inline>
        </w:drawing>
      </w:r>
    </w:p>
    <w:p w14:paraId="2E5117E1" w14:textId="498A1BD8" w:rsidR="00BE04F0" w:rsidRDefault="00BE04F0" w:rsidP="00BD4304">
      <w:pPr>
        <w:pStyle w:val="Caption"/>
        <w:jc w:val="center"/>
      </w:pPr>
      <w:r>
        <w:t xml:space="preserve">Figure </w:t>
      </w:r>
      <w:fldSimple w:instr=" SEQ Figure \* ARABIC ">
        <w:r>
          <w:rPr>
            <w:noProof/>
          </w:rPr>
          <w:t>2</w:t>
        </w:r>
      </w:fldSimple>
      <w:r>
        <w:t>. CNA CVE Request and Assignment Process</w:t>
      </w:r>
      <w:r w:rsidRPr="009208BC">
        <w:rPr>
          <w:rStyle w:val="FootnoteReference"/>
        </w:rPr>
        <w:footnoteReference w:id="2"/>
      </w:r>
    </w:p>
    <w:p w14:paraId="5DE453D6" w14:textId="77777777" w:rsidR="00BE04F0" w:rsidRDefault="00BE04F0" w:rsidP="00F30218">
      <w:pPr>
        <w:pStyle w:val="BodyText"/>
      </w:pPr>
    </w:p>
    <w:p w14:paraId="0026E61A" w14:textId="459987A5" w:rsidR="00936CB4" w:rsidRPr="00936CB4" w:rsidRDefault="00936CB4" w:rsidP="00D24399">
      <w:pPr>
        <w:pStyle w:val="Heading2"/>
      </w:pPr>
      <w:bookmarkStart w:id="272" w:name="_Toc459716211"/>
      <w:bookmarkStart w:id="273" w:name="_Toc491091535"/>
      <w:r w:rsidRPr="00936CB4">
        <w:t>Purpose and Goal of the</w:t>
      </w:r>
      <w:r>
        <w:t xml:space="preserve"> CNA Rules</w:t>
      </w:r>
      <w:bookmarkEnd w:id="272"/>
      <w:bookmarkEnd w:id="273"/>
    </w:p>
    <w:p w14:paraId="76AAC4EA" w14:textId="3B73E01F" w:rsidR="00936CB4" w:rsidRDefault="00936CB4" w:rsidP="00F30218">
      <w:pPr>
        <w:pStyle w:val="BodyText"/>
      </w:pPr>
      <w:r>
        <w:t xml:space="preserve">The purpose of </w:t>
      </w:r>
      <w:r w:rsidR="00BD4304">
        <w:t>establishing CNA Rules is to</w:t>
      </w:r>
      <w:r>
        <w:t xml:space="preserve"> maintain consistency in </w:t>
      </w:r>
      <w:r w:rsidR="00BD4304">
        <w:t xml:space="preserve">the </w:t>
      </w:r>
      <w:r>
        <w:t xml:space="preserve">CVE assignment </w:t>
      </w:r>
      <w:r w:rsidR="00BD4304">
        <w:t xml:space="preserve">process </w:t>
      </w:r>
      <w:r>
        <w:t>and administration of the CNA program across all CNAs.</w:t>
      </w:r>
      <w:r w:rsidR="0065512E">
        <w:t xml:space="preserve"> </w:t>
      </w:r>
    </w:p>
    <w:p w14:paraId="64629A2E" w14:textId="2D16C500" w:rsidR="00936CB4" w:rsidRDefault="00936CB4" w:rsidP="00F30218">
      <w:pPr>
        <w:pStyle w:val="BodyText"/>
      </w:pPr>
      <w:r>
        <w:t xml:space="preserve">The goal of </w:t>
      </w:r>
      <w:r w:rsidR="00BD4304">
        <w:t>the CNA Rules</w:t>
      </w:r>
      <w:r>
        <w:t xml:space="preserve"> is to </w:t>
      </w:r>
      <w:r w:rsidR="003F56EB">
        <w:t>provide the Root CNAs with the maximum flexibility to administer the CNA program within their respective communities</w:t>
      </w:r>
      <w:r w:rsidR="00BD4304">
        <w:t>,</w:t>
      </w:r>
      <w:r w:rsidR="003F56EB">
        <w:t xml:space="preserve"> while also maintaining consistency in </w:t>
      </w:r>
      <w:r w:rsidR="00FB1893">
        <w:t xml:space="preserve">the </w:t>
      </w:r>
      <w:r w:rsidR="003F56EB">
        <w:t xml:space="preserve">CVE assignment </w:t>
      </w:r>
      <w:r w:rsidR="00BD4304">
        <w:t xml:space="preserve">process </w:t>
      </w:r>
      <w:r w:rsidR="003F56EB">
        <w:t xml:space="preserve">and </w:t>
      </w:r>
      <w:r w:rsidR="007F10A5">
        <w:t>administration of the CNA program</w:t>
      </w:r>
      <w:r w:rsidR="003F56EB">
        <w:t xml:space="preserve">. </w:t>
      </w:r>
    </w:p>
    <w:p w14:paraId="49EF4797" w14:textId="11A785EE" w:rsidR="00D83C8F" w:rsidRPr="00B55439" w:rsidRDefault="00D83C8F" w:rsidP="00F30218">
      <w:pPr>
        <w:pStyle w:val="BodyText"/>
      </w:pPr>
      <w:r w:rsidRPr="00B55439">
        <w:t>The Primary CNA has the right to require remediation or impose sanctions on CNAs (of any type) who do not comply with these rules. However, Root CNAs are the main enforcement mechanism.</w:t>
      </w:r>
      <w:r w:rsidR="0065512E">
        <w:t xml:space="preserve"> </w:t>
      </w:r>
      <w:r w:rsidRPr="00B55439">
        <w:t>That is, Root CNAs are responsible for enforc</w:t>
      </w:r>
      <w:r w:rsidR="00BD4304">
        <w:t>ing</w:t>
      </w:r>
      <w:r w:rsidRPr="00B55439">
        <w:t xml:space="preserve"> the rules within their area of responsibility</w:t>
      </w:r>
      <w:r w:rsidR="00BD4304">
        <w:t>;</w:t>
      </w:r>
      <w:r w:rsidRPr="00B55439">
        <w:t xml:space="preserve"> the Primary CNA </w:t>
      </w:r>
      <w:r w:rsidR="00BD4304">
        <w:t xml:space="preserve">is the </w:t>
      </w:r>
      <w:r w:rsidRPr="00B55439">
        <w:t>enforcement mechanism of last resort. The goal is for the Root CNAs to have the same level of enforcement ability as the Primary CNA</w:t>
      </w:r>
      <w:r w:rsidR="00C86E57">
        <w:t>, including remediation or sanctions,</w:t>
      </w:r>
      <w:r w:rsidRPr="00B55439">
        <w:t xml:space="preserve"> within their areas of responsibility, thereby enabling the federation of the </w:t>
      </w:r>
      <w:r w:rsidR="00EB23B1">
        <w:t>CVE Program</w:t>
      </w:r>
      <w:r w:rsidRPr="00B55439">
        <w:t xml:space="preserve"> by implementing a de</w:t>
      </w:r>
      <w:r w:rsidR="00FB1893">
        <w:t>-</w:t>
      </w:r>
      <w:r w:rsidRPr="00B55439">
        <w:t>centralized governance approach. Examples of remediation and sanctions include, but are not limited to:</w:t>
      </w:r>
    </w:p>
    <w:p w14:paraId="7B9A3B80" w14:textId="65931B85" w:rsidR="00D83C8F" w:rsidRDefault="00D83C8F" w:rsidP="00F30218">
      <w:pPr>
        <w:pStyle w:val="BodyText"/>
        <w:numPr>
          <w:ilvl w:val="0"/>
          <w:numId w:val="2"/>
        </w:numPr>
      </w:pPr>
      <w:r>
        <w:t>The development of training, guidance</w:t>
      </w:r>
      <w:r w:rsidR="005D001C">
        <w:t>,</w:t>
      </w:r>
      <w:r>
        <w:t xml:space="preserve"> or implementation materials for use by the CNAs;</w:t>
      </w:r>
    </w:p>
    <w:p w14:paraId="66E9A0EC" w14:textId="77777777" w:rsidR="00D83C8F" w:rsidRDefault="00D83C8F" w:rsidP="00F30218">
      <w:pPr>
        <w:pStyle w:val="BodyText"/>
        <w:numPr>
          <w:ilvl w:val="0"/>
          <w:numId w:val="2"/>
        </w:numPr>
      </w:pPr>
      <w:r>
        <w:t>Retraining of CNA staff;</w:t>
      </w:r>
    </w:p>
    <w:p w14:paraId="2BCF6EA7" w14:textId="77777777" w:rsidR="00D83C8F" w:rsidRDefault="00D83C8F" w:rsidP="00F30218">
      <w:pPr>
        <w:pStyle w:val="BodyText"/>
        <w:numPr>
          <w:ilvl w:val="0"/>
          <w:numId w:val="2"/>
        </w:numPr>
      </w:pPr>
      <w:r>
        <w:t>Additional process documentation and reporting from a CNA;</w:t>
      </w:r>
    </w:p>
    <w:p w14:paraId="4FD4CC3E" w14:textId="776413D4" w:rsidR="00D83C8F" w:rsidRDefault="00D83C8F" w:rsidP="00F30218">
      <w:pPr>
        <w:pStyle w:val="BodyText"/>
        <w:numPr>
          <w:ilvl w:val="0"/>
          <w:numId w:val="2"/>
        </w:numPr>
      </w:pPr>
      <w:r>
        <w:t>Reduc</w:t>
      </w:r>
      <w:r w:rsidR="005D001C">
        <w:t>tion of</w:t>
      </w:r>
      <w:r>
        <w:t xml:space="preserve"> the number of CVE IDs a CNA has available to assign at a time; </w:t>
      </w:r>
    </w:p>
    <w:p w14:paraId="31AC3C9E" w14:textId="6DCB441A" w:rsidR="00D83C8F" w:rsidRDefault="00D83C8F" w:rsidP="00F30218">
      <w:pPr>
        <w:pStyle w:val="BodyText"/>
        <w:numPr>
          <w:ilvl w:val="0"/>
          <w:numId w:val="2"/>
        </w:numPr>
      </w:pPr>
      <w:r>
        <w:t>Rejection of submissions;</w:t>
      </w:r>
      <w:r w:rsidR="00BD162D">
        <w:t xml:space="preserve"> and</w:t>
      </w:r>
    </w:p>
    <w:p w14:paraId="4E3A105C" w14:textId="77777777" w:rsidR="00D83C8F" w:rsidRDefault="00D83C8F" w:rsidP="00F30218">
      <w:pPr>
        <w:pStyle w:val="BodyText"/>
        <w:numPr>
          <w:ilvl w:val="0"/>
          <w:numId w:val="2"/>
        </w:numPr>
      </w:pPr>
      <w:r>
        <w:t>Revocation of CNA status.</w:t>
      </w:r>
    </w:p>
    <w:p w14:paraId="3A80222F" w14:textId="77777777" w:rsidR="00936CB4" w:rsidRDefault="00936CB4" w:rsidP="00F30218">
      <w:pPr>
        <w:pStyle w:val="BodyText"/>
      </w:pPr>
      <w:r>
        <w:lastRenderedPageBreak/>
        <w:t>The CNA rules, once adopted, will be reviewed at least annually, and more frequently based on lessons learned, if necessary.</w:t>
      </w:r>
    </w:p>
    <w:p w14:paraId="1BD21D6A" w14:textId="67E33F9A" w:rsidR="00B55439" w:rsidRDefault="00B55439" w:rsidP="00D24399">
      <w:pPr>
        <w:pStyle w:val="Heading2"/>
      </w:pPr>
      <w:bookmarkStart w:id="274" w:name="_Toc459716212"/>
      <w:bookmarkStart w:id="275" w:name="_Toc491091536"/>
      <w:r>
        <w:t>Document Structure</w:t>
      </w:r>
      <w:bookmarkEnd w:id="274"/>
      <w:bookmarkEnd w:id="275"/>
    </w:p>
    <w:p w14:paraId="2B404AA3" w14:textId="13E3328A" w:rsidR="00B55439" w:rsidRDefault="00B55439" w:rsidP="00F30218">
      <w:pPr>
        <w:pStyle w:val="BodyText"/>
      </w:pPr>
      <w:r>
        <w:t>This document is broken down into assignment, communication, and administration rules that apply to all CNAs, including Primary, Root, and Sub, as well as those rules specific to Primary and Root CNAs.</w:t>
      </w:r>
    </w:p>
    <w:p w14:paraId="4E9F393B" w14:textId="0BBE8E42" w:rsidR="00B55439" w:rsidRDefault="00B55439" w:rsidP="00F30218">
      <w:pPr>
        <w:pStyle w:val="BodyText"/>
        <w:numPr>
          <w:ilvl w:val="0"/>
          <w:numId w:val="11"/>
        </w:numPr>
      </w:pPr>
      <w:r>
        <w:t>Section 2: Rules for all CNAs</w:t>
      </w:r>
    </w:p>
    <w:p w14:paraId="1EAC1096" w14:textId="3BFD9753" w:rsidR="00B55439" w:rsidRDefault="00B55439" w:rsidP="00F30218">
      <w:pPr>
        <w:pStyle w:val="BodyText"/>
        <w:numPr>
          <w:ilvl w:val="0"/>
          <w:numId w:val="11"/>
        </w:numPr>
      </w:pPr>
      <w:r>
        <w:t>Section 3: Rules for Root and Primary CNAs</w:t>
      </w:r>
    </w:p>
    <w:p w14:paraId="0AA30D8B" w14:textId="429B3F35" w:rsidR="00D24399" w:rsidRDefault="00D24399" w:rsidP="00F30218">
      <w:pPr>
        <w:pStyle w:val="BodyText"/>
        <w:numPr>
          <w:ilvl w:val="0"/>
          <w:numId w:val="11"/>
        </w:numPr>
      </w:pPr>
      <w:r>
        <w:t xml:space="preserve">Section 4: CNA Candidate Process </w:t>
      </w:r>
    </w:p>
    <w:p w14:paraId="140BF55A" w14:textId="14FFC5AA" w:rsidR="00B55439" w:rsidRDefault="00D24399" w:rsidP="00F30218">
      <w:pPr>
        <w:pStyle w:val="BodyText"/>
        <w:numPr>
          <w:ilvl w:val="0"/>
          <w:numId w:val="11"/>
        </w:numPr>
      </w:pPr>
      <w:r>
        <w:t>Section 5: Appeals Process</w:t>
      </w:r>
    </w:p>
    <w:p w14:paraId="02659268" w14:textId="48E42E93" w:rsidR="00B3260C" w:rsidRDefault="00B3260C" w:rsidP="00936CB4">
      <w:pPr>
        <w:pStyle w:val="Heading1"/>
      </w:pPr>
      <w:bookmarkStart w:id="276" w:name="_Toc459716213"/>
      <w:bookmarkStart w:id="277" w:name="_Toc491091537"/>
      <w:r>
        <w:t xml:space="preserve">Rules for </w:t>
      </w:r>
      <w:r w:rsidR="00B55439">
        <w:t xml:space="preserve">All </w:t>
      </w:r>
      <w:r>
        <w:t>CNAs</w:t>
      </w:r>
      <w:bookmarkEnd w:id="276"/>
      <w:bookmarkEnd w:id="277"/>
      <w:r w:rsidR="00B55439">
        <w:t xml:space="preserve"> </w:t>
      </w:r>
    </w:p>
    <w:p w14:paraId="3C41BCEE" w14:textId="3E6107BD" w:rsidR="00B55439" w:rsidRPr="00D24399" w:rsidRDefault="00B55439" w:rsidP="00F30218">
      <w:pPr>
        <w:pStyle w:val="BodyText"/>
      </w:pPr>
      <w:r>
        <w:t>The following rules apply to all CNAs, regardless of level.</w:t>
      </w:r>
      <w:r w:rsidR="0065512E">
        <w:t xml:space="preserve"> </w:t>
      </w:r>
      <w:r>
        <w:t>They are related to assignment, communication, and administration.</w:t>
      </w:r>
      <w:r w:rsidR="00E116C5">
        <w:t xml:space="preserve"> These rules, along with associated guideline and description documentation, create a concept of operations for all CNAs.</w:t>
      </w:r>
    </w:p>
    <w:p w14:paraId="75EBA95F" w14:textId="0E488D40" w:rsidR="00B3260C" w:rsidRDefault="0054337F" w:rsidP="00F30218">
      <w:pPr>
        <w:pStyle w:val="BodyText"/>
      </w:pPr>
      <w:r>
        <w:t xml:space="preserve">All CNAs </w:t>
      </w:r>
      <w:r w:rsidR="00C86E57">
        <w:t>must</w:t>
      </w:r>
      <w:r>
        <w:t xml:space="preserve"> adhere to the following rules:</w:t>
      </w:r>
    </w:p>
    <w:p w14:paraId="3CEF8EF5" w14:textId="098B30A3" w:rsidR="00D84AB2" w:rsidRPr="00D24399" w:rsidRDefault="00D84AB2" w:rsidP="00D24399">
      <w:pPr>
        <w:pStyle w:val="Heading2"/>
      </w:pPr>
      <w:bookmarkStart w:id="278" w:name="_Toc459716214"/>
      <w:bookmarkStart w:id="279" w:name="_Toc491091538"/>
      <w:r w:rsidRPr="00D24399">
        <w:t>Assignment Rules</w:t>
      </w:r>
      <w:bookmarkEnd w:id="278"/>
      <w:bookmarkEnd w:id="279"/>
    </w:p>
    <w:p w14:paraId="4D4C1AC7" w14:textId="7BF0BFAB" w:rsidR="00D84AB2" w:rsidRDefault="00D84AB2" w:rsidP="00F30218">
      <w:pPr>
        <w:pStyle w:val="BodyText"/>
        <w:numPr>
          <w:ilvl w:val="0"/>
          <w:numId w:val="12"/>
        </w:numPr>
        <w:rPr>
          <w:ins w:id="280" w:author="Daniel Adinolfi" w:date="2017-08-14T09:12:00Z"/>
        </w:rPr>
      </w:pPr>
      <w:r>
        <w:t xml:space="preserve">Assign CVE IDs to security vulnerabilities </w:t>
      </w:r>
      <w:r w:rsidR="000F4D16">
        <w:t>in their scope</w:t>
      </w:r>
      <w:r w:rsidR="001F0752">
        <w:t xml:space="preserve"> as described by the CNA’s Root CNA or the Primary CNA</w:t>
      </w:r>
      <w:r w:rsidR="004053DC">
        <w:t>. CVE IDs should only be assigned to vulnerabilities</w:t>
      </w:r>
      <w:r w:rsidR="000F4D16">
        <w:t xml:space="preserve"> </w:t>
      </w:r>
      <w:r>
        <w:t>that</w:t>
      </w:r>
      <w:r w:rsidR="004053DC">
        <w:t xml:space="preserve"> are or</w:t>
      </w:r>
      <w:r>
        <w:t xml:space="preserve"> will be made public</w:t>
      </w:r>
      <w:r w:rsidR="00F531A4">
        <w:t>.</w:t>
      </w:r>
      <w:r w:rsidR="0099317D" w:rsidRPr="009208BC">
        <w:rPr>
          <w:rStyle w:val="FootnoteReference"/>
        </w:rPr>
        <w:footnoteReference w:id="3"/>
      </w:r>
      <w:r w:rsidR="00F531A4">
        <w:t xml:space="preserve"> </w:t>
      </w:r>
      <w:r w:rsidR="00E336D0">
        <w:t>Vulnerabilities that will not be made public do not receive CVE IDs.</w:t>
      </w:r>
    </w:p>
    <w:p w14:paraId="3688B6E6" w14:textId="77777777" w:rsidR="005E1336" w:rsidRPr="005E1336" w:rsidRDefault="005E1336">
      <w:pPr>
        <w:spacing w:after="240"/>
        <w:ind w:left="720"/>
        <w:rPr>
          <w:ins w:id="281" w:author="Daniel Adinolfi" w:date="2017-08-14T09:12:00Z"/>
          <w:rFonts w:ascii="Times New Roman" w:hAnsi="Times New Roman" w:cs="Times New Roman"/>
          <w:color w:val="24292E"/>
          <w:rPrChange w:id="282" w:author="Daniel Adinolfi" w:date="2017-08-14T09:12:00Z">
            <w:rPr>
              <w:ins w:id="283" w:author="Daniel Adinolfi" w:date="2017-08-14T09:12:00Z"/>
              <w:rFonts w:ascii="Segoe UI" w:hAnsi="Segoe UI" w:cs="Segoe UI"/>
              <w:color w:val="24292E"/>
              <w:sz w:val="21"/>
              <w:szCs w:val="21"/>
            </w:rPr>
          </w:rPrChange>
        </w:rPr>
        <w:pPrChange w:id="284" w:author="Daniel Adinolfi" w:date="2017-08-14T09:13:00Z">
          <w:pPr>
            <w:spacing w:after="240"/>
          </w:pPr>
        </w:pPrChange>
      </w:pPr>
      <w:ins w:id="285" w:author="Daniel Adinolfi" w:date="2017-08-14T09:12:00Z">
        <w:r w:rsidRPr="005E1336">
          <w:rPr>
            <w:rFonts w:ascii="Times New Roman" w:hAnsi="Times New Roman" w:cs="Times New Roman"/>
            <w:color w:val="24292E"/>
            <w:rPrChange w:id="286" w:author="Daniel Adinolfi" w:date="2017-08-14T09:12:00Z">
              <w:rPr>
                <w:rFonts w:ascii="Segoe UI" w:hAnsi="Segoe UI" w:cs="Segoe UI"/>
                <w:color w:val="24292E"/>
                <w:sz w:val="21"/>
                <w:szCs w:val="21"/>
              </w:rPr>
            </w:rPrChange>
          </w:rPr>
          <w:t>Note: for a vulnerability to be considered "public", the following conditions must be met:</w:t>
        </w:r>
      </w:ins>
    </w:p>
    <w:p w14:paraId="35DD60A2" w14:textId="77777777" w:rsidR="005E1336" w:rsidRPr="005E1336" w:rsidRDefault="005E1336">
      <w:pPr>
        <w:numPr>
          <w:ilvl w:val="0"/>
          <w:numId w:val="41"/>
        </w:numPr>
        <w:tabs>
          <w:tab w:val="clear" w:pos="720"/>
          <w:tab w:val="num" w:pos="1800"/>
        </w:tabs>
        <w:spacing w:before="100" w:beforeAutospacing="1" w:after="100" w:afterAutospacing="1"/>
        <w:ind w:left="1440"/>
        <w:rPr>
          <w:ins w:id="287" w:author="Daniel Adinolfi" w:date="2017-08-14T09:12:00Z"/>
          <w:rFonts w:ascii="Times New Roman" w:eastAsia="Times New Roman" w:hAnsi="Times New Roman" w:cs="Times New Roman"/>
          <w:color w:val="24292E"/>
          <w:rPrChange w:id="288" w:author="Daniel Adinolfi" w:date="2017-08-14T09:12:00Z">
            <w:rPr>
              <w:ins w:id="289" w:author="Daniel Adinolfi" w:date="2017-08-14T09:12:00Z"/>
              <w:rFonts w:ascii="Segoe UI" w:eastAsia="Times New Roman" w:hAnsi="Segoe UI" w:cs="Segoe UI"/>
              <w:color w:val="24292E"/>
              <w:sz w:val="21"/>
              <w:szCs w:val="21"/>
            </w:rPr>
          </w:rPrChange>
        </w:rPr>
        <w:pPrChange w:id="290" w:author="Daniel Adinolfi" w:date="2017-08-14T09:13:00Z">
          <w:pPr>
            <w:numPr>
              <w:numId w:val="41"/>
            </w:numPr>
            <w:tabs>
              <w:tab w:val="num" w:pos="720"/>
            </w:tabs>
            <w:spacing w:before="100" w:beforeAutospacing="1" w:after="100" w:afterAutospacing="1"/>
            <w:ind w:left="720" w:hanging="360"/>
          </w:pPr>
        </w:pPrChange>
      </w:pPr>
      <w:ins w:id="291" w:author="Daniel Adinolfi" w:date="2017-08-14T09:12:00Z">
        <w:r w:rsidRPr="005E1336">
          <w:rPr>
            <w:rFonts w:ascii="Times New Roman" w:eastAsia="Times New Roman" w:hAnsi="Times New Roman" w:cs="Times New Roman"/>
            <w:color w:val="24292E"/>
            <w:rPrChange w:id="292" w:author="Daniel Adinolfi" w:date="2017-08-14T09:12:00Z">
              <w:rPr>
                <w:rFonts w:ascii="Segoe UI" w:eastAsia="Times New Roman" w:hAnsi="Segoe UI" w:cs="Segoe UI"/>
                <w:color w:val="24292E"/>
                <w:sz w:val="21"/>
                <w:szCs w:val="21"/>
              </w:rPr>
            </w:rPrChange>
          </w:rPr>
          <w:t>There must be a URL including information about the vulnerability accessible from the internet.</w:t>
        </w:r>
      </w:ins>
    </w:p>
    <w:p w14:paraId="08D100D8" w14:textId="77777777" w:rsidR="005E1336" w:rsidRPr="005E1336" w:rsidRDefault="005E1336">
      <w:pPr>
        <w:numPr>
          <w:ilvl w:val="0"/>
          <w:numId w:val="41"/>
        </w:numPr>
        <w:tabs>
          <w:tab w:val="clear" w:pos="720"/>
          <w:tab w:val="num" w:pos="1440"/>
        </w:tabs>
        <w:spacing w:before="60" w:after="100" w:afterAutospacing="1"/>
        <w:ind w:left="1440"/>
        <w:rPr>
          <w:ins w:id="293" w:author="Daniel Adinolfi" w:date="2017-08-14T09:12:00Z"/>
          <w:rFonts w:ascii="Times New Roman" w:eastAsia="Times New Roman" w:hAnsi="Times New Roman" w:cs="Times New Roman"/>
          <w:color w:val="24292E"/>
          <w:rPrChange w:id="294" w:author="Daniel Adinolfi" w:date="2017-08-14T09:12:00Z">
            <w:rPr>
              <w:ins w:id="295" w:author="Daniel Adinolfi" w:date="2017-08-14T09:12:00Z"/>
              <w:rFonts w:ascii="Segoe UI" w:eastAsia="Times New Roman" w:hAnsi="Segoe UI" w:cs="Segoe UI"/>
              <w:color w:val="24292E"/>
              <w:sz w:val="21"/>
              <w:szCs w:val="21"/>
            </w:rPr>
          </w:rPrChange>
        </w:rPr>
        <w:pPrChange w:id="296" w:author="Daniel Adinolfi" w:date="2017-08-14T09:13:00Z">
          <w:pPr>
            <w:numPr>
              <w:numId w:val="41"/>
            </w:numPr>
            <w:tabs>
              <w:tab w:val="num" w:pos="720"/>
            </w:tabs>
            <w:spacing w:before="60" w:after="100" w:afterAutospacing="1"/>
            <w:ind w:left="720" w:hanging="360"/>
          </w:pPr>
        </w:pPrChange>
      </w:pPr>
      <w:ins w:id="297" w:author="Daniel Adinolfi" w:date="2017-08-14T09:12:00Z">
        <w:r w:rsidRPr="005E1336">
          <w:rPr>
            <w:rFonts w:ascii="Times New Roman" w:eastAsia="Times New Roman" w:hAnsi="Times New Roman" w:cs="Times New Roman"/>
            <w:color w:val="24292E"/>
            <w:rPrChange w:id="298" w:author="Daniel Adinolfi" w:date="2017-08-14T09:12:00Z">
              <w:rPr>
                <w:rFonts w:ascii="Segoe UI" w:eastAsia="Times New Roman" w:hAnsi="Segoe UI" w:cs="Segoe UI"/>
                <w:color w:val="24292E"/>
                <w:sz w:val="21"/>
                <w:szCs w:val="21"/>
              </w:rPr>
            </w:rPrChange>
          </w:rPr>
          <w:t>The Terms of Use of the website must allow the CVE List to link to the URL.</w:t>
        </w:r>
      </w:ins>
    </w:p>
    <w:p w14:paraId="551A17B7" w14:textId="77777777" w:rsidR="005E1336" w:rsidRPr="005E1336" w:rsidRDefault="005E1336">
      <w:pPr>
        <w:numPr>
          <w:ilvl w:val="0"/>
          <w:numId w:val="41"/>
        </w:numPr>
        <w:tabs>
          <w:tab w:val="clear" w:pos="720"/>
          <w:tab w:val="num" w:pos="1440"/>
        </w:tabs>
        <w:spacing w:before="60" w:after="100" w:afterAutospacing="1"/>
        <w:ind w:left="1440"/>
        <w:rPr>
          <w:ins w:id="299" w:author="Daniel Adinolfi" w:date="2017-08-14T09:12:00Z"/>
          <w:rFonts w:ascii="Times New Roman" w:eastAsia="Times New Roman" w:hAnsi="Times New Roman" w:cs="Times New Roman"/>
          <w:color w:val="24292E"/>
          <w:rPrChange w:id="300" w:author="Daniel Adinolfi" w:date="2017-08-14T09:12:00Z">
            <w:rPr>
              <w:ins w:id="301" w:author="Daniel Adinolfi" w:date="2017-08-14T09:12:00Z"/>
              <w:rFonts w:ascii="Segoe UI" w:eastAsia="Times New Roman" w:hAnsi="Segoe UI" w:cs="Segoe UI"/>
              <w:color w:val="24292E"/>
              <w:sz w:val="21"/>
              <w:szCs w:val="21"/>
            </w:rPr>
          </w:rPrChange>
        </w:rPr>
        <w:pPrChange w:id="302" w:author="Daniel Adinolfi" w:date="2017-08-14T09:13:00Z">
          <w:pPr>
            <w:numPr>
              <w:numId w:val="41"/>
            </w:numPr>
            <w:tabs>
              <w:tab w:val="num" w:pos="720"/>
            </w:tabs>
            <w:spacing w:before="60" w:after="100" w:afterAutospacing="1"/>
            <w:ind w:left="720" w:hanging="360"/>
          </w:pPr>
        </w:pPrChange>
      </w:pPr>
      <w:ins w:id="303" w:author="Daniel Adinolfi" w:date="2017-08-14T09:12:00Z">
        <w:r w:rsidRPr="005E1336">
          <w:rPr>
            <w:rFonts w:ascii="Times New Roman" w:eastAsia="Times New Roman" w:hAnsi="Times New Roman" w:cs="Times New Roman"/>
            <w:color w:val="24292E"/>
            <w:rPrChange w:id="304" w:author="Daniel Adinolfi" w:date="2017-08-14T09:12:00Z">
              <w:rPr>
                <w:rFonts w:ascii="Segoe UI" w:eastAsia="Times New Roman" w:hAnsi="Segoe UI" w:cs="Segoe UI"/>
                <w:color w:val="24292E"/>
                <w:sz w:val="21"/>
                <w:szCs w:val="21"/>
              </w:rPr>
            </w:rPrChange>
          </w:rPr>
          <w:t>The document linked by the URL must contain the minimum required information for a CVE Entry (see Appendix B).</w:t>
        </w:r>
      </w:ins>
    </w:p>
    <w:p w14:paraId="650C98A0" w14:textId="77777777" w:rsidR="005E1336" w:rsidRPr="005E1336" w:rsidRDefault="005E1336">
      <w:pPr>
        <w:spacing w:after="100" w:afterAutospacing="1"/>
        <w:ind w:left="720"/>
        <w:rPr>
          <w:ins w:id="305" w:author="Daniel Adinolfi" w:date="2017-08-14T09:12:00Z"/>
          <w:rFonts w:ascii="Times New Roman" w:hAnsi="Times New Roman" w:cs="Times New Roman"/>
          <w:color w:val="24292E"/>
          <w:rPrChange w:id="306" w:author="Daniel Adinolfi" w:date="2017-08-14T09:12:00Z">
            <w:rPr>
              <w:ins w:id="307" w:author="Daniel Adinolfi" w:date="2017-08-14T09:12:00Z"/>
              <w:rFonts w:ascii="Segoe UI" w:hAnsi="Segoe UI" w:cs="Segoe UI"/>
              <w:color w:val="24292E"/>
              <w:sz w:val="21"/>
              <w:szCs w:val="21"/>
            </w:rPr>
          </w:rPrChange>
        </w:rPr>
        <w:pPrChange w:id="308" w:author="Daniel Adinolfi" w:date="2017-08-14T09:13:00Z">
          <w:pPr>
            <w:spacing w:after="100" w:afterAutospacing="1"/>
          </w:pPr>
        </w:pPrChange>
      </w:pPr>
      <w:ins w:id="309" w:author="Daniel Adinolfi" w:date="2017-08-14T09:12:00Z">
        <w:r w:rsidRPr="005E1336">
          <w:rPr>
            <w:rFonts w:ascii="Times New Roman" w:hAnsi="Times New Roman" w:cs="Times New Roman"/>
            <w:color w:val="24292E"/>
            <w:rPrChange w:id="310" w:author="Daniel Adinolfi" w:date="2017-08-14T09:12:00Z">
              <w:rPr>
                <w:rFonts w:ascii="Segoe UI" w:hAnsi="Segoe UI" w:cs="Segoe UI"/>
                <w:color w:val="24292E"/>
                <w:sz w:val="21"/>
                <w:szCs w:val="21"/>
              </w:rPr>
            </w:rPrChange>
          </w:rPr>
          <w:t>Registration and login requirements are acceptable, but there cannot be other restrictions for accessing that content. Also, advisories that require payment for access are not considered public. That said, if you have a public advisory with the minimum required details with additional details available through paid access, the vulnerability is still considered public.</w:t>
        </w:r>
      </w:ins>
    </w:p>
    <w:p w14:paraId="3070E0F5" w14:textId="3FEDC5F2" w:rsidR="005E1336" w:rsidRPr="005E1336" w:rsidDel="005E1336" w:rsidRDefault="005E1336">
      <w:pPr>
        <w:pStyle w:val="BodyText"/>
        <w:ind w:left="720"/>
        <w:rPr>
          <w:del w:id="311" w:author="Daniel Adinolfi" w:date="2017-08-14T09:13:00Z"/>
        </w:rPr>
        <w:pPrChange w:id="312" w:author="Daniel Adinolfi" w:date="2017-08-14T09:12:00Z">
          <w:pPr>
            <w:pStyle w:val="BodyText"/>
            <w:numPr>
              <w:numId w:val="12"/>
            </w:numPr>
            <w:ind w:left="720" w:hanging="360"/>
          </w:pPr>
        </w:pPrChange>
      </w:pPr>
    </w:p>
    <w:p w14:paraId="52FDC487" w14:textId="7C512678" w:rsidR="008F3A55" w:rsidRDefault="008F3A55" w:rsidP="00F30218">
      <w:pPr>
        <w:pStyle w:val="BodyText"/>
        <w:numPr>
          <w:ilvl w:val="0"/>
          <w:numId w:val="12"/>
        </w:numPr>
      </w:pPr>
      <w:r>
        <w:t>Only assign CVE IDs to security vulnerabilitie</w:t>
      </w:r>
      <w:r w:rsidR="002B54F0">
        <w:t xml:space="preserve">s when no lower level </w:t>
      </w:r>
      <w:r w:rsidR="00D60844">
        <w:t>CNA exists which already covers</w:t>
      </w:r>
      <w:r w:rsidR="002B54F0">
        <w:t xml:space="preserve"> </w:t>
      </w:r>
      <w:r w:rsidR="00A170EC">
        <w:t xml:space="preserve">a more constrained </w:t>
      </w:r>
      <w:r w:rsidR="001E4330">
        <w:t>scope</w:t>
      </w:r>
      <w:r w:rsidR="002B54F0">
        <w:t>.</w:t>
      </w:r>
    </w:p>
    <w:p w14:paraId="680C4D2C" w14:textId="0A9074FB" w:rsidR="00D84AB2" w:rsidRDefault="00D84AB2" w:rsidP="00F30218">
      <w:pPr>
        <w:pStyle w:val="BodyText"/>
        <w:numPr>
          <w:ilvl w:val="0"/>
          <w:numId w:val="12"/>
        </w:numPr>
      </w:pPr>
      <w:r>
        <w:t xml:space="preserve">Follow CVE counting </w:t>
      </w:r>
      <w:r w:rsidR="00980A49">
        <w:t xml:space="preserve">rules </w:t>
      </w:r>
      <w:r>
        <w:t xml:space="preserve">established by the </w:t>
      </w:r>
      <w:r w:rsidR="00091F6B">
        <w:t xml:space="preserve">CVE </w:t>
      </w:r>
      <w:r w:rsidR="00F531A4">
        <w:t>P</w:t>
      </w:r>
      <w:r w:rsidR="00091F6B">
        <w:t xml:space="preserve">rogram as implemented </w:t>
      </w:r>
      <w:r w:rsidR="00F531A4">
        <w:t>by</w:t>
      </w:r>
      <w:r w:rsidR="00091F6B">
        <w:t xml:space="preserve"> the Primary </w:t>
      </w:r>
      <w:r w:rsidR="00F531A4">
        <w:t>CNA</w:t>
      </w:r>
      <w:r>
        <w:t xml:space="preserve">. See </w:t>
      </w:r>
      <w:hyperlink w:anchor="AppendixC" w:history="1">
        <w:r w:rsidRPr="00203891">
          <w:rPr>
            <w:rStyle w:val="Hyperlink"/>
          </w:rPr>
          <w:t>Appendix C</w:t>
        </w:r>
      </w:hyperlink>
      <w:r>
        <w:t>.</w:t>
      </w:r>
      <w:r w:rsidR="003917C6">
        <w:t xml:space="preserve"> This rule does not prevent Root CNAs and Sub-CNAs from establishing counting rules to augment the CVE counting rules established by the CVE Program.</w:t>
      </w:r>
      <w:r w:rsidR="00C86E57">
        <w:t xml:space="preserve"> </w:t>
      </w:r>
      <w:r w:rsidR="00176B2A">
        <w:t xml:space="preserve">(Root CNAs can establish augmented counting rules for their scope, affecting all Sub-CNAs under them.) </w:t>
      </w:r>
      <w:r w:rsidR="00C86E57">
        <w:t xml:space="preserve">See </w:t>
      </w:r>
      <w:hyperlink w:anchor="_Communications_Rules" w:history="1">
        <w:r w:rsidR="00C86E57" w:rsidRPr="00A43431">
          <w:rPr>
            <w:rStyle w:val="Hyperlink"/>
          </w:rPr>
          <w:t>3.1.2.4</w:t>
        </w:r>
      </w:hyperlink>
      <w:r w:rsidR="00C86E57">
        <w:t xml:space="preserve"> for communications rules related to such counting rules.</w:t>
      </w:r>
    </w:p>
    <w:p w14:paraId="3AF97AA2" w14:textId="277CC44A" w:rsidR="00D84AB2" w:rsidRDefault="00D84AB2" w:rsidP="00D24399">
      <w:pPr>
        <w:pStyle w:val="Heading2"/>
      </w:pPr>
      <w:bookmarkStart w:id="313" w:name="_Toc459716215"/>
      <w:bookmarkStart w:id="314" w:name="_Toc491091539"/>
      <w:r>
        <w:t>Communication Rules</w:t>
      </w:r>
      <w:bookmarkEnd w:id="313"/>
      <w:bookmarkEnd w:id="314"/>
    </w:p>
    <w:p w14:paraId="777C8D5F" w14:textId="1867CDC4" w:rsidR="00A170EC" w:rsidRDefault="00D84AB2" w:rsidP="00F30218">
      <w:pPr>
        <w:pStyle w:val="BodyText"/>
        <w:numPr>
          <w:ilvl w:val="0"/>
          <w:numId w:val="13"/>
        </w:numPr>
      </w:pPr>
      <w:r>
        <w:t xml:space="preserve">Provide </w:t>
      </w:r>
      <w:r w:rsidR="00134E20">
        <w:t>p</w:t>
      </w:r>
      <w:r w:rsidR="00BB5A92">
        <w:t>oint</w:t>
      </w:r>
      <w:r w:rsidR="00423A4C">
        <w:t>s</w:t>
      </w:r>
      <w:r w:rsidR="00BB5A92">
        <w:t xml:space="preserve"> of </w:t>
      </w:r>
      <w:r w:rsidR="00134E20">
        <w:t>c</w:t>
      </w:r>
      <w:r w:rsidR="00BB5A92">
        <w:t>ontact</w:t>
      </w:r>
      <w:r>
        <w:t xml:space="preserve"> </w:t>
      </w:r>
      <w:r w:rsidR="00300837">
        <w:t>(POC</w:t>
      </w:r>
      <w:r w:rsidR="00423A4C">
        <w:t>s</w:t>
      </w:r>
      <w:r w:rsidR="00300837">
        <w:t>)</w:t>
      </w:r>
      <w:r w:rsidR="00B76EEF">
        <w:t xml:space="preserve"> (</w:t>
      </w:r>
      <w:r w:rsidR="00454A73">
        <w:t>e.g., email addresses, URLs, etc.)</w:t>
      </w:r>
      <w:r>
        <w:t xml:space="preserve"> to all levels above their own</w:t>
      </w:r>
      <w:r w:rsidR="00EB30B4">
        <w:t>.</w:t>
      </w:r>
    </w:p>
    <w:p w14:paraId="0FE2770A" w14:textId="29BB3D8F" w:rsidR="00D84AB2" w:rsidRDefault="00A170EC" w:rsidP="00F30218">
      <w:pPr>
        <w:pStyle w:val="BodyText"/>
        <w:numPr>
          <w:ilvl w:val="0"/>
          <w:numId w:val="13"/>
        </w:numPr>
      </w:pPr>
      <w:r>
        <w:t>Publish a disclosure (embargo) policy and a description of its scope.</w:t>
      </w:r>
      <w:r w:rsidR="00D84AB2">
        <w:t xml:space="preserve"> </w:t>
      </w:r>
    </w:p>
    <w:p w14:paraId="7DFD7A78" w14:textId="4367B8F3" w:rsidR="00D84AB2" w:rsidRDefault="00040B99" w:rsidP="00F30218">
      <w:pPr>
        <w:pStyle w:val="BodyText"/>
        <w:numPr>
          <w:ilvl w:val="0"/>
          <w:numId w:val="13"/>
        </w:numPr>
      </w:pPr>
      <w:r>
        <w:t>If a CNA accepts requests from parties outside the CNA, p</w:t>
      </w:r>
      <w:r w:rsidR="00D84AB2">
        <w:t>rovide a means (</w:t>
      </w:r>
      <w:r w:rsidR="0011171A">
        <w:t xml:space="preserve">e.g., </w:t>
      </w:r>
      <w:r w:rsidR="00D84AB2">
        <w:t>hyperlink, e-mail) for the public to contact them regarding vulnerabilities</w:t>
      </w:r>
      <w:r w:rsidR="00BA2E27">
        <w:t xml:space="preserve">. </w:t>
      </w:r>
      <w:r w:rsidR="00D60844">
        <w:t xml:space="preserve">CNAs can also provide guidelines for how to communicate with them, such as language restrictions (“English-only”, “Japanese or English”, etc.). </w:t>
      </w:r>
      <w:r w:rsidR="00BA2E27">
        <w:t>Provide the list</w:t>
      </w:r>
      <w:r w:rsidR="004D6E60">
        <w:t xml:space="preserve"> publicly</w:t>
      </w:r>
      <w:r w:rsidR="00C86E57">
        <w:t xml:space="preserve"> and to all levels above their own</w:t>
      </w:r>
      <w:r w:rsidR="00D84AB2">
        <w:t>.</w:t>
      </w:r>
    </w:p>
    <w:p w14:paraId="00504482" w14:textId="133202F7" w:rsidR="00D84AB2" w:rsidRDefault="00D84AB2" w:rsidP="00F30218">
      <w:pPr>
        <w:pStyle w:val="BodyText"/>
        <w:numPr>
          <w:ilvl w:val="0"/>
          <w:numId w:val="13"/>
        </w:numPr>
      </w:pPr>
      <w:r>
        <w:t xml:space="preserve">Be responsive to inquiries from all </w:t>
      </w:r>
      <w:r w:rsidR="00DF4246">
        <w:t>CNAs</w:t>
      </w:r>
      <w:r>
        <w:t>.</w:t>
      </w:r>
    </w:p>
    <w:p w14:paraId="285158D2" w14:textId="6BD56F96" w:rsidR="00980A49" w:rsidRDefault="00454A73" w:rsidP="00F30218">
      <w:pPr>
        <w:pStyle w:val="BodyText"/>
        <w:numPr>
          <w:ilvl w:val="0"/>
          <w:numId w:val="13"/>
        </w:numPr>
      </w:pPr>
      <w:r>
        <w:t>When</w:t>
      </w:r>
      <w:r w:rsidR="00980A49">
        <w:t xml:space="preserve"> </w:t>
      </w:r>
      <w:r w:rsidR="0011171A">
        <w:t xml:space="preserve">a </w:t>
      </w:r>
      <w:r w:rsidR="00F531A4">
        <w:t xml:space="preserve">vulnerability is reported </w:t>
      </w:r>
      <w:r>
        <w:t xml:space="preserve">to the CNA </w:t>
      </w:r>
      <w:r w:rsidR="00F531A4">
        <w:t xml:space="preserve">and a CVE ID is </w:t>
      </w:r>
      <w:r w:rsidR="00980A49">
        <w:t xml:space="preserve">assigned to </w:t>
      </w:r>
      <w:r w:rsidR="00F531A4">
        <w:t>th</w:t>
      </w:r>
      <w:r w:rsidR="0011171A">
        <w:t>at</w:t>
      </w:r>
      <w:r w:rsidR="00980A49">
        <w:t xml:space="preserve"> vulnerability, provide the CVE ID to the </w:t>
      </w:r>
      <w:r w:rsidR="00265EC5">
        <w:t>reporter</w:t>
      </w:r>
      <w:r w:rsidR="00980A49">
        <w:t>.</w:t>
      </w:r>
      <w:r w:rsidR="00265EC5">
        <w:t xml:space="preserve"> This rule does not override any embargo rules established by the CNA.</w:t>
      </w:r>
    </w:p>
    <w:p w14:paraId="1444562A" w14:textId="4243B6A4" w:rsidR="002247C9" w:rsidRDefault="002247C9" w:rsidP="00F30218">
      <w:pPr>
        <w:pStyle w:val="BodyText"/>
        <w:numPr>
          <w:ilvl w:val="0"/>
          <w:numId w:val="13"/>
        </w:numPr>
      </w:pPr>
      <w:r w:rsidRPr="002247C9">
        <w:t>Notify the next higher</w:t>
      </w:r>
      <w:ins w:id="315" w:author="Daniel Adinolfi" w:date="2017-08-15T10:10:00Z">
        <w:r w:rsidR="00B63F4D">
          <w:t>-</w:t>
        </w:r>
      </w:ins>
      <w:del w:id="316" w:author="Daniel Adinolfi" w:date="2017-08-15T10:10:00Z">
        <w:r w:rsidRPr="002247C9" w:rsidDel="00B63F4D">
          <w:delText xml:space="preserve"> </w:delText>
        </w:r>
      </w:del>
      <w:r w:rsidRPr="002247C9">
        <w:t xml:space="preserve">level CNA when CVEs are assigned and the associated vulnerability is made public. (The publication of the vulnerability can be made in any language, but the CVE ID entry must include English only. References to information related to the CVE ID in </w:t>
      </w:r>
      <w:r>
        <w:t>non-English</w:t>
      </w:r>
      <w:r w:rsidRPr="002247C9">
        <w:t xml:space="preserve"> languages would be included in the reference list for the CVE ID entry.)</w:t>
      </w:r>
    </w:p>
    <w:p w14:paraId="259ACF58" w14:textId="3AC29755" w:rsidR="00D24399" w:rsidRDefault="005C0041" w:rsidP="00F30218">
      <w:pPr>
        <w:pStyle w:val="BodyText"/>
        <w:numPr>
          <w:ilvl w:val="0"/>
          <w:numId w:val="13"/>
        </w:numPr>
      </w:pPr>
      <w:r>
        <w:t xml:space="preserve">Provide CVE information to the </w:t>
      </w:r>
      <w:r w:rsidR="00EB30B4">
        <w:t xml:space="preserve">next </w:t>
      </w:r>
      <w:r>
        <w:t>higher</w:t>
      </w:r>
      <w:ins w:id="317" w:author="Daniel Adinolfi" w:date="2017-08-15T10:10:00Z">
        <w:r w:rsidR="00B63F4D">
          <w:t>-</w:t>
        </w:r>
      </w:ins>
      <w:del w:id="318" w:author="Daniel Adinolfi" w:date="2017-08-15T10:10:00Z">
        <w:r w:rsidDel="00B63F4D">
          <w:delText xml:space="preserve"> </w:delText>
        </w:r>
      </w:del>
      <w:r>
        <w:t>level CNA</w:t>
      </w:r>
      <w:r w:rsidR="003A208D">
        <w:t xml:space="preserve"> when a CVE ID is assigned and the associated vulnerability made public. For new CVE IDs, this information</w:t>
      </w:r>
      <w:r>
        <w:t xml:space="preserve"> includ</w:t>
      </w:r>
      <w:r w:rsidR="003A208D">
        <w:t>es</w:t>
      </w:r>
      <w:r w:rsidR="00090F74">
        <w:t>,</w:t>
      </w:r>
      <w:r>
        <w:t xml:space="preserve"> at a minimum</w:t>
      </w:r>
      <w:r w:rsidR="00090F74">
        <w:t>, the CVE ID used,</w:t>
      </w:r>
      <w:r>
        <w:t xml:space="preserve"> product, affected or fixed version, </w:t>
      </w:r>
      <w:r w:rsidR="00090F74">
        <w:t>the problem type,</w:t>
      </w:r>
      <w:r>
        <w:t xml:space="preserve"> references</w:t>
      </w:r>
      <w:r w:rsidR="00090F74">
        <w:t>, and a description</w:t>
      </w:r>
      <w:r>
        <w:t xml:space="preserve"> on a per-ID basis</w:t>
      </w:r>
      <w:r w:rsidR="003A208D">
        <w:t>.</w:t>
      </w:r>
      <w:r>
        <w:t xml:space="preserve"> </w:t>
      </w:r>
      <w:r w:rsidR="003A208D">
        <w:t>W</w:t>
      </w:r>
      <w:r>
        <w:t xml:space="preserve">hen </w:t>
      </w:r>
      <w:r w:rsidR="00090F74">
        <w:t>a</w:t>
      </w:r>
      <w:r>
        <w:t xml:space="preserve"> </w:t>
      </w:r>
      <w:r w:rsidR="00090F74">
        <w:t xml:space="preserve">CVE </w:t>
      </w:r>
      <w:r w:rsidR="003A208D">
        <w:t xml:space="preserve">ID is updated, </w:t>
      </w:r>
      <w:r w:rsidR="00BC52E8">
        <w:t>the CVE ID and data change must be included.</w:t>
      </w:r>
    </w:p>
    <w:p w14:paraId="5FA489D3" w14:textId="79497C88" w:rsidR="005C0041" w:rsidRDefault="005C0041" w:rsidP="00F30218">
      <w:pPr>
        <w:pStyle w:val="BodyText"/>
        <w:numPr>
          <w:ilvl w:val="1"/>
          <w:numId w:val="13"/>
        </w:numPr>
      </w:pPr>
      <w:r>
        <w:t xml:space="preserve">This information must be provided in the format described in </w:t>
      </w:r>
      <w:hyperlink w:anchor="AppendixB" w:history="1">
        <w:r w:rsidRPr="003349A3">
          <w:rPr>
            <w:rStyle w:val="Hyperlink"/>
          </w:rPr>
          <w:t>Appendix B</w:t>
        </w:r>
      </w:hyperlink>
      <w:r w:rsidR="00300837">
        <w:t>, which describes in detail the expected information</w:t>
      </w:r>
      <w:r>
        <w:t>.</w:t>
      </w:r>
    </w:p>
    <w:p w14:paraId="0EC7EFAC" w14:textId="45353256" w:rsidR="00090F74" w:rsidRDefault="00F531A4" w:rsidP="00090F74">
      <w:pPr>
        <w:pStyle w:val="BodyText"/>
        <w:numPr>
          <w:ilvl w:val="1"/>
          <w:numId w:val="13"/>
        </w:numPr>
      </w:pPr>
      <w:r>
        <w:t>Information submitted</w:t>
      </w:r>
      <w:r w:rsidR="00D24399">
        <w:t xml:space="preserve"> will be subject only to the CVE </w:t>
      </w:r>
      <w:hyperlink w:anchor="AppendixD" w:history="1">
        <w:r w:rsidR="00D24399" w:rsidRPr="00D60051">
          <w:rPr>
            <w:rStyle w:val="Hyperlink"/>
          </w:rPr>
          <w:t>Terms of Use</w:t>
        </w:r>
      </w:hyperlink>
      <w:r w:rsidR="00D24399">
        <w:t>.</w:t>
      </w:r>
      <w:r w:rsidR="00D24399" w:rsidRPr="009208BC">
        <w:rPr>
          <w:rStyle w:val="FootnoteReference"/>
        </w:rPr>
        <w:footnoteReference w:id="4"/>
      </w:r>
    </w:p>
    <w:p w14:paraId="4F3C00AB" w14:textId="72269EAE" w:rsidR="00170621" w:rsidRDefault="00170621" w:rsidP="00090F74">
      <w:pPr>
        <w:pStyle w:val="BodyText"/>
        <w:numPr>
          <w:ilvl w:val="1"/>
          <w:numId w:val="13"/>
        </w:numPr>
      </w:pPr>
      <w:r>
        <w:t>Root CNAs will send any CVE assignm</w:t>
      </w:r>
      <w:r w:rsidR="002247C9">
        <w:t>ent information they collect, either from their Sub-CNAs or from their own assignments, to the next level up the CNA chain.</w:t>
      </w:r>
    </w:p>
    <w:p w14:paraId="403CCBF0" w14:textId="5042B38C" w:rsidR="00D84AB2" w:rsidRDefault="00BA2E27" w:rsidP="00BA2E27">
      <w:pPr>
        <w:pStyle w:val="BodyText"/>
        <w:numPr>
          <w:ilvl w:val="0"/>
          <w:numId w:val="13"/>
        </w:numPr>
      </w:pPr>
      <w:r w:rsidRPr="00BA2E27">
        <w:lastRenderedPageBreak/>
        <w:t xml:space="preserve">Have an established distribution point for in-scope vulnerability disclosures that is freely available to the general public </w:t>
      </w:r>
      <w:r w:rsidR="00D84AB2">
        <w:t>without restrictions.</w:t>
      </w:r>
      <w:r w:rsidR="006B14E5">
        <w:t xml:space="preserve"> </w:t>
      </w:r>
      <w:r w:rsidR="00DC153D">
        <w:t>(In addition to completely open web sites, this can include websites that require registration but provide accounts for free without restriction to anyone.)</w:t>
      </w:r>
    </w:p>
    <w:p w14:paraId="753CD7E3" w14:textId="77777777" w:rsidR="00915924" w:rsidRPr="00915924" w:rsidRDefault="00915924" w:rsidP="00915924">
      <w:pPr>
        <w:pStyle w:val="ListParagraph"/>
        <w:numPr>
          <w:ilvl w:val="0"/>
          <w:numId w:val="13"/>
        </w:numPr>
        <w:rPr>
          <w:ins w:id="319" w:author="Daniel Adinolfi" w:date="2017-08-14T09:15:00Z"/>
          <w:rFonts w:ascii="Times New Roman" w:eastAsia="Times New Roman" w:hAnsi="Times New Roman" w:cs="Times New Roman"/>
        </w:rPr>
      </w:pPr>
      <w:ins w:id="320" w:author="Daniel Adinolfi" w:date="2017-08-14T09:15:00Z">
        <w:r w:rsidRPr="00915924">
          <w:rPr>
            <w:rFonts w:ascii="Times New Roman" w:eastAsia="Times New Roman" w:hAnsi="Times New Roman" w:cs="Times New Roman"/>
            <w:color w:val="24292E"/>
            <w:shd w:val="clear" w:color="auto" w:fill="FFFFFF"/>
            <w:rPrChange w:id="321" w:author="Daniel Adinolfi" w:date="2017-08-14T09:15:00Z">
              <w:rPr>
                <w:rFonts w:ascii="Segoe UI" w:eastAsia="Times New Roman" w:hAnsi="Segoe UI" w:cs="Segoe UI"/>
                <w:color w:val="24292E"/>
                <w:sz w:val="21"/>
                <w:szCs w:val="21"/>
                <w:shd w:val="clear" w:color="auto" w:fill="FFFFFF"/>
              </w:rPr>
            </w:rPrChange>
          </w:rPr>
          <w:t>Publish required CVE information in a standard format and presentation style. This format and style will be determined and managed by the CVE Board.</w:t>
        </w:r>
      </w:ins>
    </w:p>
    <w:p w14:paraId="661FFA1E" w14:textId="0813A8BC" w:rsidR="00A170EC" w:rsidDel="00915924" w:rsidRDefault="00A170EC" w:rsidP="00BA2E27">
      <w:pPr>
        <w:pStyle w:val="BodyText"/>
        <w:numPr>
          <w:ilvl w:val="0"/>
          <w:numId w:val="13"/>
        </w:numPr>
        <w:rPr>
          <w:del w:id="322" w:author="Daniel Adinolfi" w:date="2017-08-14T09:15:00Z"/>
        </w:rPr>
      </w:pPr>
      <w:del w:id="323" w:author="Daniel Adinolfi" w:date="2017-08-14T09:15:00Z">
        <w:r w:rsidDel="00915924">
          <w:delText>Publish required CVE information in a standard format and presentation, to be determined and managed by the CVE Project (CNAs, board?)</w:delText>
        </w:r>
        <w:bookmarkStart w:id="324" w:name="_Toc491091540"/>
        <w:bookmarkEnd w:id="324"/>
      </w:del>
    </w:p>
    <w:p w14:paraId="776884B6" w14:textId="0295BAC6" w:rsidR="00D84AB2" w:rsidRDefault="00D84AB2" w:rsidP="00D83C8F">
      <w:pPr>
        <w:pStyle w:val="Heading2"/>
      </w:pPr>
      <w:bookmarkStart w:id="325" w:name="_Administration_Rules"/>
      <w:bookmarkStart w:id="326" w:name="_Toc459716216"/>
      <w:bookmarkStart w:id="327" w:name="_Toc491091541"/>
      <w:bookmarkEnd w:id="325"/>
      <w:r>
        <w:t>Administration Rules</w:t>
      </w:r>
      <w:bookmarkEnd w:id="326"/>
      <w:bookmarkEnd w:id="327"/>
    </w:p>
    <w:p w14:paraId="7FB821BD" w14:textId="44313C9F" w:rsidR="00D84AB2" w:rsidRDefault="00D84AB2" w:rsidP="00F30218">
      <w:pPr>
        <w:pStyle w:val="BodyText"/>
        <w:numPr>
          <w:ilvl w:val="0"/>
          <w:numId w:val="14"/>
        </w:numPr>
      </w:pPr>
      <w:r>
        <w:t xml:space="preserve">Operate under the </w:t>
      </w:r>
      <w:r w:rsidR="00F30218">
        <w:t xml:space="preserve">CVE </w:t>
      </w:r>
      <w:hyperlink w:anchor="AppendixD" w:history="1">
        <w:r w:rsidR="00F30218" w:rsidRPr="00D60051">
          <w:rPr>
            <w:rStyle w:val="Hyperlink"/>
          </w:rPr>
          <w:t>Terms of Use</w:t>
        </w:r>
      </w:hyperlink>
      <w:r>
        <w:t>.</w:t>
      </w:r>
    </w:p>
    <w:p w14:paraId="142E31B1" w14:textId="08CF8715" w:rsidR="00A6137B" w:rsidRPr="00090F74" w:rsidRDefault="00D84AB2" w:rsidP="00F30218">
      <w:pPr>
        <w:pStyle w:val="BodyText"/>
        <w:numPr>
          <w:ilvl w:val="0"/>
          <w:numId w:val="14"/>
        </w:numPr>
      </w:pPr>
      <w:r>
        <w:t>Track and provide metrics related to responsiveness</w:t>
      </w:r>
      <w:r w:rsidR="001412B3" w:rsidRPr="009208BC">
        <w:rPr>
          <w:rStyle w:val="FootnoteReference"/>
        </w:rPr>
        <w:footnoteReference w:id="5"/>
      </w:r>
      <w:r>
        <w:t xml:space="preserve"> </w:t>
      </w:r>
      <w:ins w:id="328" w:author="Daniel Adinolfi" w:date="2017-08-21T15:15:00Z">
        <w:r w:rsidR="00B16B4F">
          <w:t xml:space="preserve">and CNA performance </w:t>
        </w:r>
      </w:ins>
      <w:r w:rsidR="0039056B">
        <w:t xml:space="preserve">to </w:t>
      </w:r>
      <w:r w:rsidR="00646D3F">
        <w:t>higher level CNAs</w:t>
      </w:r>
      <w:r>
        <w:t xml:space="preserve">. These </w:t>
      </w:r>
      <w:r w:rsidR="00646D3F">
        <w:t xml:space="preserve">metrics shall </w:t>
      </w:r>
      <w:r>
        <w:t xml:space="preserve">be provided quarterly to </w:t>
      </w:r>
      <w:r w:rsidR="00090F74">
        <w:t>the next higher</w:t>
      </w:r>
      <w:ins w:id="329" w:author="Daniel Adinolfi" w:date="2017-08-15T10:10:00Z">
        <w:r w:rsidR="00B63F4D">
          <w:t>-</w:t>
        </w:r>
      </w:ins>
      <w:del w:id="330" w:author="Daniel Adinolfi" w:date="2017-08-15T10:10:00Z">
        <w:r w:rsidR="00090F74" w:rsidDel="00B63F4D">
          <w:delText xml:space="preserve"> </w:delText>
        </w:r>
      </w:del>
      <w:r w:rsidR="00090F74">
        <w:t>level CNA</w:t>
      </w:r>
      <w:r w:rsidRPr="00090F74">
        <w:t>.</w:t>
      </w:r>
      <w:ins w:id="331" w:author="Daniel Adinolfi" w:date="2017-08-21T15:15:00Z">
        <w:r w:rsidR="00B16B4F">
          <w:t xml:space="preserve"> See </w:t>
        </w:r>
      </w:ins>
      <w:ins w:id="332" w:author="Daniel Adinolfi" w:date="2017-08-21T15:16:00Z">
        <w:r w:rsidR="00B16B4F">
          <w:fldChar w:fldCharType="begin"/>
        </w:r>
        <w:r w:rsidR="00B16B4F">
          <w:instrText xml:space="preserve"> HYPERLINK  \l "_Appendix_G_" </w:instrText>
        </w:r>
        <w:r w:rsidR="00B16B4F">
          <w:fldChar w:fldCharType="separate"/>
        </w:r>
        <w:r w:rsidR="00B16B4F" w:rsidRPr="00B16B4F">
          <w:rPr>
            <w:rStyle w:val="Hyperlink"/>
          </w:rPr>
          <w:t>Appendix G</w:t>
        </w:r>
        <w:r w:rsidR="00B16B4F">
          <w:fldChar w:fldCharType="end"/>
        </w:r>
      </w:ins>
      <w:ins w:id="333" w:author="Daniel Adinolfi" w:date="2017-08-21T15:15:00Z">
        <w:r w:rsidR="00B16B4F">
          <w:t xml:space="preserve"> for details.</w:t>
        </w:r>
      </w:ins>
    </w:p>
    <w:p w14:paraId="600A0AE5" w14:textId="3F0EF0AA" w:rsidR="00AA62E8" w:rsidRPr="00090F74" w:rsidRDefault="00AA62E8" w:rsidP="00F30218">
      <w:pPr>
        <w:pStyle w:val="BodyText"/>
        <w:numPr>
          <w:ilvl w:val="0"/>
          <w:numId w:val="14"/>
        </w:numPr>
      </w:pPr>
      <w:r w:rsidRPr="00090F74">
        <w:t>Provide any documentation required to adjudicate disputes to the higher</w:t>
      </w:r>
      <w:ins w:id="334" w:author="Daniel Adinolfi" w:date="2017-08-15T10:10:00Z">
        <w:r w:rsidR="00B63F4D">
          <w:t>-</w:t>
        </w:r>
      </w:ins>
      <w:del w:id="335" w:author="Daniel Adinolfi" w:date="2017-08-15T10:10:00Z">
        <w:r w:rsidRPr="00090F74" w:rsidDel="00B63F4D">
          <w:delText xml:space="preserve"> </w:delText>
        </w:r>
      </w:del>
      <w:r w:rsidRPr="00090F74">
        <w:t>level CNA.</w:t>
      </w:r>
    </w:p>
    <w:p w14:paraId="5E02B045" w14:textId="6242A499" w:rsidR="00B3260C" w:rsidRDefault="00676E95" w:rsidP="00936CB4">
      <w:pPr>
        <w:pStyle w:val="Heading1"/>
      </w:pPr>
      <w:bookmarkStart w:id="336" w:name="_Toc459716217"/>
      <w:bookmarkStart w:id="337" w:name="_Toc491091542"/>
      <w:r>
        <w:t xml:space="preserve">Responsibilities </w:t>
      </w:r>
      <w:r w:rsidR="005A2D38">
        <w:t>of</w:t>
      </w:r>
      <w:r>
        <w:t xml:space="preserve"> Root and Primary CNAs</w:t>
      </w:r>
      <w:bookmarkEnd w:id="336"/>
      <w:bookmarkEnd w:id="337"/>
      <w:r>
        <w:t xml:space="preserve"> </w:t>
      </w:r>
    </w:p>
    <w:p w14:paraId="7CFECF3F" w14:textId="06CDD450" w:rsidR="00B55439" w:rsidRPr="00B3260C" w:rsidRDefault="008F3A55" w:rsidP="00F30218">
      <w:pPr>
        <w:pStyle w:val="BodyText"/>
      </w:pPr>
      <w:r>
        <w:t>In addition to following the rules that apply to all CNA</w:t>
      </w:r>
      <w:r w:rsidR="001353A3">
        <w:t>s</w:t>
      </w:r>
      <w:r>
        <w:t xml:space="preserve">, </w:t>
      </w:r>
      <w:r w:rsidR="00961148">
        <w:t xml:space="preserve">both </w:t>
      </w:r>
      <w:r>
        <w:t>Root</w:t>
      </w:r>
      <w:r w:rsidR="00B3260C" w:rsidRPr="00F30218">
        <w:t xml:space="preserve"> CNAs and the Primary CNA have responsibilities</w:t>
      </w:r>
      <w:r>
        <w:t xml:space="preserve"> related to assignment, communication, and administration </w:t>
      </w:r>
      <w:r w:rsidR="003349A3">
        <w:t xml:space="preserve">that </w:t>
      </w:r>
      <w:r w:rsidR="00E41DF9" w:rsidRPr="00F30218">
        <w:t>t</w:t>
      </w:r>
      <w:r>
        <w:t>hey must perform</w:t>
      </w:r>
      <w:r w:rsidR="00E41DF9" w:rsidRPr="00F30218">
        <w:t>.</w:t>
      </w:r>
      <w:r w:rsidR="0065512E">
        <w:t xml:space="preserve"> </w:t>
      </w:r>
      <w:r>
        <w:t>A</w:t>
      </w:r>
      <w:r w:rsidR="00090F74">
        <w:t xml:space="preserve">djudication mechanisms </w:t>
      </w:r>
      <w:r>
        <w:t xml:space="preserve">described in this section are intended to </w:t>
      </w:r>
      <w:r w:rsidR="00090F74">
        <w:t>e</w:t>
      </w:r>
      <w:r w:rsidR="00B55439">
        <w:t>mpower Root CNAs to effectively address various issues as they arise</w:t>
      </w:r>
      <w:r w:rsidR="00090F74">
        <w:t xml:space="preserve"> within their area of responsibility</w:t>
      </w:r>
      <w:r w:rsidR="00B55439">
        <w:t xml:space="preserve">, with Primary CNA involvement being </w:t>
      </w:r>
      <w:r w:rsidR="00961148">
        <w:t>the</w:t>
      </w:r>
      <w:r w:rsidR="00B55439">
        <w:t xml:space="preserve"> last resort.</w:t>
      </w:r>
    </w:p>
    <w:p w14:paraId="1C2AAA0A" w14:textId="6BC0B10D" w:rsidR="007D2C07" w:rsidRDefault="007D2C07" w:rsidP="00F30218">
      <w:pPr>
        <w:pStyle w:val="Heading2"/>
      </w:pPr>
      <w:bookmarkStart w:id="338" w:name="_Toc459716218"/>
      <w:bookmarkStart w:id="339" w:name="_Toc491091543"/>
      <w:r w:rsidRPr="0043096B">
        <w:t>Root CNA</w:t>
      </w:r>
      <w:bookmarkEnd w:id="338"/>
      <w:r w:rsidRPr="0043096B">
        <w:t>s</w:t>
      </w:r>
      <w:bookmarkEnd w:id="339"/>
    </w:p>
    <w:p w14:paraId="040D64AA" w14:textId="05940417" w:rsidR="00A43431" w:rsidRDefault="00A43431" w:rsidP="00A43431">
      <w:pPr>
        <w:pStyle w:val="BodyText"/>
      </w:pPr>
      <w:r>
        <w:t>All Root CNAs must adhere to the following rules:</w:t>
      </w:r>
    </w:p>
    <w:p w14:paraId="4AE7F8E2" w14:textId="67BC8BD2" w:rsidR="007767F3" w:rsidRPr="00F30218" w:rsidRDefault="007767F3" w:rsidP="00F30218">
      <w:pPr>
        <w:pStyle w:val="Heading3"/>
      </w:pPr>
      <w:bookmarkStart w:id="340" w:name="_Assignment_Rules"/>
      <w:bookmarkStart w:id="341" w:name="_Toc459712492"/>
      <w:bookmarkStart w:id="342" w:name="_Toc459716784"/>
      <w:bookmarkStart w:id="343" w:name="_Toc459719863"/>
      <w:bookmarkStart w:id="344" w:name="_Toc459719891"/>
      <w:bookmarkStart w:id="345" w:name="_Toc491091544"/>
      <w:bookmarkEnd w:id="340"/>
      <w:r w:rsidRPr="00F30218">
        <w:t>Assignment Rules</w:t>
      </w:r>
      <w:bookmarkEnd w:id="341"/>
      <w:bookmarkEnd w:id="342"/>
      <w:bookmarkEnd w:id="343"/>
      <w:bookmarkEnd w:id="344"/>
      <w:bookmarkEnd w:id="345"/>
    </w:p>
    <w:p w14:paraId="3D920090" w14:textId="145DFC32" w:rsidR="008F3A55" w:rsidRDefault="008F3A55" w:rsidP="00F30218">
      <w:pPr>
        <w:pStyle w:val="BodyText"/>
        <w:numPr>
          <w:ilvl w:val="0"/>
          <w:numId w:val="15"/>
        </w:numPr>
      </w:pPr>
      <w:r>
        <w:t>Request CVE ID blocks from the Primary CNA.</w:t>
      </w:r>
    </w:p>
    <w:p w14:paraId="5234475A" w14:textId="47525BA1" w:rsidR="00DF0CD2" w:rsidRPr="00F30218" w:rsidRDefault="009E5A78" w:rsidP="00F30218">
      <w:pPr>
        <w:pStyle w:val="BodyText"/>
        <w:numPr>
          <w:ilvl w:val="0"/>
          <w:numId w:val="15"/>
        </w:numPr>
      </w:pPr>
      <w:r w:rsidRPr="00F30218">
        <w:t>Provide CVE ID blocks</w:t>
      </w:r>
      <w:r w:rsidR="00DF0CD2" w:rsidRPr="00F30218">
        <w:t xml:space="preserve"> to Sub-CNAs</w:t>
      </w:r>
      <w:r w:rsidR="008F3A55">
        <w:t xml:space="preserve"> from their CVE ID block</w:t>
      </w:r>
      <w:r w:rsidRPr="00F30218">
        <w:t>.</w:t>
      </w:r>
    </w:p>
    <w:p w14:paraId="0201C2BB" w14:textId="67C7A730" w:rsidR="007767F3" w:rsidRDefault="007767F3" w:rsidP="00F30218">
      <w:pPr>
        <w:pStyle w:val="BodyText"/>
        <w:numPr>
          <w:ilvl w:val="0"/>
          <w:numId w:val="15"/>
        </w:numPr>
      </w:pPr>
      <w:r w:rsidRPr="007767F3">
        <w:t xml:space="preserve">Assign CVE IDs as </w:t>
      </w:r>
      <w:r w:rsidR="0017327E">
        <w:t xml:space="preserve">a </w:t>
      </w:r>
      <w:r w:rsidRPr="007767F3">
        <w:t>CNA when necessary</w:t>
      </w:r>
      <w:r w:rsidR="0017327E">
        <w:t xml:space="preserve"> within its </w:t>
      </w:r>
      <w:r w:rsidR="005A686F">
        <w:t>scope</w:t>
      </w:r>
      <w:r w:rsidR="005A686F" w:rsidRPr="007767F3">
        <w:t xml:space="preserve"> </w:t>
      </w:r>
      <w:r w:rsidRPr="007767F3">
        <w:t xml:space="preserve">per the </w:t>
      </w:r>
      <w:r w:rsidR="008F3A55">
        <w:t>CVE counting</w:t>
      </w:r>
      <w:r w:rsidRPr="007767F3">
        <w:t xml:space="preserve"> rules</w:t>
      </w:r>
      <w:r w:rsidR="0017327E">
        <w:t xml:space="preserve"> when none of their Sub</w:t>
      </w:r>
      <w:r w:rsidR="00EB23B1">
        <w:t>-</w:t>
      </w:r>
      <w:r w:rsidR="0017327E">
        <w:t xml:space="preserve">CNAs cover that </w:t>
      </w:r>
      <w:r w:rsidR="00134E20">
        <w:t>scope.</w:t>
      </w:r>
      <w:r w:rsidR="008F3A55">
        <w:t xml:space="preserve"> See </w:t>
      </w:r>
      <w:hyperlink w:anchor="AppendixC" w:history="1">
        <w:r w:rsidR="008F3A55" w:rsidRPr="00203891">
          <w:rPr>
            <w:rStyle w:val="Hyperlink"/>
          </w:rPr>
          <w:t>Appendix C</w:t>
        </w:r>
      </w:hyperlink>
      <w:ins w:id="346" w:author="Daniel Adinolfi" w:date="2017-08-15T10:23:00Z">
        <w:r w:rsidR="00FE4DC1">
          <w:rPr>
            <w:rStyle w:val="Hyperlink"/>
          </w:rPr>
          <w:t xml:space="preserve"> for assignment rules</w:t>
        </w:r>
      </w:ins>
      <w:r w:rsidR="008F3A55">
        <w:t>.</w:t>
      </w:r>
      <w:ins w:id="347" w:author="Daniel Adinolfi" w:date="2017-08-15T10:23:00Z">
        <w:r w:rsidR="00FE4DC1">
          <w:t xml:space="preserve"> Alternately, if </w:t>
        </w:r>
      </w:ins>
      <w:ins w:id="348" w:author="Daniel Adinolfi" w:date="2017-08-15T10:25:00Z">
        <w:r w:rsidR="00FE4DC1">
          <w:t>a</w:t>
        </w:r>
      </w:ins>
      <w:ins w:id="349" w:author="Daniel Adinolfi" w:date="2017-08-15T10:23:00Z">
        <w:r w:rsidR="00FE4DC1">
          <w:t xml:space="preserve"> Root CNA does not themselves assign CVE IDs, they MUST escalate CVE ID requests up to the Primary CNA (or direct those requests accordingly).</w:t>
        </w:r>
      </w:ins>
    </w:p>
    <w:p w14:paraId="0CD31260" w14:textId="007EBC16" w:rsidR="0017327E" w:rsidRPr="007767F3" w:rsidRDefault="0017327E" w:rsidP="00F30218">
      <w:pPr>
        <w:pStyle w:val="BodyText"/>
        <w:numPr>
          <w:ilvl w:val="0"/>
          <w:numId w:val="15"/>
        </w:numPr>
      </w:pPr>
      <w:r>
        <w:t xml:space="preserve">Address CVE </w:t>
      </w:r>
      <w:r w:rsidRPr="00BB5A92">
        <w:t>assignment issues</w:t>
      </w:r>
      <w:r>
        <w:t xml:space="preserve"> from its Sub</w:t>
      </w:r>
      <w:r w:rsidR="00EB23B1">
        <w:t>-</w:t>
      </w:r>
      <w:r>
        <w:t>CNAs</w:t>
      </w:r>
      <w:r w:rsidRPr="00BB5A92">
        <w:t xml:space="preserve"> that require escalation.</w:t>
      </w:r>
    </w:p>
    <w:p w14:paraId="205287D5" w14:textId="583CADF0" w:rsidR="007767F3" w:rsidRPr="007767F3" w:rsidRDefault="007767F3" w:rsidP="00484683">
      <w:pPr>
        <w:pStyle w:val="Heading3"/>
      </w:pPr>
      <w:bookmarkStart w:id="350" w:name="_Communications_Rules"/>
      <w:bookmarkStart w:id="351" w:name="_Toc459716219"/>
      <w:bookmarkStart w:id="352" w:name="_Toc491091545"/>
      <w:bookmarkEnd w:id="350"/>
      <w:r w:rsidRPr="007767F3">
        <w:lastRenderedPageBreak/>
        <w:t>Communications Rules</w:t>
      </w:r>
      <w:bookmarkEnd w:id="351"/>
      <w:bookmarkEnd w:id="352"/>
    </w:p>
    <w:p w14:paraId="1931B865" w14:textId="0F97C5BE" w:rsidR="007767F3" w:rsidRDefault="007767F3" w:rsidP="00F30218">
      <w:pPr>
        <w:pStyle w:val="BodyText"/>
        <w:numPr>
          <w:ilvl w:val="0"/>
          <w:numId w:val="16"/>
        </w:numPr>
      </w:pPr>
      <w:r w:rsidRPr="007767F3">
        <w:t xml:space="preserve">Notify the Primary CNA whenever </w:t>
      </w:r>
      <w:r w:rsidR="00EB23B1">
        <w:t>S</w:t>
      </w:r>
      <w:r w:rsidRPr="007767F3">
        <w:t>ub-CNAs are established or removed.</w:t>
      </w:r>
    </w:p>
    <w:p w14:paraId="237BAF25" w14:textId="36F90CFD" w:rsidR="007767F3" w:rsidRDefault="00BB5A92" w:rsidP="00F30218">
      <w:pPr>
        <w:pStyle w:val="BodyText"/>
        <w:numPr>
          <w:ilvl w:val="0"/>
          <w:numId w:val="16"/>
        </w:numPr>
      </w:pPr>
      <w:r>
        <w:t>Provide</w:t>
      </w:r>
      <w:r w:rsidR="007767F3" w:rsidRPr="007767F3">
        <w:t xml:space="preserve"> a </w:t>
      </w:r>
      <w:r>
        <w:t xml:space="preserve">public </w:t>
      </w:r>
      <w:r w:rsidR="007767F3" w:rsidRPr="007767F3">
        <w:t xml:space="preserve">list of </w:t>
      </w:r>
      <w:r w:rsidR="00134E20">
        <w:t>POCs</w:t>
      </w:r>
      <w:r w:rsidR="007767F3" w:rsidRPr="007767F3">
        <w:t xml:space="preserve"> and web links for each </w:t>
      </w:r>
      <w:r w:rsidR="003917C6">
        <w:t>S</w:t>
      </w:r>
      <w:r w:rsidR="007767F3" w:rsidRPr="007767F3">
        <w:t>ub-CNA in the Root CNA's domain.</w:t>
      </w:r>
      <w:r>
        <w:t xml:space="preserve"> Provide this information to the Primary CNA.</w:t>
      </w:r>
    </w:p>
    <w:p w14:paraId="18093074" w14:textId="0E5DA2CD" w:rsidR="00BB5A92" w:rsidRDefault="00BB5A92" w:rsidP="00F30218">
      <w:pPr>
        <w:pStyle w:val="BodyText"/>
        <w:numPr>
          <w:ilvl w:val="0"/>
          <w:numId w:val="16"/>
        </w:numPr>
      </w:pPr>
      <w:r w:rsidRPr="00BB5A92">
        <w:t xml:space="preserve">Maintain a private list of </w:t>
      </w:r>
      <w:r>
        <w:t xml:space="preserve">individual </w:t>
      </w:r>
      <w:r w:rsidR="00801E4F">
        <w:t>POCs</w:t>
      </w:r>
      <w:r w:rsidRPr="00BB5A92">
        <w:t xml:space="preserve"> </w:t>
      </w:r>
      <w:r>
        <w:t xml:space="preserve">within </w:t>
      </w:r>
      <w:r w:rsidRPr="00BB5A92">
        <w:t xml:space="preserve">each </w:t>
      </w:r>
      <w:r w:rsidR="00EB23B1">
        <w:t>Sub-CNA</w:t>
      </w:r>
      <w:r>
        <w:t xml:space="preserve"> for use by CNAs only. Provide this information to the Primary CNA.</w:t>
      </w:r>
    </w:p>
    <w:p w14:paraId="39B6698C" w14:textId="5829C4F8" w:rsidR="005C0041" w:rsidRPr="00BB5A92" w:rsidRDefault="005C0041" w:rsidP="00F30218">
      <w:pPr>
        <w:pStyle w:val="BodyText"/>
        <w:numPr>
          <w:ilvl w:val="0"/>
          <w:numId w:val="16"/>
        </w:numPr>
      </w:pPr>
      <w:r>
        <w:t>Maintain a public list</w:t>
      </w:r>
      <w:r w:rsidR="00E536CF">
        <w:t>ing</w:t>
      </w:r>
      <w:r>
        <w:t xml:space="preserve"> of the established counting rules</w:t>
      </w:r>
      <w:r w:rsidR="00E536CF">
        <w:t xml:space="preserve"> followed by the Root CNA and Sub-CNAs</w:t>
      </w:r>
      <w:r w:rsidR="003917C6">
        <w:t xml:space="preserve"> in its domain</w:t>
      </w:r>
      <w:r w:rsidR="00E536CF">
        <w:t>.</w:t>
      </w:r>
    </w:p>
    <w:p w14:paraId="642E6C36" w14:textId="35D34AA6" w:rsidR="007767F3" w:rsidRPr="007767F3" w:rsidRDefault="007767F3" w:rsidP="00484683">
      <w:pPr>
        <w:pStyle w:val="Heading3"/>
      </w:pPr>
      <w:bookmarkStart w:id="353" w:name="_Toc459716220"/>
      <w:bookmarkStart w:id="354" w:name="_Toc491091546"/>
      <w:r w:rsidRPr="007767F3">
        <w:t>Administration Rules</w:t>
      </w:r>
      <w:bookmarkEnd w:id="353"/>
      <w:bookmarkEnd w:id="354"/>
    </w:p>
    <w:p w14:paraId="63FA4D13" w14:textId="191ECF1F" w:rsidR="007767F3" w:rsidRPr="007767F3" w:rsidRDefault="007767F3" w:rsidP="00F30218">
      <w:pPr>
        <w:pStyle w:val="BodyText"/>
        <w:numPr>
          <w:ilvl w:val="0"/>
          <w:numId w:val="17"/>
        </w:numPr>
      </w:pPr>
      <w:r w:rsidRPr="007767F3">
        <w:t xml:space="preserve">Accept metrics reports from </w:t>
      </w:r>
      <w:r w:rsidR="00637541">
        <w:t>S</w:t>
      </w:r>
      <w:r w:rsidRPr="007767F3">
        <w:t>ub-CNAs.</w:t>
      </w:r>
      <w:r w:rsidR="00A43431">
        <w:t xml:space="preserve"> See </w:t>
      </w:r>
      <w:hyperlink w:anchor="_Administration_Rules" w:history="1">
        <w:r w:rsidR="00A43431" w:rsidRPr="00A43431">
          <w:rPr>
            <w:rStyle w:val="Hyperlink"/>
          </w:rPr>
          <w:t>2.3.2</w:t>
        </w:r>
      </w:hyperlink>
      <w:r w:rsidR="00A43431">
        <w:t>. The format and instructions for sending metrics are determined by the Root CNA</w:t>
      </w:r>
      <w:r w:rsidR="00756E3E">
        <w:t>.</w:t>
      </w:r>
    </w:p>
    <w:p w14:paraId="146BBC9A" w14:textId="7D8ED687" w:rsidR="007767F3" w:rsidRPr="00676E95" w:rsidRDefault="007F758F" w:rsidP="00F30218">
      <w:pPr>
        <w:pStyle w:val="BodyText"/>
        <w:numPr>
          <w:ilvl w:val="0"/>
          <w:numId w:val="17"/>
        </w:numPr>
      </w:pPr>
      <w:r>
        <w:t>Submit</w:t>
      </w:r>
      <w:r w:rsidR="007767F3" w:rsidRPr="00676E95">
        <w:t xml:space="preserve"> metrics from </w:t>
      </w:r>
      <w:r w:rsidR="00637541">
        <w:t>S</w:t>
      </w:r>
      <w:r w:rsidR="007767F3" w:rsidRPr="00676E95">
        <w:t>ub-CNA</w:t>
      </w:r>
      <w:r w:rsidR="003917C6">
        <w:t>s quarterly, within two weeks of the quarter,</w:t>
      </w:r>
      <w:r w:rsidR="003917C6" w:rsidRPr="003917C6">
        <w:t xml:space="preserve"> </w:t>
      </w:r>
      <w:r w:rsidR="003917C6" w:rsidRPr="00676E95">
        <w:t>to the Primary CNA</w:t>
      </w:r>
      <w:r w:rsidR="003917C6">
        <w:t>.</w:t>
      </w:r>
      <w:r w:rsidR="0065512E">
        <w:t xml:space="preserve"> </w:t>
      </w:r>
      <w:r w:rsidR="003917C6">
        <w:t xml:space="preserve">Quarters are </w:t>
      </w:r>
      <w:r w:rsidR="007767F3" w:rsidRPr="00676E95">
        <w:t>based on the calendar yea</w:t>
      </w:r>
      <w:r w:rsidR="003917C6">
        <w:t>r.</w:t>
      </w:r>
    </w:p>
    <w:p w14:paraId="73729C15" w14:textId="2A7EA0EA" w:rsidR="005C0041" w:rsidRDefault="007767F3" w:rsidP="00F30218">
      <w:pPr>
        <w:pStyle w:val="BodyText"/>
        <w:numPr>
          <w:ilvl w:val="0"/>
          <w:numId w:val="17"/>
        </w:numPr>
      </w:pPr>
      <w:r w:rsidRPr="00676E95">
        <w:t xml:space="preserve">Act as an escalation </w:t>
      </w:r>
      <w:r w:rsidR="008C517E">
        <w:t xml:space="preserve">and adjudication </w:t>
      </w:r>
      <w:r w:rsidRPr="00676E95">
        <w:t>point for issue resolution</w:t>
      </w:r>
      <w:r w:rsidR="003917C6" w:rsidRPr="003917C6">
        <w:t xml:space="preserve"> </w:t>
      </w:r>
      <w:r w:rsidR="003917C6">
        <w:t>for Sub-CNAs in its domain</w:t>
      </w:r>
      <w:r w:rsidRPr="00676E95">
        <w:t>.</w:t>
      </w:r>
      <w:r w:rsidR="00AD6745">
        <w:t xml:space="preserve"> </w:t>
      </w:r>
    </w:p>
    <w:p w14:paraId="275436DE" w14:textId="3DEEFEA6" w:rsidR="00AD6745" w:rsidRPr="005F38AE" w:rsidRDefault="005C0041" w:rsidP="00F30218">
      <w:pPr>
        <w:pStyle w:val="BodyText"/>
        <w:numPr>
          <w:ilvl w:val="0"/>
          <w:numId w:val="17"/>
        </w:numPr>
      </w:pPr>
      <w:r>
        <w:t xml:space="preserve">When appropriate, apply </w:t>
      </w:r>
      <w:r w:rsidR="00AD6745">
        <w:t xml:space="preserve">sanctions upon any Sub-CNAs within </w:t>
      </w:r>
      <w:r w:rsidR="003917C6">
        <w:t>its domain</w:t>
      </w:r>
      <w:r>
        <w:t xml:space="preserve"> and notify the </w:t>
      </w:r>
      <w:r w:rsidR="003917C6">
        <w:t>Primary</w:t>
      </w:r>
      <w:r>
        <w:t xml:space="preserve"> CNA</w:t>
      </w:r>
      <w:r w:rsidR="00AD6745">
        <w:t>.</w:t>
      </w:r>
      <w:r w:rsidR="008C517E">
        <w:t xml:space="preserve"> The application of sanctions should occur as a last resort.</w:t>
      </w:r>
    </w:p>
    <w:p w14:paraId="01CC2311" w14:textId="21B89490" w:rsidR="00081830" w:rsidRDefault="00081830" w:rsidP="00F30218">
      <w:pPr>
        <w:pStyle w:val="BodyText"/>
        <w:numPr>
          <w:ilvl w:val="0"/>
          <w:numId w:val="17"/>
        </w:numPr>
      </w:pPr>
      <w:r>
        <w:t>Facilitate the enforcement of any administrative actions taken b</w:t>
      </w:r>
      <w:r w:rsidR="003917C6">
        <w:t>y</w:t>
      </w:r>
      <w:r>
        <w:t xml:space="preserve"> the Primary CNA against a Sub-CNA.</w:t>
      </w:r>
    </w:p>
    <w:p w14:paraId="41282916" w14:textId="574B5CFD" w:rsidR="007F6A73" w:rsidRPr="00081830" w:rsidRDefault="007F6A73" w:rsidP="00F30218">
      <w:pPr>
        <w:pStyle w:val="BodyText"/>
        <w:numPr>
          <w:ilvl w:val="0"/>
          <w:numId w:val="17"/>
        </w:numPr>
      </w:pPr>
      <w:r>
        <w:t>Follow the CNA Candidate Process described in Section 4 when adding new Sub-CNAs.</w:t>
      </w:r>
    </w:p>
    <w:p w14:paraId="1EBEAC92" w14:textId="6B8774E3" w:rsidR="007D2C07" w:rsidRDefault="007D2C07" w:rsidP="00F30218">
      <w:pPr>
        <w:pStyle w:val="Heading2"/>
      </w:pPr>
      <w:bookmarkStart w:id="355" w:name="_Toc459716221"/>
      <w:bookmarkStart w:id="356" w:name="_Toc491091547"/>
      <w:r>
        <w:t>Primary CNA</w:t>
      </w:r>
      <w:bookmarkEnd w:id="356"/>
      <w:r>
        <w:t xml:space="preserve"> </w:t>
      </w:r>
      <w:bookmarkEnd w:id="355"/>
    </w:p>
    <w:p w14:paraId="469C15DC" w14:textId="6FCA9C72" w:rsidR="00A43431" w:rsidRPr="00A43431" w:rsidRDefault="00A43431" w:rsidP="00A43431">
      <w:pPr>
        <w:pStyle w:val="BodyText"/>
      </w:pPr>
      <w:r>
        <w:t>The Primary CNA must adhere to the following rules:</w:t>
      </w:r>
    </w:p>
    <w:p w14:paraId="378E3B7A" w14:textId="608973E6" w:rsidR="00BB5A92" w:rsidRPr="00BB5A92" w:rsidRDefault="00BB5A92" w:rsidP="00F30218">
      <w:pPr>
        <w:pStyle w:val="Heading3"/>
      </w:pPr>
      <w:bookmarkStart w:id="357" w:name="_Toc459712496"/>
      <w:bookmarkStart w:id="358" w:name="_Toc459716788"/>
      <w:bookmarkStart w:id="359" w:name="_Toc459719867"/>
      <w:bookmarkStart w:id="360" w:name="_Toc459719895"/>
      <w:bookmarkStart w:id="361" w:name="_Toc491091548"/>
      <w:r w:rsidRPr="00BB5A92">
        <w:t>Assignment Rules</w:t>
      </w:r>
      <w:bookmarkEnd w:id="357"/>
      <w:bookmarkEnd w:id="358"/>
      <w:bookmarkEnd w:id="359"/>
      <w:bookmarkEnd w:id="360"/>
      <w:bookmarkEnd w:id="361"/>
    </w:p>
    <w:p w14:paraId="1E5C58E0" w14:textId="1C965A7A" w:rsidR="009E5A78" w:rsidRDefault="009E5A78" w:rsidP="00F30218">
      <w:pPr>
        <w:pStyle w:val="BodyText"/>
        <w:numPr>
          <w:ilvl w:val="0"/>
          <w:numId w:val="18"/>
        </w:numPr>
      </w:pPr>
      <w:r>
        <w:t>Provide CVE ID blocks to Root CNAs.</w:t>
      </w:r>
    </w:p>
    <w:p w14:paraId="668C79B4" w14:textId="6308A9C6" w:rsidR="00BB5A92" w:rsidRPr="00BB5A92" w:rsidRDefault="0017327E" w:rsidP="00F30218">
      <w:pPr>
        <w:pStyle w:val="BodyText"/>
        <w:numPr>
          <w:ilvl w:val="0"/>
          <w:numId w:val="18"/>
        </w:numPr>
      </w:pPr>
      <w:r>
        <w:t xml:space="preserve">Maintain the CVE </w:t>
      </w:r>
      <w:r w:rsidR="00A17896">
        <w:t>List</w:t>
      </w:r>
      <w:r>
        <w:t xml:space="preserve">, and provide that </w:t>
      </w:r>
      <w:r w:rsidR="007C6C4A">
        <w:t>information</w:t>
      </w:r>
      <w:r w:rsidR="007C6C4A" w:rsidRPr="00BB5A92">
        <w:t xml:space="preserve"> </w:t>
      </w:r>
      <w:r w:rsidR="00BB5A92" w:rsidRPr="00BB5A92">
        <w:t>to the public.</w:t>
      </w:r>
    </w:p>
    <w:p w14:paraId="3A717F8F" w14:textId="4A0D51E4" w:rsidR="0017327E" w:rsidRPr="007767F3" w:rsidRDefault="0017327E" w:rsidP="0017327E">
      <w:pPr>
        <w:pStyle w:val="BodyText"/>
        <w:numPr>
          <w:ilvl w:val="0"/>
          <w:numId w:val="18"/>
        </w:numPr>
      </w:pPr>
      <w:r w:rsidRPr="007767F3">
        <w:t xml:space="preserve">Assign CVE IDs as </w:t>
      </w:r>
      <w:r>
        <w:t xml:space="preserve">a </w:t>
      </w:r>
      <w:r w:rsidRPr="007767F3">
        <w:t>CNA when necessary</w:t>
      </w:r>
      <w:r w:rsidR="00F70993">
        <w:t>,</w:t>
      </w:r>
      <w:r>
        <w:t xml:space="preserve"> </w:t>
      </w:r>
      <w:r w:rsidRPr="007767F3">
        <w:t xml:space="preserve">per the </w:t>
      </w:r>
      <w:r>
        <w:t>CVE counting</w:t>
      </w:r>
      <w:r w:rsidRPr="007767F3">
        <w:t xml:space="preserve"> rules</w:t>
      </w:r>
      <w:r w:rsidR="00F70993">
        <w:t>,</w:t>
      </w:r>
      <w:r>
        <w:t xml:space="preserve"> when no Root CNAs cover that </w:t>
      </w:r>
      <w:r w:rsidR="001E4330">
        <w:t>scope</w:t>
      </w:r>
      <w:r w:rsidRPr="007767F3">
        <w:t>.</w:t>
      </w:r>
      <w:r>
        <w:t xml:space="preserve"> See </w:t>
      </w:r>
      <w:hyperlink w:anchor="AppendixC" w:history="1">
        <w:r w:rsidRPr="00203891">
          <w:rPr>
            <w:rStyle w:val="Hyperlink"/>
          </w:rPr>
          <w:t>Appendix C</w:t>
        </w:r>
      </w:hyperlink>
      <w:r>
        <w:t>.</w:t>
      </w:r>
    </w:p>
    <w:p w14:paraId="3625EC0C" w14:textId="659683F8" w:rsidR="00BB5A92" w:rsidRDefault="0017327E" w:rsidP="0017327E">
      <w:pPr>
        <w:pStyle w:val="BodyText"/>
        <w:numPr>
          <w:ilvl w:val="0"/>
          <w:numId w:val="18"/>
        </w:numPr>
      </w:pPr>
      <w:r>
        <w:t>Act as</w:t>
      </w:r>
      <w:r w:rsidR="00BB5A92" w:rsidRPr="00BB5A92">
        <w:t xml:space="preserve"> the CNA of </w:t>
      </w:r>
      <w:r>
        <w:t>l</w:t>
      </w:r>
      <w:r w:rsidR="00BB5A92" w:rsidRPr="00BB5A92">
        <w:t xml:space="preserve">ast </w:t>
      </w:r>
      <w:r>
        <w:t>r</w:t>
      </w:r>
      <w:r w:rsidR="00BB5A92" w:rsidRPr="00BB5A92">
        <w:t>esort for assignment issues that require escalation.</w:t>
      </w:r>
    </w:p>
    <w:p w14:paraId="67DD5349" w14:textId="056D2255" w:rsidR="00BB5A92" w:rsidRPr="00BB5A92" w:rsidRDefault="00BB5A92" w:rsidP="00484683">
      <w:pPr>
        <w:pStyle w:val="Heading3"/>
      </w:pPr>
      <w:bookmarkStart w:id="362" w:name="_Toc459716222"/>
      <w:bookmarkStart w:id="363" w:name="_Toc491091549"/>
      <w:r w:rsidRPr="00BB5A92">
        <w:t>Communications Rules</w:t>
      </w:r>
      <w:bookmarkEnd w:id="362"/>
      <w:bookmarkEnd w:id="363"/>
    </w:p>
    <w:p w14:paraId="30D109F0" w14:textId="77777777" w:rsidR="00BB5A92" w:rsidRPr="00BB5A92" w:rsidRDefault="00BB5A92" w:rsidP="00F30218">
      <w:pPr>
        <w:pStyle w:val="BodyText"/>
        <w:numPr>
          <w:ilvl w:val="0"/>
          <w:numId w:val="19"/>
        </w:numPr>
      </w:pPr>
      <w:r w:rsidRPr="00BB5A92">
        <w:t>Provide a listing of all Root CNAs and Sub-CNAs including public points of contact and web links. Obtain this information from Root CNAs.</w:t>
      </w:r>
    </w:p>
    <w:p w14:paraId="5E76FDAC" w14:textId="3A1334C4" w:rsidR="00BB5A92" w:rsidRPr="00BB5A92" w:rsidRDefault="00BB5A92" w:rsidP="00F30218">
      <w:pPr>
        <w:pStyle w:val="BodyText"/>
        <w:numPr>
          <w:ilvl w:val="0"/>
          <w:numId w:val="19"/>
        </w:numPr>
      </w:pPr>
      <w:r w:rsidRPr="00BB5A92">
        <w:t xml:space="preserve">Maintain a private list of individual </w:t>
      </w:r>
      <w:r w:rsidR="00203891">
        <w:t>POCs</w:t>
      </w:r>
      <w:r w:rsidRPr="00BB5A92">
        <w:t xml:space="preserve"> for each </w:t>
      </w:r>
      <w:r w:rsidR="00A94833">
        <w:t>Root and Sub-</w:t>
      </w:r>
      <w:r w:rsidRPr="00BB5A92">
        <w:t>CNA for use by CNAs only.</w:t>
      </w:r>
      <w:r w:rsidR="00A94833">
        <w:t xml:space="preserve"> </w:t>
      </w:r>
    </w:p>
    <w:p w14:paraId="15EEA640" w14:textId="77777777" w:rsidR="00BB5A92" w:rsidRDefault="00BB5A92" w:rsidP="00F30218">
      <w:pPr>
        <w:pStyle w:val="BodyText"/>
        <w:numPr>
          <w:ilvl w:val="0"/>
          <w:numId w:val="19"/>
        </w:numPr>
      </w:pPr>
      <w:r w:rsidRPr="00BB5A92">
        <w:lastRenderedPageBreak/>
        <w:t>Provide coordination of communication channels between Root CNAs.</w:t>
      </w:r>
    </w:p>
    <w:p w14:paraId="7CB48B1D" w14:textId="2642EAB9" w:rsidR="00BD64EA" w:rsidRDefault="00BD64EA" w:rsidP="00F30218">
      <w:pPr>
        <w:pStyle w:val="BodyText"/>
        <w:numPr>
          <w:ilvl w:val="0"/>
          <w:numId w:val="19"/>
        </w:numPr>
      </w:pPr>
      <w:r>
        <w:t>Respond to inquiries by Root CNAs and Sub-CNAs in a timely manner</w:t>
      </w:r>
      <w:r w:rsidR="00A94833">
        <w:t>; establish</w:t>
      </w:r>
      <w:r w:rsidR="007C6C4A">
        <w:t xml:space="preserve"> responsiveness metrics for such responsiveness.</w:t>
      </w:r>
    </w:p>
    <w:p w14:paraId="4500853A" w14:textId="6426E151" w:rsidR="0017327E" w:rsidRPr="00BD64EA" w:rsidRDefault="0017327E" w:rsidP="00F30218">
      <w:pPr>
        <w:pStyle w:val="BodyText"/>
        <w:numPr>
          <w:ilvl w:val="0"/>
          <w:numId w:val="19"/>
        </w:numPr>
      </w:pPr>
      <w:r>
        <w:t>Maintain a public listing of the established counting rules</w:t>
      </w:r>
      <w:r w:rsidR="007F6A73">
        <w:t xml:space="preserve"> for the CVE Program. See </w:t>
      </w:r>
      <w:hyperlink w:anchor="AppendixC" w:history="1">
        <w:r w:rsidR="007F6A73" w:rsidRPr="00203891">
          <w:rPr>
            <w:rStyle w:val="Hyperlink"/>
          </w:rPr>
          <w:t>Appendix C</w:t>
        </w:r>
      </w:hyperlink>
      <w:r w:rsidR="007F6A73">
        <w:t>.</w:t>
      </w:r>
    </w:p>
    <w:p w14:paraId="3895D1BB" w14:textId="60348CA1" w:rsidR="00BB5A92" w:rsidRPr="00AF597F" w:rsidRDefault="00BB5A92" w:rsidP="00484683">
      <w:pPr>
        <w:pStyle w:val="Heading3"/>
      </w:pPr>
      <w:bookmarkStart w:id="364" w:name="_Toc459716223"/>
      <w:bookmarkStart w:id="365" w:name="_Toc491091550"/>
      <w:r w:rsidRPr="00BB5A92">
        <w:t>Administration Rules</w:t>
      </w:r>
      <w:bookmarkEnd w:id="364"/>
      <w:bookmarkEnd w:id="365"/>
    </w:p>
    <w:p w14:paraId="1064A48B" w14:textId="3F1547FE" w:rsidR="007F6A73" w:rsidRDefault="007F6A73" w:rsidP="007F6A73">
      <w:pPr>
        <w:pStyle w:val="BodyText"/>
        <w:numPr>
          <w:ilvl w:val="0"/>
          <w:numId w:val="20"/>
        </w:numPr>
      </w:pPr>
      <w:r>
        <w:t>Serve as a member</w:t>
      </w:r>
      <w:r w:rsidR="00801E4F">
        <w:t>,</w:t>
      </w:r>
      <w:r>
        <w:t xml:space="preserve"> </w:t>
      </w:r>
      <w:r w:rsidR="00DD7D70">
        <w:t>and the Board Moderator</w:t>
      </w:r>
      <w:r w:rsidR="00801E4F">
        <w:t>,</w:t>
      </w:r>
      <w:r w:rsidR="00DD7D70">
        <w:t xml:space="preserve"> </w:t>
      </w:r>
      <w:r>
        <w:t>of the CVE Board.</w:t>
      </w:r>
    </w:p>
    <w:p w14:paraId="4C95EFE8" w14:textId="44211F30" w:rsidR="00F30EC5" w:rsidRPr="00AF597F" w:rsidRDefault="00BB5A92" w:rsidP="007F6A73">
      <w:pPr>
        <w:pStyle w:val="BodyText"/>
        <w:numPr>
          <w:ilvl w:val="0"/>
          <w:numId w:val="20"/>
        </w:numPr>
      </w:pPr>
      <w:r w:rsidRPr="00BB5A92">
        <w:t>Accept metrics reports from Root CNAs</w:t>
      </w:r>
      <w:r w:rsidR="007F6A73">
        <w:t xml:space="preserve"> quarterly, within one month of the calendar quarter.</w:t>
      </w:r>
    </w:p>
    <w:p w14:paraId="026E6C09" w14:textId="77777777" w:rsidR="00DD7D70" w:rsidRDefault="00DD7D70" w:rsidP="00DD7D70">
      <w:pPr>
        <w:pStyle w:val="BodyText"/>
        <w:numPr>
          <w:ilvl w:val="0"/>
          <w:numId w:val="20"/>
        </w:numPr>
      </w:pPr>
      <w:r>
        <w:t>Act as the final arbiter for appeals regarding CNA assignment decisions and CNA program issues.</w:t>
      </w:r>
    </w:p>
    <w:p w14:paraId="5A2C7E9D" w14:textId="15544CF8" w:rsidR="00F30EC5" w:rsidRDefault="00BB5A92" w:rsidP="00F30218">
      <w:pPr>
        <w:pStyle w:val="BodyText"/>
        <w:numPr>
          <w:ilvl w:val="0"/>
          <w:numId w:val="20"/>
        </w:numPr>
      </w:pPr>
      <w:r w:rsidRPr="00AF597F">
        <w:t>Act as an escalation point for issue resolution</w:t>
      </w:r>
      <w:r w:rsidR="002443A7">
        <w:t xml:space="preserve"> </w:t>
      </w:r>
      <w:r w:rsidR="00A8781C">
        <w:t xml:space="preserve">should </w:t>
      </w:r>
      <w:r w:rsidR="002443A7">
        <w:t>this process fail at the Root CNA level.</w:t>
      </w:r>
    </w:p>
    <w:p w14:paraId="5566FA22" w14:textId="434A573A" w:rsidR="00E536CF" w:rsidRPr="007F6A73" w:rsidRDefault="00E536CF" w:rsidP="00F30218">
      <w:pPr>
        <w:pStyle w:val="BodyText"/>
        <w:numPr>
          <w:ilvl w:val="0"/>
          <w:numId w:val="20"/>
        </w:numPr>
        <w:rPr>
          <w:b/>
        </w:rPr>
      </w:pPr>
      <w:r>
        <w:t>When appropriate, apply sanctions upon any CNA.</w:t>
      </w:r>
      <w:r w:rsidR="00DD7D70">
        <w:t xml:space="preserve"> </w:t>
      </w:r>
    </w:p>
    <w:p w14:paraId="308CA9B4" w14:textId="4EC8092D" w:rsidR="007F6A73" w:rsidRPr="007F6A73" w:rsidRDefault="007F6A73" w:rsidP="00F30218">
      <w:pPr>
        <w:pStyle w:val="BodyText"/>
        <w:numPr>
          <w:ilvl w:val="0"/>
          <w:numId w:val="20"/>
        </w:numPr>
        <w:rPr>
          <w:b/>
        </w:rPr>
      </w:pPr>
      <w:r>
        <w:t xml:space="preserve">Follow the CNA Candidate Process described in Section 4 when adding new </w:t>
      </w:r>
      <w:r w:rsidR="00DD7D70">
        <w:t xml:space="preserve">Root </w:t>
      </w:r>
      <w:r>
        <w:t>CNAs.</w:t>
      </w:r>
    </w:p>
    <w:p w14:paraId="42B927DC" w14:textId="2753E92A" w:rsidR="005B7CB0" w:rsidRDefault="005B7CB0" w:rsidP="00936CB4">
      <w:pPr>
        <w:pStyle w:val="Heading1"/>
      </w:pPr>
      <w:bookmarkStart w:id="366" w:name="_Toc459716224"/>
      <w:bookmarkStart w:id="367" w:name="_Toc491091551"/>
      <w:r>
        <w:t>CNA Candidate Process</w:t>
      </w:r>
      <w:bookmarkEnd w:id="366"/>
      <w:bookmarkEnd w:id="367"/>
    </w:p>
    <w:p w14:paraId="76A36F23" w14:textId="6642BCA7" w:rsidR="005B7CB0" w:rsidRDefault="00C24F3E" w:rsidP="00F30218">
      <w:pPr>
        <w:pStyle w:val="BodyText"/>
      </w:pPr>
      <w:r>
        <w:t xml:space="preserve">The </w:t>
      </w:r>
      <w:r w:rsidR="005B7CB0">
        <w:t xml:space="preserve">CVE </w:t>
      </w:r>
      <w:r w:rsidR="007F6A73">
        <w:t>P</w:t>
      </w:r>
      <w:r>
        <w:t>rogram</w:t>
      </w:r>
      <w:r w:rsidR="00DD7D70">
        <w:t>, through both Root CNAs and the Primary CNA,</w:t>
      </w:r>
      <w:r>
        <w:t xml:space="preserve"> </w:t>
      </w:r>
      <w:r w:rsidR="007F6A73">
        <w:t xml:space="preserve">adds </w:t>
      </w:r>
      <w:r w:rsidR="00CD7F36">
        <w:t xml:space="preserve">qualified </w:t>
      </w:r>
      <w:r w:rsidR="007F6A73">
        <w:t>organizations (here</w:t>
      </w:r>
      <w:r w:rsidR="00637541">
        <w:t>in</w:t>
      </w:r>
      <w:r w:rsidR="007F6A73">
        <w:t xml:space="preserve">after referred to as candidates) </w:t>
      </w:r>
      <w:r w:rsidR="00CD7F36">
        <w:t xml:space="preserve">as CNAs </w:t>
      </w:r>
      <w:r w:rsidR="007F6A73">
        <w:t xml:space="preserve">through </w:t>
      </w:r>
      <w:r w:rsidR="00CD7F36">
        <w:t>the</w:t>
      </w:r>
      <w:r w:rsidR="007F6A73">
        <w:t xml:space="preserve"> on-boarding process</w:t>
      </w:r>
      <w:r w:rsidR="00CD7F36">
        <w:t xml:space="preserve"> described in this section</w:t>
      </w:r>
      <w:r w:rsidR="005B7CB0" w:rsidRPr="00840818">
        <w:t>.</w:t>
      </w:r>
      <w:r w:rsidR="005B7CB0">
        <w:t xml:space="preserve"> </w:t>
      </w:r>
      <w:r w:rsidR="007F6A73">
        <w:t xml:space="preserve">The on-boarding process is designed to set expectations for </w:t>
      </w:r>
      <w:r w:rsidR="005B7CB0">
        <w:t xml:space="preserve">CNAs </w:t>
      </w:r>
      <w:r w:rsidR="007F6A73">
        <w:t xml:space="preserve">regarding </w:t>
      </w:r>
      <w:r w:rsidR="005B7CB0">
        <w:t>the oversight and administration of CVE assignment for products within their scope.</w:t>
      </w:r>
    </w:p>
    <w:p w14:paraId="4236B451" w14:textId="1C6DC648" w:rsidR="005B7CB0" w:rsidRDefault="007F6A73" w:rsidP="00F30218">
      <w:pPr>
        <w:pStyle w:val="BodyText"/>
      </w:pPr>
      <w:r>
        <w:t>The goals of the</w:t>
      </w:r>
      <w:r w:rsidR="005B7CB0">
        <w:t xml:space="preserve"> CNA candidate process:</w:t>
      </w:r>
    </w:p>
    <w:p w14:paraId="47B06409" w14:textId="77777777" w:rsidR="005B7CB0" w:rsidRDefault="005B7CB0" w:rsidP="00F30218">
      <w:pPr>
        <w:pStyle w:val="BodyText"/>
        <w:numPr>
          <w:ilvl w:val="0"/>
          <w:numId w:val="21"/>
        </w:numPr>
      </w:pPr>
      <w:r>
        <w:t>The candidate understands its roles and responsibilities.</w:t>
      </w:r>
    </w:p>
    <w:p w14:paraId="54FA9A97" w14:textId="77777777" w:rsidR="005B7CB0" w:rsidRDefault="005B7CB0" w:rsidP="00F30218">
      <w:pPr>
        <w:pStyle w:val="BodyText"/>
        <w:numPr>
          <w:ilvl w:val="0"/>
          <w:numId w:val="21"/>
        </w:numPr>
      </w:pPr>
      <w:r>
        <w:t>Individual members of the new CNA's team are able to perform CVE assignment and counting processes.</w:t>
      </w:r>
    </w:p>
    <w:p w14:paraId="2D096D38" w14:textId="2C7BAD4C" w:rsidR="005B7CB0" w:rsidRDefault="005B7CB0" w:rsidP="00F30218">
      <w:pPr>
        <w:pStyle w:val="BodyText"/>
        <w:numPr>
          <w:ilvl w:val="0"/>
          <w:numId w:val="21"/>
        </w:numPr>
      </w:pPr>
      <w:r>
        <w:t xml:space="preserve">Clear communication channels exist between CNAs and the rest of the </w:t>
      </w:r>
      <w:r w:rsidR="00EB23B1">
        <w:t>CVE Program</w:t>
      </w:r>
      <w:r>
        <w:t>.</w:t>
      </w:r>
    </w:p>
    <w:p w14:paraId="45835F1E" w14:textId="736CD29F" w:rsidR="005B7CB0" w:rsidRDefault="005B7CB0" w:rsidP="00D24399">
      <w:pPr>
        <w:pStyle w:val="Heading2"/>
      </w:pPr>
      <w:bookmarkStart w:id="368" w:name="_Toc459716225"/>
      <w:bookmarkStart w:id="369" w:name="_Toc491091552"/>
      <w:r>
        <w:t>CNA Qualifications</w:t>
      </w:r>
      <w:bookmarkEnd w:id="368"/>
      <w:bookmarkEnd w:id="369"/>
    </w:p>
    <w:p w14:paraId="0B9C1295" w14:textId="55C0597D" w:rsidR="007F6A73" w:rsidRDefault="00CD7F36" w:rsidP="00F30218">
      <w:pPr>
        <w:pStyle w:val="BodyText"/>
      </w:pPr>
      <w:r>
        <w:t xml:space="preserve">A candidate is qualified if they </w:t>
      </w:r>
      <w:r w:rsidR="00637541">
        <w:t>meet the following criteria</w:t>
      </w:r>
      <w:r>
        <w:t>:</w:t>
      </w:r>
    </w:p>
    <w:p w14:paraId="4A44EF60" w14:textId="4F35F0C4" w:rsidR="00CD7F36" w:rsidRDefault="00637541" w:rsidP="00CD7F36">
      <w:pPr>
        <w:pStyle w:val="BodyText"/>
        <w:numPr>
          <w:ilvl w:val="0"/>
          <w:numId w:val="23"/>
        </w:numPr>
      </w:pPr>
      <w:r>
        <w:t>A candidate must be i</w:t>
      </w:r>
      <w:r w:rsidR="00CD7F36">
        <w:t>nterested in becoming a CNA and willing to follow established CNA rules.</w:t>
      </w:r>
    </w:p>
    <w:p w14:paraId="4D5FEC98" w14:textId="77777777" w:rsidR="002247C9" w:rsidRDefault="005B7CB0" w:rsidP="00CD7F36">
      <w:pPr>
        <w:pStyle w:val="BodyText"/>
        <w:numPr>
          <w:ilvl w:val="0"/>
          <w:numId w:val="23"/>
        </w:numPr>
      </w:pPr>
      <w:r>
        <w:t xml:space="preserve">A CNA must be </w:t>
      </w:r>
    </w:p>
    <w:p w14:paraId="67EE490C" w14:textId="77777777" w:rsidR="002247C9" w:rsidRDefault="005B7CB0" w:rsidP="002247C9">
      <w:pPr>
        <w:pStyle w:val="BodyText"/>
        <w:numPr>
          <w:ilvl w:val="1"/>
          <w:numId w:val="23"/>
        </w:numPr>
      </w:pPr>
      <w:r>
        <w:t xml:space="preserve">a vendor with a significant user base and an established security advisory capability or </w:t>
      </w:r>
    </w:p>
    <w:p w14:paraId="1DB2DF67" w14:textId="4AB7AF53" w:rsidR="002247C9" w:rsidRDefault="005B7CB0" w:rsidP="002247C9">
      <w:pPr>
        <w:pStyle w:val="BodyText"/>
        <w:numPr>
          <w:ilvl w:val="1"/>
          <w:numId w:val="23"/>
        </w:numPr>
        <w:rPr>
          <w:ins w:id="370" w:author="Daniel Adinolfi" w:date="2017-08-15T09:39:00Z"/>
        </w:rPr>
      </w:pPr>
      <w:r>
        <w:t xml:space="preserve">an established entity </w:t>
      </w:r>
      <w:r w:rsidR="006503FF">
        <w:t xml:space="preserve">with an established security advisory capability </w:t>
      </w:r>
      <w:r>
        <w:t>that typically acts as a neutral interface between researchers and vendors</w:t>
      </w:r>
      <w:ins w:id="371" w:author="Daniel Adinolfi" w:date="2017-08-15T09:39:00Z">
        <w:r w:rsidR="00235473">
          <w:t xml:space="preserve"> or</w:t>
        </w:r>
      </w:ins>
      <w:del w:id="372" w:author="Daniel Adinolfi" w:date="2017-08-15T09:39:00Z">
        <w:r w:rsidDel="00235473">
          <w:delText>.</w:delText>
        </w:r>
        <w:r w:rsidR="00CD7F36" w:rsidRPr="00CD7F36" w:rsidDel="00235473">
          <w:delText xml:space="preserve"> </w:delText>
        </w:r>
      </w:del>
    </w:p>
    <w:p w14:paraId="19FAEF36" w14:textId="0EE28893" w:rsidR="00235473" w:rsidRDefault="00235473" w:rsidP="002247C9">
      <w:pPr>
        <w:pStyle w:val="BodyText"/>
        <w:numPr>
          <w:ilvl w:val="1"/>
          <w:numId w:val="23"/>
        </w:numPr>
        <w:rPr>
          <w:ins w:id="373" w:author="Daniel Adinolfi" w:date="2017-08-15T10:05:00Z"/>
        </w:rPr>
      </w:pPr>
      <w:ins w:id="374" w:author="Daniel Adinolfi" w:date="2017-08-15T09:39:00Z">
        <w:r>
          <w:lastRenderedPageBreak/>
          <w:t>an established bug bounty service provider or</w:t>
        </w:r>
      </w:ins>
    </w:p>
    <w:p w14:paraId="374990B2" w14:textId="2B91F9D5" w:rsidR="00B63F4D" w:rsidRDefault="00B63F4D" w:rsidP="002247C9">
      <w:pPr>
        <w:pStyle w:val="BodyText"/>
        <w:numPr>
          <w:ilvl w:val="1"/>
          <w:numId w:val="23"/>
        </w:numPr>
        <w:rPr>
          <w:ins w:id="375" w:author="Daniel Adinolfi" w:date="2017-08-15T09:39:00Z"/>
        </w:rPr>
      </w:pPr>
      <w:ins w:id="376" w:author="Daniel Adinolfi" w:date="2017-08-15T10:05:00Z">
        <w:r>
          <w:t>an established vulnerability research team or</w:t>
        </w:r>
      </w:ins>
    </w:p>
    <w:p w14:paraId="03CDF2A6" w14:textId="79A30DB4" w:rsidR="00235473" w:rsidRDefault="00235473" w:rsidP="002247C9">
      <w:pPr>
        <w:pStyle w:val="BodyText"/>
        <w:numPr>
          <w:ilvl w:val="1"/>
          <w:numId w:val="23"/>
        </w:numPr>
      </w:pPr>
      <w:ins w:id="377" w:author="Daniel Adinolfi" w:date="2017-08-15T09:39:00Z">
        <w:r>
          <w:t xml:space="preserve">an </w:t>
        </w:r>
      </w:ins>
      <w:ins w:id="378" w:author="Daniel Adinolfi" w:date="2017-08-15T09:40:00Z">
        <w:r>
          <w:t>independent</w:t>
        </w:r>
      </w:ins>
      <w:ins w:id="379" w:author="Daniel Adinolfi" w:date="2017-08-15T09:39:00Z">
        <w:r>
          <w:t xml:space="preserve"> vulnerability researcher.</w:t>
        </w:r>
      </w:ins>
    </w:p>
    <w:p w14:paraId="7475C2D9" w14:textId="7231316E" w:rsidR="005B7CB0" w:rsidRDefault="00CD7F36" w:rsidP="006503FF">
      <w:pPr>
        <w:pStyle w:val="BodyText"/>
        <w:ind w:left="720"/>
      </w:pPr>
      <w:r>
        <w:t xml:space="preserve">A Root CNA may be a regional coordinator (such as a </w:t>
      </w:r>
      <w:r w:rsidR="00203891">
        <w:t>Computer Emergency Response Team [</w:t>
      </w:r>
      <w:r>
        <w:t>CERT</w:t>
      </w:r>
      <w:r w:rsidR="00203891">
        <w:t>]</w:t>
      </w:r>
      <w:r>
        <w:t xml:space="preserve">) or a domain publisher (such as an </w:t>
      </w:r>
      <w:r w:rsidR="00203891">
        <w:t>Information Sharing and Analysis Center [</w:t>
      </w:r>
      <w:r>
        <w:t>ISAC</w:t>
      </w:r>
      <w:r w:rsidR="00203891">
        <w:t>]</w:t>
      </w:r>
      <w:r>
        <w:t xml:space="preserve"> representing a particular sector).</w:t>
      </w:r>
      <w:r w:rsidR="00326581">
        <w:t xml:space="preserve"> A CNA may also be a mature research organization.</w:t>
      </w:r>
    </w:p>
    <w:p w14:paraId="1A155B6D" w14:textId="09193856" w:rsidR="00CD7F36" w:rsidRDefault="005B7CB0" w:rsidP="00CD7F36">
      <w:pPr>
        <w:pStyle w:val="BodyText"/>
        <w:numPr>
          <w:ilvl w:val="0"/>
          <w:numId w:val="23"/>
        </w:numPr>
      </w:pPr>
      <w:r>
        <w:t xml:space="preserve">The CNA must be an established distribution point or source for first-time </w:t>
      </w:r>
      <w:r w:rsidR="00FD3795">
        <w:t xml:space="preserve">product </w:t>
      </w:r>
      <w:r>
        <w:t>vulnerability announcements (which may concern their own products). In keeping with the CVE requirement to identify public issues, the CNA must only assign CVE</w:t>
      </w:r>
      <w:r w:rsidR="00CD7F36">
        <w:t>s</w:t>
      </w:r>
      <w:r>
        <w:t xml:space="preserve"> to security issues that will be made public. </w:t>
      </w:r>
      <w:ins w:id="380" w:author="Daniel Adinolfi" w:date="2017-08-15T09:49:00Z">
        <w:r w:rsidR="00BA0A6F" w:rsidRPr="00BA0A6F">
          <w:t>If the CNA is disclosing vulnerabilities for products or projects</w:t>
        </w:r>
      </w:ins>
      <w:ins w:id="381" w:author="Daniel Adinolfi" w:date="2017-08-15T09:50:00Z">
        <w:r w:rsidR="00BA0A6F">
          <w:t xml:space="preserve"> not their own (and not covered by another CNA)</w:t>
        </w:r>
      </w:ins>
      <w:ins w:id="382" w:author="Daniel Adinolfi" w:date="2017-08-15T09:49:00Z">
        <w:r w:rsidR="00BA0A6F" w:rsidRPr="00BA0A6F">
          <w:t>, they must</w:t>
        </w:r>
      </w:ins>
      <w:ins w:id="383" w:author="Daniel Adinolfi" w:date="2017-08-15T09:51:00Z">
        <w:r w:rsidR="00D807F6">
          <w:t xml:space="preserve"> consistently</w:t>
        </w:r>
      </w:ins>
      <w:ins w:id="384" w:author="Daniel Adinolfi" w:date="2017-08-15T09:49:00Z">
        <w:r w:rsidR="00BA0A6F" w:rsidRPr="00BA0A6F">
          <w:t xml:space="preserve"> publish a public vulnerability announcement</w:t>
        </w:r>
      </w:ins>
      <w:ins w:id="385" w:author="Daniel Adinolfi" w:date="2017-08-15T09:50:00Z">
        <w:r w:rsidR="00BA0A6F">
          <w:t xml:space="preserve"> for each assignment</w:t>
        </w:r>
      </w:ins>
      <w:ins w:id="386" w:author="Daniel Adinolfi" w:date="2017-08-15T09:49:00Z">
        <w:r w:rsidR="00BA0A6F" w:rsidRPr="00BA0A6F">
          <w:t xml:space="preserve">. </w:t>
        </w:r>
      </w:ins>
      <w:r w:rsidR="00FD3795">
        <w:t>(Refer to the definition of “vulnerability” in Appendix A for clarification on what products should and should not be considered when assigning a CVE ID.)</w:t>
      </w:r>
    </w:p>
    <w:p w14:paraId="5A529609" w14:textId="212CB3A6" w:rsidR="005B7CB0" w:rsidRDefault="00CD7F36" w:rsidP="00CD7F36">
      <w:pPr>
        <w:pStyle w:val="BodyText"/>
        <w:numPr>
          <w:ilvl w:val="0"/>
          <w:numId w:val="23"/>
        </w:numPr>
      </w:pPr>
      <w:r>
        <w:t xml:space="preserve">The CNA </w:t>
      </w:r>
      <w:del w:id="387" w:author="Daniel Adinolfi" w:date="2017-08-15T09:30:00Z">
        <w:r w:rsidR="005B7CB0" w:rsidDel="00F24D1F">
          <w:delText xml:space="preserve">must </w:delText>
        </w:r>
      </w:del>
      <w:ins w:id="388" w:author="Daniel Adinolfi" w:date="2017-08-21T15:24:00Z">
        <w:r w:rsidR="00130D77">
          <w:t>should</w:t>
        </w:r>
      </w:ins>
      <w:bookmarkStart w:id="389" w:name="_GoBack"/>
      <w:bookmarkEnd w:id="389"/>
      <w:ins w:id="390" w:author="Daniel Adinolfi" w:date="2017-08-15T09:30:00Z">
        <w:r w:rsidR="00F24D1F">
          <w:t xml:space="preserve"> </w:t>
        </w:r>
      </w:ins>
      <w:r w:rsidR="005B7CB0">
        <w:t xml:space="preserve">follow </w:t>
      </w:r>
      <w:r w:rsidR="00A170EC">
        <w:t xml:space="preserve">coordinated </w:t>
      </w:r>
      <w:r w:rsidR="005B7CB0">
        <w:t xml:space="preserve">disclosure practices </w:t>
      </w:r>
      <w:r>
        <w:t>as determined by</w:t>
      </w:r>
      <w:r w:rsidR="005B7CB0">
        <w:t xml:space="preserve"> the community which they serve. </w:t>
      </w:r>
      <w:r w:rsidR="00A170EC">
        <w:t xml:space="preserve">Coordinated </w:t>
      </w:r>
      <w:r w:rsidR="005B7CB0">
        <w:t>disclosure practices reduce the likelihood that duplicate or inaccurate information will be introduced into CVE.</w:t>
      </w:r>
    </w:p>
    <w:p w14:paraId="76EFF974" w14:textId="03444A74" w:rsidR="005B7CB0" w:rsidRDefault="00CD7F36" w:rsidP="005B7CB0">
      <w:pPr>
        <w:pStyle w:val="Heading2"/>
      </w:pPr>
      <w:bookmarkStart w:id="391" w:name="_Toc459716226"/>
      <w:bookmarkStart w:id="392" w:name="_Toc491091553"/>
      <w:r>
        <w:t xml:space="preserve">CNA </w:t>
      </w:r>
      <w:r w:rsidR="005B7CB0">
        <w:t xml:space="preserve">On-Boarding </w:t>
      </w:r>
      <w:r>
        <w:t>Process</w:t>
      </w:r>
      <w:bookmarkEnd w:id="391"/>
      <w:bookmarkEnd w:id="392"/>
    </w:p>
    <w:p w14:paraId="6F41BF10" w14:textId="323F92B6"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A </w:t>
      </w:r>
      <w:r w:rsidR="00CD7F36">
        <w:rPr>
          <w:rFonts w:ascii="Times New Roman" w:hAnsi="Times New Roman" w:cs="Times New Roman"/>
        </w:rPr>
        <w:t xml:space="preserve">candidate </w:t>
      </w:r>
      <w:r w:rsidR="00196138">
        <w:rPr>
          <w:rFonts w:ascii="Times New Roman" w:hAnsi="Times New Roman" w:cs="Times New Roman"/>
        </w:rPr>
        <w:t xml:space="preserve">may be identified by a Root </w:t>
      </w:r>
      <w:r w:rsidR="00BF691A">
        <w:rPr>
          <w:rFonts w:ascii="Times New Roman" w:hAnsi="Times New Roman" w:cs="Times New Roman"/>
        </w:rPr>
        <w:t>CNA,</w:t>
      </w:r>
      <w:r w:rsidR="00196138">
        <w:rPr>
          <w:rFonts w:ascii="Times New Roman" w:hAnsi="Times New Roman" w:cs="Times New Roman"/>
        </w:rPr>
        <w:t xml:space="preserve"> </w:t>
      </w:r>
      <w:r w:rsidR="00BF691A">
        <w:rPr>
          <w:rFonts w:ascii="Times New Roman" w:hAnsi="Times New Roman" w:cs="Times New Roman"/>
        </w:rPr>
        <w:t xml:space="preserve">the </w:t>
      </w:r>
      <w:r w:rsidR="00196138">
        <w:rPr>
          <w:rFonts w:ascii="Times New Roman" w:hAnsi="Times New Roman" w:cs="Times New Roman"/>
        </w:rPr>
        <w:t xml:space="preserve">Primary CNA, </w:t>
      </w:r>
      <w:r w:rsidR="00BF691A">
        <w:rPr>
          <w:rFonts w:ascii="Times New Roman" w:hAnsi="Times New Roman" w:cs="Times New Roman"/>
        </w:rPr>
        <w:t xml:space="preserve">a member of the CVE Board, </w:t>
      </w:r>
      <w:r w:rsidR="00196138">
        <w:rPr>
          <w:rFonts w:ascii="Times New Roman" w:hAnsi="Times New Roman" w:cs="Times New Roman"/>
        </w:rPr>
        <w:t xml:space="preserve">or they may approach the Root </w:t>
      </w:r>
      <w:r w:rsidR="00730774">
        <w:rPr>
          <w:rFonts w:ascii="Times New Roman" w:hAnsi="Times New Roman" w:cs="Times New Roman"/>
        </w:rPr>
        <w:t xml:space="preserve">CNA, the </w:t>
      </w:r>
      <w:r w:rsidR="00196138">
        <w:rPr>
          <w:rFonts w:ascii="Times New Roman" w:hAnsi="Times New Roman" w:cs="Times New Roman"/>
        </w:rPr>
        <w:t xml:space="preserve">Primary </w:t>
      </w:r>
      <w:r w:rsidR="00730774">
        <w:rPr>
          <w:rFonts w:ascii="Times New Roman" w:hAnsi="Times New Roman" w:cs="Times New Roman"/>
        </w:rPr>
        <w:t xml:space="preserve">CNA, </w:t>
      </w:r>
      <w:r w:rsidR="00DC0B6B">
        <w:rPr>
          <w:rFonts w:ascii="Times New Roman" w:hAnsi="Times New Roman" w:cs="Times New Roman"/>
        </w:rPr>
        <w:t xml:space="preserve">or </w:t>
      </w:r>
      <w:r w:rsidR="00730774">
        <w:rPr>
          <w:rFonts w:ascii="Times New Roman" w:hAnsi="Times New Roman" w:cs="Times New Roman"/>
        </w:rPr>
        <w:t xml:space="preserve">a member of the CVE Board </w:t>
      </w:r>
      <w:r w:rsidR="00DC0B6B">
        <w:rPr>
          <w:rFonts w:ascii="Times New Roman" w:hAnsi="Times New Roman" w:cs="Times New Roman"/>
        </w:rPr>
        <w:t xml:space="preserve">to </w:t>
      </w:r>
      <w:r w:rsidR="00196138">
        <w:rPr>
          <w:rFonts w:ascii="Times New Roman" w:hAnsi="Times New Roman" w:cs="Times New Roman"/>
        </w:rPr>
        <w:t>request a CNA appointment.</w:t>
      </w:r>
    </w:p>
    <w:p w14:paraId="75268354" w14:textId="70DC19D3" w:rsidR="005B7CB0" w:rsidRPr="00196138" w:rsidRDefault="008118CC" w:rsidP="00196138">
      <w:pPr>
        <w:pStyle w:val="ListParagraph"/>
        <w:numPr>
          <w:ilvl w:val="0"/>
          <w:numId w:val="9"/>
        </w:numPr>
        <w:ind w:left="738"/>
        <w:rPr>
          <w:rFonts w:ascii="Times New Roman" w:hAnsi="Times New Roman" w:cs="Times New Roman"/>
        </w:rPr>
      </w:pPr>
      <w:r>
        <w:rPr>
          <w:rFonts w:ascii="Times New Roman" w:hAnsi="Times New Roman" w:cs="Times New Roman"/>
        </w:rPr>
        <w:t>The</w:t>
      </w:r>
      <w:r w:rsidR="005B7CB0" w:rsidRPr="00F30218">
        <w:rPr>
          <w:rFonts w:ascii="Times New Roman" w:hAnsi="Times New Roman" w:cs="Times New Roman"/>
        </w:rPr>
        <w:t xml:space="preserve"> candidate </w:t>
      </w:r>
      <w:r>
        <w:rPr>
          <w:rFonts w:ascii="Times New Roman" w:hAnsi="Times New Roman" w:cs="Times New Roman"/>
        </w:rPr>
        <w:t>is reviewed to determine whether it is qualified</w:t>
      </w:r>
      <w:r w:rsidR="00196138">
        <w:rPr>
          <w:rFonts w:ascii="Times New Roman" w:hAnsi="Times New Roman" w:cs="Times New Roman"/>
        </w:rPr>
        <w:t xml:space="preserve"> </w:t>
      </w:r>
      <w:r w:rsidR="005B7CB0" w:rsidRPr="00196138">
        <w:rPr>
          <w:rFonts w:ascii="Times New Roman" w:hAnsi="Times New Roman" w:cs="Times New Roman"/>
        </w:rPr>
        <w:t xml:space="preserve">by the appropriate </w:t>
      </w:r>
      <w:r w:rsidR="00AB1BD6" w:rsidRPr="00196138">
        <w:rPr>
          <w:rFonts w:ascii="Times New Roman" w:hAnsi="Times New Roman" w:cs="Times New Roman"/>
        </w:rPr>
        <w:t>Root CNA or the Primary CNA</w:t>
      </w:r>
      <w:r w:rsidR="00196138">
        <w:rPr>
          <w:rFonts w:ascii="Times New Roman" w:hAnsi="Times New Roman" w:cs="Times New Roman"/>
        </w:rPr>
        <w:t>, here</w:t>
      </w:r>
      <w:r w:rsidR="00637541">
        <w:rPr>
          <w:rFonts w:ascii="Times New Roman" w:hAnsi="Times New Roman" w:cs="Times New Roman"/>
        </w:rPr>
        <w:t>in</w:t>
      </w:r>
      <w:r w:rsidR="00196138">
        <w:rPr>
          <w:rFonts w:ascii="Times New Roman" w:hAnsi="Times New Roman" w:cs="Times New Roman"/>
        </w:rPr>
        <w:t>after referred to as the vetting CNA, using the guidance in this section.</w:t>
      </w:r>
      <w:r w:rsidR="0065512E">
        <w:rPr>
          <w:rFonts w:ascii="Times New Roman" w:hAnsi="Times New Roman" w:cs="Times New Roman"/>
        </w:rPr>
        <w:t xml:space="preserve"> </w:t>
      </w:r>
      <w:r w:rsidR="00196138">
        <w:rPr>
          <w:rFonts w:ascii="Times New Roman" w:hAnsi="Times New Roman" w:cs="Times New Roman"/>
        </w:rPr>
        <w:t>A Root CNA is appropriate if the candidate fits within the domain of the Root CNA</w:t>
      </w:r>
      <w:r w:rsidR="00637541">
        <w:rPr>
          <w:rFonts w:ascii="Times New Roman" w:hAnsi="Times New Roman" w:cs="Times New Roman"/>
        </w:rPr>
        <w:t>.</w:t>
      </w:r>
    </w:p>
    <w:p w14:paraId="3E15FBA7" w14:textId="539B5446" w:rsidR="005B7CB0" w:rsidRPr="00196138" w:rsidRDefault="005B7CB0" w:rsidP="0019613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196138">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engages the candidate and shares</w:t>
      </w:r>
      <w:r w:rsidR="00196138">
        <w:rPr>
          <w:rFonts w:ascii="Times New Roman" w:hAnsi="Times New Roman" w:cs="Times New Roman"/>
        </w:rPr>
        <w:t xml:space="preserve"> information about becoming a CNA, including this document.</w:t>
      </w:r>
      <w:r w:rsidRPr="00196138">
        <w:rPr>
          <w:rFonts w:ascii="Times New Roman" w:hAnsi="Times New Roman" w:cs="Times New Roman"/>
        </w:rPr>
        <w:tab/>
      </w:r>
    </w:p>
    <w:p w14:paraId="56B67442" w14:textId="4BBBA384" w:rsidR="005B7CB0" w:rsidRPr="00196138" w:rsidRDefault="005B7CB0" w:rsidP="0019613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 assigns a primary and secondary </w:t>
      </w:r>
      <w:r w:rsidR="00203891">
        <w:rPr>
          <w:rFonts w:ascii="Times New Roman" w:hAnsi="Times New Roman" w:cs="Times New Roman"/>
        </w:rPr>
        <w:t>POC</w:t>
      </w:r>
      <w:r w:rsidR="00196138">
        <w:rPr>
          <w:rFonts w:ascii="Times New Roman" w:hAnsi="Times New Roman" w:cs="Times New Roman"/>
        </w:rPr>
        <w:t xml:space="preserve"> for initial coordination with the vetting CNA</w:t>
      </w:r>
      <w:r w:rsidRPr="00F30218">
        <w:rPr>
          <w:rFonts w:ascii="Times New Roman" w:hAnsi="Times New Roman" w:cs="Times New Roman"/>
        </w:rPr>
        <w:t>.</w:t>
      </w:r>
    </w:p>
    <w:p w14:paraId="3096EE1B" w14:textId="4F9D09F8"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Anyone acting in a </w:t>
      </w:r>
      <w:r w:rsidR="00DB1914">
        <w:rPr>
          <w:rFonts w:ascii="Times New Roman" w:hAnsi="Times New Roman" w:cs="Times New Roman"/>
        </w:rPr>
        <w:t>CVE</w:t>
      </w:r>
      <w:r w:rsidR="00DB1914" w:rsidRPr="00F30218">
        <w:rPr>
          <w:rFonts w:ascii="Times New Roman" w:hAnsi="Times New Roman" w:cs="Times New Roman"/>
        </w:rPr>
        <w:t xml:space="preserve"> </w:t>
      </w:r>
      <w:r w:rsidRPr="00F30218">
        <w:rPr>
          <w:rFonts w:ascii="Times New Roman" w:hAnsi="Times New Roman" w:cs="Times New Roman"/>
        </w:rPr>
        <w:t xml:space="preserve">analyst capacity at the candidate's organization will be given training by their </w:t>
      </w:r>
      <w:r w:rsidR="00196138">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which will include:</w:t>
      </w:r>
    </w:p>
    <w:p w14:paraId="29394B64" w14:textId="7C367426" w:rsidR="005B7CB0" w:rsidRPr="00F30218" w:rsidRDefault="005B7CB0" w:rsidP="00F30218">
      <w:pPr>
        <w:pStyle w:val="ListParagraph"/>
        <w:numPr>
          <w:ilvl w:val="0"/>
          <w:numId w:val="6"/>
        </w:numPr>
        <w:ind w:left="1098"/>
        <w:rPr>
          <w:rFonts w:ascii="Times New Roman" w:hAnsi="Times New Roman" w:cs="Times New Roman"/>
        </w:rPr>
      </w:pPr>
      <w:r w:rsidRPr="00F30218">
        <w:rPr>
          <w:rFonts w:ascii="Times New Roman" w:hAnsi="Times New Roman" w:cs="Times New Roman"/>
        </w:rPr>
        <w:t xml:space="preserve">Examples and exercises to work through with </w:t>
      </w:r>
      <w:r w:rsidR="00196138">
        <w:rPr>
          <w:rFonts w:ascii="Times New Roman" w:hAnsi="Times New Roman" w:cs="Times New Roman"/>
        </w:rPr>
        <w:t xml:space="preserve">instruction and </w:t>
      </w:r>
      <w:r w:rsidRPr="00F30218">
        <w:rPr>
          <w:rFonts w:ascii="Times New Roman" w:hAnsi="Times New Roman" w:cs="Times New Roman"/>
        </w:rPr>
        <w:t>feedback;</w:t>
      </w:r>
    </w:p>
    <w:p w14:paraId="160DFD0B" w14:textId="49D039B7" w:rsidR="005B7CB0" w:rsidRPr="00F30218" w:rsidRDefault="006F1CC3" w:rsidP="00F30218">
      <w:pPr>
        <w:pStyle w:val="ListParagraph"/>
        <w:numPr>
          <w:ilvl w:val="0"/>
          <w:numId w:val="6"/>
        </w:numPr>
        <w:ind w:left="1098"/>
        <w:rPr>
          <w:rFonts w:ascii="Times New Roman" w:hAnsi="Times New Roman" w:cs="Times New Roman"/>
        </w:rPr>
      </w:pPr>
      <w:r>
        <w:rPr>
          <w:rFonts w:ascii="Times New Roman" w:hAnsi="Times New Roman" w:cs="Times New Roman"/>
        </w:rPr>
        <w:t>Counting rules</w:t>
      </w:r>
      <w:r w:rsidR="005B7CB0" w:rsidRPr="00F30218">
        <w:rPr>
          <w:rFonts w:ascii="Times New Roman" w:hAnsi="Times New Roman" w:cs="Times New Roman"/>
        </w:rPr>
        <w:t xml:space="preserve"> to review and follow</w:t>
      </w:r>
      <w:r w:rsidR="00EB30B4">
        <w:rPr>
          <w:rFonts w:ascii="Times New Roman" w:hAnsi="Times New Roman" w:cs="Times New Roman"/>
        </w:rPr>
        <w:t>.</w:t>
      </w:r>
    </w:p>
    <w:p w14:paraId="15715C27" w14:textId="2A388ACD" w:rsidR="005B7CB0" w:rsidRPr="00F30218" w:rsidRDefault="005B7CB0" w:rsidP="006F1CC3">
      <w:pPr>
        <w:ind w:left="738"/>
        <w:rPr>
          <w:rFonts w:ascii="Times New Roman" w:hAnsi="Times New Roman" w:cs="Times New Roman"/>
        </w:rPr>
      </w:pPr>
      <w:r w:rsidRPr="00F30218">
        <w:rPr>
          <w:rFonts w:ascii="Times New Roman" w:hAnsi="Times New Roman" w:cs="Times New Roman"/>
        </w:rPr>
        <w:t xml:space="preserve">During this training, an initial block of CVE IDs will be allocated to the candidate for use with their training. This block will be allocated by 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w:t>
      </w:r>
      <w:r w:rsidR="004564A3">
        <w:rPr>
          <w:rFonts w:ascii="Times New Roman" w:hAnsi="Times New Roman" w:cs="Times New Roman"/>
        </w:rPr>
        <w:t xml:space="preserve"> The Primary CNA will provide guidance and templates to assist with the creation of examples and exercises.</w:t>
      </w:r>
    </w:p>
    <w:p w14:paraId="38E8FF23" w14:textId="77777777"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 will document how CVE processes will be integrated into their operations. </w:t>
      </w:r>
    </w:p>
    <w:p w14:paraId="14302B7E" w14:textId="2587D115" w:rsidR="005B7CB0" w:rsidRPr="00F30218" w:rsidRDefault="005B7CB0" w:rsidP="00F30218">
      <w:pPr>
        <w:pStyle w:val="ListParagraph"/>
        <w:numPr>
          <w:ilvl w:val="0"/>
          <w:numId w:val="7"/>
        </w:numPr>
        <w:ind w:left="1098"/>
        <w:rPr>
          <w:rFonts w:ascii="Times New Roman" w:hAnsi="Times New Roman" w:cs="Times New Roman"/>
        </w:rPr>
      </w:pPr>
      <w:r w:rsidRPr="00F30218">
        <w:rPr>
          <w:rFonts w:ascii="Times New Roman" w:hAnsi="Times New Roman" w:cs="Times New Roman"/>
        </w:rPr>
        <w:t>The candidate's documentation will include how they will process new requests for CVE IDs, internally and externally. If the candidate will process external CVE assignment requests, processes</w:t>
      </w:r>
      <w:r w:rsidR="006F1CC3">
        <w:rPr>
          <w:rFonts w:ascii="Times New Roman" w:hAnsi="Times New Roman" w:cs="Times New Roman"/>
        </w:rPr>
        <w:t xml:space="preserve"> to submit requests </w:t>
      </w:r>
      <w:r w:rsidRPr="00F30218">
        <w:rPr>
          <w:rFonts w:ascii="Times New Roman" w:hAnsi="Times New Roman" w:cs="Times New Roman"/>
        </w:rPr>
        <w:t>will be documented for public release.</w:t>
      </w:r>
    </w:p>
    <w:p w14:paraId="281E004E" w14:textId="2D66FC07" w:rsidR="005B7CB0" w:rsidRPr="006F1CC3" w:rsidRDefault="005B7CB0" w:rsidP="006F1CC3">
      <w:pPr>
        <w:pStyle w:val="ListParagraph"/>
        <w:numPr>
          <w:ilvl w:val="0"/>
          <w:numId w:val="7"/>
        </w:numPr>
        <w:ind w:left="1098"/>
        <w:rPr>
          <w:rFonts w:ascii="Times New Roman" w:hAnsi="Times New Roman" w:cs="Times New Roman"/>
        </w:rPr>
      </w:pPr>
      <w:r w:rsidRPr="00F30218">
        <w:rPr>
          <w:rFonts w:ascii="Times New Roman" w:hAnsi="Times New Roman" w:cs="Times New Roman"/>
        </w:rPr>
        <w:lastRenderedPageBreak/>
        <w:t xml:space="preserve">All documentation will be shared with </w:t>
      </w:r>
      <w:r w:rsidR="006F1CC3">
        <w:rPr>
          <w:rFonts w:ascii="Times New Roman" w:hAnsi="Times New Roman" w:cs="Times New Roman"/>
        </w:rPr>
        <w:t xml:space="preserve">the vetting CNA </w:t>
      </w:r>
      <w:r w:rsidRPr="00F30218">
        <w:rPr>
          <w:rFonts w:ascii="Times New Roman" w:hAnsi="Times New Roman" w:cs="Times New Roman"/>
        </w:rPr>
        <w:t>and may also be shared publicly by the candidate.</w:t>
      </w:r>
    </w:p>
    <w:p w14:paraId="3C9D56CE" w14:textId="7AA83DD0"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will review the</w:t>
      </w:r>
      <w:r w:rsidR="006F1CC3">
        <w:rPr>
          <w:rFonts w:ascii="Times New Roman" w:hAnsi="Times New Roman" w:cs="Times New Roman"/>
        </w:rPr>
        <w:t xml:space="preserve"> candidate’s</w:t>
      </w:r>
      <w:r w:rsidRPr="00F30218">
        <w:rPr>
          <w:rFonts w:ascii="Times New Roman" w:hAnsi="Times New Roman" w:cs="Times New Roman"/>
        </w:rPr>
        <w:t xml:space="preserve"> documentation and work with the candidate to address any issues in their processes that may conflict with the establish</w:t>
      </w:r>
      <w:r w:rsidR="006F1CC3">
        <w:rPr>
          <w:rFonts w:ascii="Times New Roman" w:hAnsi="Times New Roman" w:cs="Times New Roman"/>
        </w:rPr>
        <w:t>ed CNA rules</w:t>
      </w:r>
      <w:r w:rsidRPr="00F30218">
        <w:rPr>
          <w:rFonts w:ascii="Times New Roman" w:hAnsi="Times New Roman" w:cs="Times New Roman"/>
        </w:rPr>
        <w:t>.</w:t>
      </w:r>
    </w:p>
    <w:p w14:paraId="244C2100" w14:textId="5B3D6FD7"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allocates the candidate </w:t>
      </w:r>
      <w:r w:rsidR="006F1CC3">
        <w:rPr>
          <w:rFonts w:ascii="Times New Roman" w:hAnsi="Times New Roman" w:cs="Times New Roman"/>
        </w:rPr>
        <w:t>a</w:t>
      </w:r>
      <w:r w:rsidRPr="00F30218">
        <w:rPr>
          <w:rFonts w:ascii="Times New Roman" w:hAnsi="Times New Roman" w:cs="Times New Roman"/>
        </w:rPr>
        <w:t xml:space="preserve"> block of CVE IDs to assign.</w:t>
      </w:r>
      <w:r w:rsidR="00BD64EA" w:rsidRPr="00F30218">
        <w:rPr>
          <w:rFonts w:ascii="Times New Roman" w:hAnsi="Times New Roman" w:cs="Times New Roman"/>
        </w:rPr>
        <w:t xml:space="preserve"> </w:t>
      </w:r>
    </w:p>
    <w:p w14:paraId="25FDB826" w14:textId="0666710F"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candidate's </w:t>
      </w:r>
      <w:r w:rsidR="00203891">
        <w:rPr>
          <w:rFonts w:ascii="Times New Roman" w:hAnsi="Times New Roman" w:cs="Times New Roman"/>
        </w:rPr>
        <w:t>POCs</w:t>
      </w:r>
      <w:r w:rsidRPr="00F30218">
        <w:rPr>
          <w:rFonts w:ascii="Times New Roman" w:hAnsi="Times New Roman" w:cs="Times New Roman"/>
        </w:rPr>
        <w:t xml:space="preserve"> are added to the appropriate communications channels.</w:t>
      </w:r>
    </w:p>
    <w:p w14:paraId="19C339F8" w14:textId="74451DFB" w:rsidR="005B7CB0" w:rsidRPr="006F1CC3" w:rsidRDefault="00DA0B59" w:rsidP="006F1CC3">
      <w:pPr>
        <w:pStyle w:val="ListParagraph"/>
        <w:numPr>
          <w:ilvl w:val="0"/>
          <w:numId w:val="9"/>
        </w:numPr>
        <w:ind w:left="738"/>
        <w:rPr>
          <w:rFonts w:ascii="Times New Roman" w:hAnsi="Times New Roman" w:cs="Times New Roman"/>
        </w:rPr>
      </w:pPr>
      <w:r>
        <w:rPr>
          <w:rFonts w:ascii="Times New Roman" w:hAnsi="Times New Roman" w:cs="Times New Roman"/>
        </w:rPr>
        <w:t xml:space="preserve">After successfully completing the above, required steps, </w:t>
      </w:r>
      <w:r w:rsidR="00203891">
        <w:rPr>
          <w:rFonts w:ascii="Times New Roman" w:hAnsi="Times New Roman" w:cs="Times New Roman"/>
        </w:rPr>
        <w:t>t</w:t>
      </w:r>
      <w:r w:rsidR="005B7CB0" w:rsidRPr="00F30218">
        <w:rPr>
          <w:rFonts w:ascii="Times New Roman" w:hAnsi="Times New Roman" w:cs="Times New Roman"/>
        </w:rPr>
        <w:t>he candidate enters operational mode and is now considered a CNA.</w:t>
      </w:r>
      <w:r w:rsidR="0065512E">
        <w:rPr>
          <w:rFonts w:ascii="Times New Roman" w:hAnsi="Times New Roman" w:cs="Times New Roman"/>
        </w:rPr>
        <w:t xml:space="preserve"> </w:t>
      </w:r>
      <w:r w:rsidR="006F1CC3">
        <w:rPr>
          <w:rFonts w:ascii="Times New Roman" w:hAnsi="Times New Roman" w:cs="Times New Roman"/>
        </w:rPr>
        <w:t>If the CNA was added by a Root CNA, the Root CNA notifies the Primary CNA</w:t>
      </w:r>
      <w:r w:rsidR="00203891">
        <w:rPr>
          <w:rFonts w:ascii="Times New Roman" w:hAnsi="Times New Roman" w:cs="Times New Roman"/>
        </w:rPr>
        <w:t>.</w:t>
      </w:r>
    </w:p>
    <w:p w14:paraId="6B58AEE2" w14:textId="6BB73F5A" w:rsidR="004B1F03" w:rsidRDefault="004B1F03" w:rsidP="005B7CB0">
      <w:pPr>
        <w:pStyle w:val="ListParagraph"/>
        <w:numPr>
          <w:ilvl w:val="0"/>
          <w:numId w:val="9"/>
        </w:numPr>
        <w:ind w:left="738"/>
        <w:rPr>
          <w:rFonts w:ascii="Times New Roman" w:hAnsi="Times New Roman" w:cs="Times New Roman"/>
        </w:rPr>
      </w:pPr>
      <w:r w:rsidRPr="00F30218">
        <w:rPr>
          <w:rFonts w:ascii="Times New Roman" w:hAnsi="Times New Roman" w:cs="Times New Roman"/>
        </w:rPr>
        <w:t>The Primary CNA</w:t>
      </w:r>
      <w:r w:rsidR="006F1CC3">
        <w:rPr>
          <w:rFonts w:ascii="Times New Roman" w:hAnsi="Times New Roman" w:cs="Times New Roman"/>
        </w:rPr>
        <w:t xml:space="preserve"> </w:t>
      </w:r>
      <w:r w:rsidR="005B7CB0" w:rsidRPr="00F30218">
        <w:rPr>
          <w:rFonts w:ascii="Times New Roman" w:hAnsi="Times New Roman" w:cs="Times New Roman"/>
        </w:rPr>
        <w:t>update</w:t>
      </w:r>
      <w:r w:rsidR="006F1CC3">
        <w:rPr>
          <w:rFonts w:ascii="Times New Roman" w:hAnsi="Times New Roman" w:cs="Times New Roman"/>
        </w:rPr>
        <w:t>s</w:t>
      </w:r>
      <w:r w:rsidR="005B7CB0" w:rsidRPr="00F30218">
        <w:rPr>
          <w:rFonts w:ascii="Times New Roman" w:hAnsi="Times New Roman" w:cs="Times New Roman"/>
        </w:rPr>
        <w:t xml:space="preserve"> public documentation to include the new CNA</w:t>
      </w:r>
      <w:r w:rsidR="006F1CC3">
        <w:rPr>
          <w:rFonts w:ascii="Times New Roman" w:hAnsi="Times New Roman" w:cs="Times New Roman"/>
        </w:rPr>
        <w:t xml:space="preserve"> and makes </w:t>
      </w:r>
      <w:r w:rsidR="005B7CB0" w:rsidRPr="00F30218">
        <w:rPr>
          <w:rFonts w:ascii="Times New Roman" w:hAnsi="Times New Roman" w:cs="Times New Roman"/>
        </w:rPr>
        <w:t xml:space="preserve">public announcements introducing the new CNA. </w:t>
      </w:r>
    </w:p>
    <w:p w14:paraId="3ACE07E4" w14:textId="77777777" w:rsidR="006F1CC3" w:rsidRPr="006F1CC3" w:rsidRDefault="006F1CC3" w:rsidP="006F1CC3">
      <w:pPr>
        <w:pStyle w:val="ListParagraph"/>
        <w:ind w:left="738"/>
        <w:rPr>
          <w:rFonts w:ascii="Times New Roman" w:hAnsi="Times New Roman" w:cs="Times New Roman"/>
        </w:rPr>
      </w:pPr>
    </w:p>
    <w:p w14:paraId="26039441" w14:textId="01C3EFA0" w:rsidR="00915E4E" w:rsidRDefault="005B7CB0" w:rsidP="00F30218">
      <w:pPr>
        <w:pStyle w:val="BodyText"/>
      </w:pPr>
      <w:r w:rsidRPr="00F30218">
        <w:t xml:space="preserve">Any changes in a CNA's program, including staff changes or process changes, must be documented and shared with </w:t>
      </w:r>
      <w:r w:rsidR="00DB4770">
        <w:t xml:space="preserve">the </w:t>
      </w:r>
      <w:r w:rsidR="003C4273">
        <w:t>CVE Program</w:t>
      </w:r>
      <w:r w:rsidR="00DB4770">
        <w:t xml:space="preserve"> </w:t>
      </w:r>
      <w:r w:rsidR="006F7612" w:rsidRPr="00F30218">
        <w:t>through a CNA’s Root CNA or the Primary CNA</w:t>
      </w:r>
      <w:r w:rsidRPr="00F30218">
        <w:t>.</w:t>
      </w:r>
    </w:p>
    <w:p w14:paraId="23A9C39E" w14:textId="71F6CC84" w:rsidR="00E36746" w:rsidRDefault="00E36746" w:rsidP="00571B8E">
      <w:pPr>
        <w:pStyle w:val="Heading1"/>
      </w:pPr>
      <w:bookmarkStart w:id="393" w:name="_Toc459716227"/>
      <w:bookmarkStart w:id="394" w:name="_Toc491091554"/>
      <w:r>
        <w:t>Appeals Process</w:t>
      </w:r>
      <w:bookmarkEnd w:id="393"/>
      <w:bookmarkEnd w:id="394"/>
    </w:p>
    <w:p w14:paraId="29D5D9FD" w14:textId="0F4970DD" w:rsidR="00E36746" w:rsidRDefault="00E36746" w:rsidP="00F30218">
      <w:pPr>
        <w:pStyle w:val="BodyText"/>
      </w:pPr>
      <w:r>
        <w:t>For situations where CVE assignment decisions are disputed</w:t>
      </w:r>
      <w:r w:rsidR="00553353">
        <w:t>,</w:t>
      </w:r>
      <w:r>
        <w:t xml:space="preserve"> or where there is a disagreement between Root CNAs or between a Root CNA and one of their </w:t>
      </w:r>
      <w:r w:rsidR="00571B8E">
        <w:t>Sub</w:t>
      </w:r>
      <w:r w:rsidR="00EB23B1">
        <w:t>-</w:t>
      </w:r>
      <w:r>
        <w:t xml:space="preserve">CNAs, the following process </w:t>
      </w:r>
      <w:r w:rsidR="001E778A">
        <w:t xml:space="preserve">should </w:t>
      </w:r>
      <w:r>
        <w:t>be followed to resolve the issues</w:t>
      </w:r>
      <w:r w:rsidR="001E778A">
        <w:t>:</w:t>
      </w:r>
    </w:p>
    <w:p w14:paraId="21EEA5DF" w14:textId="4F0F48BA" w:rsidR="00E36746" w:rsidRDefault="00E36746" w:rsidP="00F30218">
      <w:pPr>
        <w:pStyle w:val="BodyText"/>
        <w:numPr>
          <w:ilvl w:val="0"/>
          <w:numId w:val="22"/>
        </w:numPr>
      </w:pPr>
      <w:r>
        <w:t xml:space="preserve">The party seeking to appeal a decision made by a </w:t>
      </w:r>
      <w:r w:rsidR="00571B8E">
        <w:t xml:space="preserve">Root </w:t>
      </w:r>
      <w:r>
        <w:t>CNA</w:t>
      </w:r>
      <w:r w:rsidR="00571B8E">
        <w:t>, or resolve a disagreement between Root CNAs,</w:t>
      </w:r>
      <w:r>
        <w:t xml:space="preserve"> contact</w:t>
      </w:r>
      <w:r w:rsidR="00571B8E">
        <w:t>s</w:t>
      </w:r>
      <w:r>
        <w:t xml:space="preserve"> the Primary CNA </w:t>
      </w:r>
      <w:r w:rsidR="00551BEF">
        <w:t xml:space="preserve">at </w:t>
      </w:r>
      <w:hyperlink r:id="rId21" w:history="1">
        <w:r w:rsidR="00551BEF" w:rsidRPr="00357704">
          <w:rPr>
            <w:rStyle w:val="Hyperlink"/>
          </w:rPr>
          <w:t>cve@mitre.org</w:t>
        </w:r>
      </w:hyperlink>
      <w:r w:rsidR="00551BEF">
        <w:t xml:space="preserve"> </w:t>
      </w:r>
      <w:r>
        <w:t>and ask</w:t>
      </w:r>
      <w:r w:rsidR="00571B8E">
        <w:t>s</w:t>
      </w:r>
      <w:r>
        <w:t xml:space="preserve"> for arbitration of the appeal.</w:t>
      </w:r>
    </w:p>
    <w:p w14:paraId="2CE7A960" w14:textId="7AB69F5A" w:rsidR="00E36746" w:rsidRDefault="00E36746" w:rsidP="00F30218">
      <w:pPr>
        <w:pStyle w:val="BodyText"/>
        <w:numPr>
          <w:ilvl w:val="0"/>
          <w:numId w:val="22"/>
        </w:numPr>
      </w:pPr>
      <w:r>
        <w:t>The Primary CNA set</w:t>
      </w:r>
      <w:r w:rsidR="00571B8E">
        <w:t>s</w:t>
      </w:r>
      <w:r>
        <w:t xml:space="preserve"> expectations for when a timely resolution may be available. Appeals of time-sensitive issues </w:t>
      </w:r>
      <w:r w:rsidR="00571B8E">
        <w:t>are</w:t>
      </w:r>
      <w:r>
        <w:t xml:space="preserve"> prioritized</w:t>
      </w:r>
      <w:r w:rsidR="00DA0B59">
        <w:t>, as determined by the Primary CNA</w:t>
      </w:r>
      <w:r>
        <w:t>.</w:t>
      </w:r>
    </w:p>
    <w:p w14:paraId="44B1B338" w14:textId="45982289" w:rsidR="00E36746" w:rsidRDefault="00E36746" w:rsidP="00F30218">
      <w:pPr>
        <w:pStyle w:val="BodyText"/>
        <w:numPr>
          <w:ilvl w:val="0"/>
          <w:numId w:val="22"/>
        </w:numPr>
      </w:pPr>
      <w:r>
        <w:t>The Primary CNA contact</w:t>
      </w:r>
      <w:r w:rsidR="005F598B">
        <w:t>s</w:t>
      </w:r>
      <w:r>
        <w:t xml:space="preserve"> the appropriate entities to collect information relevant to the issue. </w:t>
      </w:r>
      <w:r w:rsidR="005F598B">
        <w:t xml:space="preserve">The CNAs involved in the dispute provide documentation per the rules established in this document. </w:t>
      </w:r>
      <w:r>
        <w:t>The Primary CNA may also engage the CVE Board for their consideration of the issue.</w:t>
      </w:r>
    </w:p>
    <w:p w14:paraId="2410E582" w14:textId="37F40E65" w:rsidR="0030343E" w:rsidRDefault="0030343E" w:rsidP="00F30218">
      <w:pPr>
        <w:pStyle w:val="BodyText"/>
        <w:numPr>
          <w:ilvl w:val="0"/>
          <w:numId w:val="22"/>
        </w:numPr>
      </w:pPr>
      <w:r>
        <w:t>The Primary CNA communicate</w:t>
      </w:r>
      <w:r w:rsidR="005F598B">
        <w:t>s</w:t>
      </w:r>
      <w:r>
        <w:t xml:space="preserve"> </w:t>
      </w:r>
      <w:r w:rsidR="001B4322">
        <w:t xml:space="preserve">its </w:t>
      </w:r>
      <w:r>
        <w:t xml:space="preserve">decision to all relevant parties once the </w:t>
      </w:r>
      <w:r w:rsidR="005F598B">
        <w:t xml:space="preserve">disagreement or </w:t>
      </w:r>
      <w:r>
        <w:t xml:space="preserve">appeal has been fully considered. This result </w:t>
      </w:r>
      <w:r w:rsidR="005F598B">
        <w:t>is</w:t>
      </w:r>
      <w:r>
        <w:t xml:space="preserve"> final.</w:t>
      </w:r>
    </w:p>
    <w:p w14:paraId="02A5562F" w14:textId="77777777" w:rsidR="00E36746" w:rsidRDefault="00E36746" w:rsidP="00F30218">
      <w:pPr>
        <w:pStyle w:val="BodyText"/>
      </w:pPr>
    </w:p>
    <w:p w14:paraId="22EA48DC" w14:textId="6BFDAA91" w:rsidR="00B3260C" w:rsidRDefault="00B3260C" w:rsidP="2DAA4346">
      <w:pPr>
        <w:sectPr w:rsidR="00B3260C" w:rsidSect="00C82289">
          <w:pgSz w:w="12240" w:h="15840"/>
          <w:pgMar w:top="1440" w:right="1440" w:bottom="1440" w:left="1440" w:header="720" w:footer="720" w:gutter="0"/>
          <w:cols w:space="720"/>
          <w:docGrid w:linePitch="360"/>
        </w:sectPr>
      </w:pPr>
    </w:p>
    <w:p w14:paraId="31D46557" w14:textId="02B63B84" w:rsidR="00ED689A" w:rsidRDefault="00E41DF9" w:rsidP="00B31551">
      <w:pPr>
        <w:pStyle w:val="Heading1"/>
        <w:numPr>
          <w:ilvl w:val="0"/>
          <w:numId w:val="0"/>
        </w:numPr>
        <w:ind w:left="360" w:hanging="360"/>
      </w:pPr>
      <w:bookmarkStart w:id="395" w:name="_Toc459716228"/>
      <w:bookmarkStart w:id="396" w:name="_Toc491091555"/>
      <w:r>
        <w:lastRenderedPageBreak/>
        <w:t xml:space="preserve">Appendix A </w:t>
      </w:r>
      <w:r w:rsidR="00E77FAB">
        <w:tab/>
      </w:r>
      <w:r w:rsidR="00ED689A">
        <w:t>Definitions</w:t>
      </w:r>
      <w:bookmarkEnd w:id="395"/>
      <w:bookmarkEnd w:id="396"/>
      <w:r w:rsidR="00ED689A">
        <w:t xml:space="preserve"> </w:t>
      </w:r>
    </w:p>
    <w:p w14:paraId="0A42014A" w14:textId="6D6EADEC" w:rsidR="00C24F3E" w:rsidRDefault="00B25AB8" w:rsidP="00F30218">
      <w:pPr>
        <w:pStyle w:val="BodyText"/>
      </w:pPr>
      <w:r>
        <w:t xml:space="preserve">These definitions give CNAs an understanding of terms that are used throughout the CVE </w:t>
      </w:r>
      <w:r w:rsidR="00EB23B1">
        <w:t>P</w:t>
      </w:r>
      <w:r>
        <w:t xml:space="preserve">rogram. Whenever anyone within the </w:t>
      </w:r>
      <w:r w:rsidR="00EB23B1">
        <w:t>CVE Program</w:t>
      </w:r>
      <w:r>
        <w:t xml:space="preserve"> uses these terms in the context of CVE operations, CNAs should interpret the meanings of those terms based on these definitions. </w:t>
      </w:r>
    </w:p>
    <w:p w14:paraId="6AB6C846" w14:textId="77777777" w:rsidR="00B31551" w:rsidRDefault="00B31551" w:rsidP="00B31551">
      <w:pPr>
        <w:pStyle w:val="BodyText"/>
      </w:pPr>
      <w:r>
        <w:t xml:space="preserve">An </w:t>
      </w:r>
      <w:r w:rsidRPr="00C75DFB">
        <w:rPr>
          <w:b/>
        </w:rPr>
        <w:t>access vector</w:t>
      </w:r>
      <w:r>
        <w:t xml:space="preserve"> or </w:t>
      </w:r>
      <w:r w:rsidRPr="004A7BF8">
        <w:rPr>
          <w:b/>
        </w:rPr>
        <w:t>extent</w:t>
      </w:r>
      <w:r>
        <w:t xml:space="preserve"> describes how a vulnerability may be exploited. Examples of this include a local exploit (by having a presence on the system), a physical exploit (by having physical access to the system), or a network-based exploit (where the vulnerability can be exploited through a network connection).</w:t>
      </w:r>
    </w:p>
    <w:p w14:paraId="3C36A3B1" w14:textId="77777777" w:rsidR="00ED689A" w:rsidRDefault="00ED689A" w:rsidP="00F30218">
      <w:pPr>
        <w:pStyle w:val="BodyText"/>
      </w:pPr>
      <w:r>
        <w:t xml:space="preserve">A </w:t>
      </w:r>
      <w:r w:rsidRPr="00246A19">
        <w:rPr>
          <w:b/>
        </w:rPr>
        <w:t>bug</w:t>
      </w:r>
      <w:r>
        <w:t xml:space="preserve"> is the flaw or design oversight leading to a potential vulnerability.</w:t>
      </w:r>
    </w:p>
    <w:p w14:paraId="745FFB6D" w14:textId="77777777" w:rsidR="00B31551" w:rsidRDefault="00B31551" w:rsidP="00B31551">
      <w:pPr>
        <w:pStyle w:val="BodyText"/>
      </w:pPr>
      <w:r>
        <w:t xml:space="preserve">A </w:t>
      </w:r>
      <w:r>
        <w:rPr>
          <w:b/>
        </w:rPr>
        <w:t>c</w:t>
      </w:r>
      <w:r w:rsidRPr="008B4EA6">
        <w:rPr>
          <w:b/>
        </w:rPr>
        <w:t>odebase</w:t>
      </w:r>
      <w:r>
        <w:t xml:space="preserve"> is a software component that is shared among multiple products.</w:t>
      </w:r>
    </w:p>
    <w:p w14:paraId="17328310" w14:textId="213D8819" w:rsidR="00ED689A" w:rsidRDefault="00B31551" w:rsidP="00B31551">
      <w:pPr>
        <w:pStyle w:val="BodyText"/>
      </w:pPr>
      <w:r>
        <w:t xml:space="preserve"> </w:t>
      </w:r>
      <w:r w:rsidR="00ED689A">
        <w:t xml:space="preserve">A </w:t>
      </w:r>
      <w:r w:rsidR="00ED689A" w:rsidRPr="008B4EA6">
        <w:rPr>
          <w:b/>
        </w:rPr>
        <w:t xml:space="preserve">configuration </w:t>
      </w:r>
      <w:r w:rsidR="00ED689A">
        <w:rPr>
          <w:b/>
        </w:rPr>
        <w:t>issue</w:t>
      </w:r>
      <w:r w:rsidR="00ED689A">
        <w:t xml:space="preserve"> is where a purposeful customization in the behavior of software results in an unintended state.</w:t>
      </w:r>
    </w:p>
    <w:p w14:paraId="6C47F170" w14:textId="77777777" w:rsidR="00ED689A" w:rsidRDefault="00ED689A" w:rsidP="00F30218">
      <w:pPr>
        <w:pStyle w:val="BodyText"/>
        <w:rPr>
          <w:ins w:id="397" w:author="Daniel Adinolfi" w:date="2017-08-14T09:09:00Z"/>
        </w:rPr>
      </w:pPr>
      <w:r>
        <w:t xml:space="preserve">An </w:t>
      </w:r>
      <w:r w:rsidRPr="008B4EA6">
        <w:rPr>
          <w:b/>
        </w:rPr>
        <w:t>executable</w:t>
      </w:r>
      <w:r>
        <w:t xml:space="preserve"> file causes a computer to perform indicated tasks according to encoded instructions, as opposed to a data file that must be parsed by a program to be meaningful. </w:t>
      </w:r>
    </w:p>
    <w:p w14:paraId="65AB8E2F" w14:textId="42D23AD3" w:rsidR="00B2275D" w:rsidRPr="00B2275D" w:rsidRDefault="00B2275D" w:rsidP="00B2275D">
      <w:pPr>
        <w:rPr>
          <w:ins w:id="398" w:author="Daniel Adinolfi" w:date="2017-08-14T09:10:00Z"/>
          <w:rFonts w:ascii="Times New Roman" w:eastAsia="Times New Roman" w:hAnsi="Times New Roman" w:cs="Times New Roman"/>
        </w:rPr>
      </w:pPr>
      <w:ins w:id="399" w:author="Daniel Adinolfi" w:date="2017-08-14T09:09:00Z">
        <w:r w:rsidRPr="00B2275D">
          <w:rPr>
            <w:rFonts w:ascii="Times New Roman" w:hAnsi="Times New Roman" w:cs="Times New Roman"/>
            <w:b/>
            <w:rPrChange w:id="400" w:author="Daniel Adinolfi" w:date="2017-08-14T09:10:00Z">
              <w:rPr/>
            </w:rPrChange>
          </w:rPr>
          <w:t>Hardware</w:t>
        </w:r>
        <w:r w:rsidRPr="00B2275D">
          <w:rPr>
            <w:rFonts w:ascii="Times New Roman" w:hAnsi="Times New Roman" w:cs="Times New Roman"/>
            <w:rPrChange w:id="401" w:author="Daniel Adinolfi" w:date="2017-08-14T09:10:00Z">
              <w:rPr/>
            </w:rPrChange>
          </w:rPr>
          <w:t xml:space="preserve"> is defined </w:t>
        </w:r>
      </w:ins>
      <w:ins w:id="402" w:author="Daniel Adinolfi" w:date="2017-08-14T09:10:00Z">
        <w:r w:rsidRPr="00B2275D">
          <w:rPr>
            <w:rFonts w:ascii="Times New Roman" w:eastAsia="Times New Roman" w:hAnsi="Times New Roman" w:cs="Times New Roman"/>
            <w:color w:val="24292E"/>
            <w:shd w:val="clear" w:color="auto" w:fill="FFFFFF"/>
            <w:rPrChange w:id="403" w:author="Daniel Adinolfi" w:date="2017-08-14T09:10:00Z">
              <w:rPr>
                <w:rFonts w:ascii="Segoe UI" w:eastAsia="Times New Roman" w:hAnsi="Segoe UI" w:cs="Segoe UI"/>
                <w:color w:val="24292E"/>
                <w:sz w:val="21"/>
                <w:szCs w:val="21"/>
                <w:shd w:val="clear" w:color="auto" w:fill="FFFFFF"/>
              </w:rPr>
            </w:rPrChange>
          </w:rPr>
          <w:t xml:space="preserve">interconnected electronic components which perform analog or logic operations on received and </w:t>
        </w:r>
        <w:r w:rsidRPr="00B2275D">
          <w:rPr>
            <w:rFonts w:ascii="Times New Roman" w:eastAsia="Times New Roman" w:hAnsi="Times New Roman" w:cs="Times New Roman"/>
            <w:color w:val="24292E"/>
            <w:shd w:val="clear" w:color="auto" w:fill="FFFFFF"/>
            <w:rPrChange w:id="404" w:author="Daniel Adinolfi" w:date="2017-08-14T09:11:00Z">
              <w:rPr>
                <w:rFonts w:ascii="Segoe UI" w:eastAsia="Times New Roman" w:hAnsi="Segoe UI" w:cs="Segoe UI"/>
                <w:color w:val="24292E"/>
                <w:sz w:val="21"/>
                <w:szCs w:val="21"/>
                <w:shd w:val="clear" w:color="auto" w:fill="FFFFFF"/>
              </w:rPr>
            </w:rPrChange>
          </w:rPr>
          <w:t>locally stored information to produce as output or store resulting new information or to provide control for output actuator mechanisms.</w:t>
        </w:r>
        <w:r w:rsidRPr="00B2275D">
          <w:rPr>
            <w:rFonts w:ascii="Times New Roman" w:eastAsia="Times New Roman" w:hAnsi="Times New Roman" w:cs="Times New Roman"/>
            <w:color w:val="24292E"/>
            <w:rPrChange w:id="405" w:author="Daniel Adinolfi" w:date="2017-08-14T09:11:00Z">
              <w:rPr>
                <w:rFonts w:ascii="Segoe UI" w:eastAsia="Times New Roman" w:hAnsi="Segoe UI" w:cs="Segoe UI"/>
                <w:color w:val="24292E"/>
                <w:sz w:val="21"/>
                <w:szCs w:val="21"/>
              </w:rPr>
            </w:rPrChange>
          </w:rPr>
          <w:br/>
        </w:r>
        <w:r w:rsidRPr="00B2275D">
          <w:rPr>
            <w:rFonts w:ascii="Times New Roman" w:eastAsia="Times New Roman" w:hAnsi="Times New Roman" w:cs="Times New Roman"/>
            <w:color w:val="24292E"/>
            <w:shd w:val="clear" w:color="auto" w:fill="FFFFFF"/>
            <w:rPrChange w:id="406" w:author="Daniel Adinolfi" w:date="2017-08-14T09:11:00Z">
              <w:rPr>
                <w:rFonts w:ascii="Segoe UI" w:eastAsia="Times New Roman" w:hAnsi="Segoe UI" w:cs="Segoe UI"/>
                <w:color w:val="24292E"/>
                <w:sz w:val="21"/>
                <w:szCs w:val="21"/>
                <w:shd w:val="clear" w:color="auto" w:fill="FFFFFF"/>
              </w:rPr>
            </w:rPrChange>
          </w:rPr>
          <w:t xml:space="preserve">Electronic hardware can range from individual chips/circuits to distributed information processing systems. </w:t>
        </w:r>
        <w:r w:rsidRPr="00B2275D">
          <w:rPr>
            <w:rFonts w:ascii="Times New Roman" w:eastAsia="Times New Roman" w:hAnsi="Times New Roman" w:cs="Times New Roman"/>
            <w:color w:val="24292E"/>
            <w:shd w:val="clear" w:color="auto" w:fill="FFFFFF"/>
          </w:rPr>
          <w:t>E</w:t>
        </w:r>
        <w:r w:rsidRPr="00B2275D">
          <w:rPr>
            <w:rFonts w:ascii="Times New Roman" w:eastAsia="Times New Roman" w:hAnsi="Times New Roman" w:cs="Times New Roman"/>
            <w:color w:val="24292E"/>
            <w:shd w:val="clear" w:color="auto" w:fill="FFFFFF"/>
            <w:rPrChange w:id="407" w:author="Daniel Adinolfi" w:date="2017-08-14T09:11:00Z">
              <w:rPr>
                <w:rFonts w:ascii="Segoe UI" w:eastAsia="Times New Roman" w:hAnsi="Segoe UI" w:cs="Segoe UI"/>
                <w:color w:val="24292E"/>
                <w:sz w:val="21"/>
                <w:szCs w:val="21"/>
                <w:shd w:val="clear" w:color="auto" w:fill="FFFFFF"/>
              </w:rPr>
            </w:rPrChange>
          </w:rPr>
          <w:t>lectronic hardware is composed of hierarchies of functional modules which inter-communicate via precisely defined interfaces.</w:t>
        </w:r>
      </w:ins>
      <w:ins w:id="408" w:author="Daniel Adinolfi" w:date="2017-08-14T09:11:00Z">
        <w:r w:rsidRPr="00B2275D">
          <w:rPr>
            <w:rFonts w:ascii="Times New Roman" w:eastAsia="Times New Roman" w:hAnsi="Times New Roman" w:cs="Times New Roman"/>
            <w:color w:val="24292E"/>
            <w:shd w:val="clear" w:color="auto" w:fill="FFFFFF"/>
          </w:rPr>
          <w:t xml:space="preserve"> </w:t>
        </w:r>
        <w:r w:rsidRPr="005E1336">
          <w:rPr>
            <w:rFonts w:ascii="Times New Roman" w:eastAsia="Times New Roman" w:hAnsi="Times New Roman" w:cs="Times New Roman"/>
            <w:color w:val="24292E"/>
            <w:shd w:val="clear" w:color="auto" w:fill="FFFFFF"/>
          </w:rPr>
          <w:t xml:space="preserve">(Definition is from </w:t>
        </w:r>
        <w:r w:rsidRPr="00B2275D">
          <w:rPr>
            <w:rFonts w:ascii="Times New Roman" w:eastAsia="Times New Roman" w:hAnsi="Times New Roman" w:cs="Times New Roman"/>
            <w:rPrChange w:id="409" w:author="Daniel Adinolfi" w:date="2017-08-14T09:11:00Z">
              <w:rPr>
                <w:rFonts w:eastAsia="Times New Roman"/>
              </w:rPr>
            </w:rPrChange>
          </w:rPr>
          <w:fldChar w:fldCharType="begin"/>
        </w:r>
        <w:r w:rsidRPr="00B2275D">
          <w:rPr>
            <w:rFonts w:ascii="Times New Roman" w:eastAsia="Times New Roman" w:hAnsi="Times New Roman" w:cs="Times New Roman"/>
            <w:rPrChange w:id="410" w:author="Daniel Adinolfi" w:date="2017-08-14T09:11:00Z">
              <w:rPr>
                <w:rFonts w:eastAsia="Times New Roman"/>
              </w:rPr>
            </w:rPrChange>
          </w:rPr>
          <w:instrText xml:space="preserve"> HYPERLINK "https://en.wikipedia.org/wiki/Electronic_hardware" </w:instrText>
        </w:r>
        <w:r w:rsidRPr="00B2275D">
          <w:rPr>
            <w:rFonts w:ascii="Times New Roman" w:eastAsia="Times New Roman" w:hAnsi="Times New Roman" w:cs="Times New Roman"/>
            <w:rPrChange w:id="411" w:author="Daniel Adinolfi" w:date="2017-08-14T09:11:00Z">
              <w:rPr>
                <w:rFonts w:eastAsia="Times New Roman"/>
              </w:rPr>
            </w:rPrChange>
          </w:rPr>
          <w:fldChar w:fldCharType="separate"/>
        </w:r>
        <w:r w:rsidRPr="00B2275D">
          <w:rPr>
            <w:rStyle w:val="Hyperlink"/>
            <w:rFonts w:ascii="Times New Roman" w:eastAsia="Times New Roman" w:hAnsi="Times New Roman" w:cs="Times New Roman"/>
            <w:color w:val="0366D6"/>
            <w:rPrChange w:id="412" w:author="Daniel Adinolfi" w:date="2017-08-14T09:11:00Z">
              <w:rPr>
                <w:rStyle w:val="Hyperlink"/>
                <w:rFonts w:ascii="Segoe UI" w:eastAsia="Times New Roman" w:hAnsi="Segoe UI" w:cs="Segoe UI"/>
                <w:color w:val="0366D6"/>
                <w:sz w:val="21"/>
                <w:szCs w:val="21"/>
              </w:rPr>
            </w:rPrChange>
          </w:rPr>
          <w:t>https://en.wikipedia.org/wiki/Electronic_hardware</w:t>
        </w:r>
        <w:r w:rsidRPr="00B2275D">
          <w:rPr>
            <w:rFonts w:ascii="Times New Roman" w:eastAsia="Times New Roman" w:hAnsi="Times New Roman" w:cs="Times New Roman"/>
            <w:rPrChange w:id="413" w:author="Daniel Adinolfi" w:date="2017-08-14T09:11:00Z">
              <w:rPr>
                <w:rFonts w:eastAsia="Times New Roman"/>
              </w:rPr>
            </w:rPrChange>
          </w:rPr>
          <w:fldChar w:fldCharType="end"/>
        </w:r>
        <w:r w:rsidRPr="00B2275D">
          <w:rPr>
            <w:rFonts w:ascii="Times New Roman" w:eastAsia="Times New Roman" w:hAnsi="Times New Roman" w:cs="Times New Roman"/>
            <w:rPrChange w:id="414" w:author="Daniel Adinolfi" w:date="2017-08-14T09:11:00Z">
              <w:rPr>
                <w:rFonts w:eastAsia="Times New Roman"/>
              </w:rPr>
            </w:rPrChange>
          </w:rPr>
          <w:t>)</w:t>
        </w:r>
      </w:ins>
    </w:p>
    <w:p w14:paraId="5AB2F91F" w14:textId="017A9644" w:rsidR="00B2275D" w:rsidRPr="00B2275D" w:rsidDel="00B2275D" w:rsidRDefault="00B2275D" w:rsidP="00F30218">
      <w:pPr>
        <w:pStyle w:val="BodyText"/>
        <w:rPr>
          <w:del w:id="415" w:author="Daniel Adinolfi" w:date="2017-08-14T09:10:00Z"/>
        </w:rPr>
      </w:pPr>
    </w:p>
    <w:p w14:paraId="56E3657A" w14:textId="77777777" w:rsidR="00B2275D" w:rsidRDefault="00B2275D" w:rsidP="00A01507">
      <w:pPr>
        <w:pStyle w:val="BodyText"/>
        <w:rPr>
          <w:ins w:id="416" w:author="Daniel Adinolfi" w:date="2017-08-14T09:10:00Z"/>
        </w:rPr>
      </w:pPr>
    </w:p>
    <w:p w14:paraId="16AF1509" w14:textId="66103771" w:rsidR="00A01507" w:rsidRPr="00B31551" w:rsidRDefault="00A01507" w:rsidP="00A01507">
      <w:pPr>
        <w:pStyle w:val="BodyText"/>
      </w:pPr>
      <w:r>
        <w:t>A vulnerability</w:t>
      </w:r>
      <w:r w:rsidRPr="00A01507">
        <w:t xml:space="preserve"> is</w:t>
      </w:r>
      <w:r>
        <w:rPr>
          <w:b/>
        </w:rPr>
        <w:t xml:space="preserve"> i</w:t>
      </w:r>
      <w:r w:rsidRPr="00B31551">
        <w:rPr>
          <w:b/>
        </w:rPr>
        <w:t>ndependently fixable</w:t>
      </w:r>
      <w:r w:rsidRPr="00FB3E49">
        <w:t xml:space="preserve"> </w:t>
      </w:r>
      <w:r>
        <w:t xml:space="preserve">when it can </w:t>
      </w:r>
      <w:r w:rsidRPr="00FB3E49">
        <w:t xml:space="preserve">be fixed </w:t>
      </w:r>
      <w:r>
        <w:t xml:space="preserve">such that it does not fix any other </w:t>
      </w:r>
      <w:r w:rsidRPr="00FB3E49">
        <w:t>reported vulnerabilities (i.e., is a separate code fix a possible approach to fix the vulnerability in question)</w:t>
      </w:r>
      <w:r>
        <w:t>.</w:t>
      </w:r>
    </w:p>
    <w:p w14:paraId="236A3AC0" w14:textId="77777777" w:rsidR="00B31551" w:rsidRDefault="00B31551" w:rsidP="00B31551">
      <w:pPr>
        <w:pStyle w:val="BodyText"/>
      </w:pPr>
      <w:r w:rsidRPr="00B31551">
        <w:t xml:space="preserve">The </w:t>
      </w:r>
      <w:r w:rsidRPr="00B31551">
        <w:rPr>
          <w:b/>
        </w:rPr>
        <w:t>Primary CNA</w:t>
      </w:r>
      <w:r w:rsidRPr="00B31551">
        <w:t xml:space="preserve"> operates the CVE Program, manages Root CNAs, trains and admits new Root CNAs, and is the assigner of last resort for requesters that are unable to have CVEs assigned at the Sub- or Root CNA levels.</w:t>
      </w:r>
    </w:p>
    <w:p w14:paraId="14C90809" w14:textId="06993BD0" w:rsidR="00B31551" w:rsidRDefault="003C4273" w:rsidP="00B31551">
      <w:pPr>
        <w:pStyle w:val="BodyText"/>
      </w:pPr>
      <w:r>
        <w:t xml:space="preserve">A </w:t>
      </w:r>
      <w:r>
        <w:rPr>
          <w:b/>
        </w:rPr>
        <w:t>problem</w:t>
      </w:r>
      <w:r w:rsidRPr="005C5222">
        <w:rPr>
          <w:b/>
        </w:rPr>
        <w:t xml:space="preserve"> type</w:t>
      </w:r>
      <w:r>
        <w:t xml:space="preserve"> is defined by a combination of attack model (e.g., </w:t>
      </w:r>
      <w:proofErr w:type="spellStart"/>
      <w:r>
        <w:t>symlink</w:t>
      </w:r>
      <w:proofErr w:type="spellEnd"/>
      <w:r>
        <w:t xml:space="preserve"> attack) and the type of mistake that causes the vulnerability (e.g., the product does not properly check permissions</w:t>
      </w:r>
      <w:proofErr w:type="gramStart"/>
      <w:r>
        <w:t>).</w:t>
      </w:r>
      <w:r w:rsidR="00B31551">
        <w:t>A</w:t>
      </w:r>
      <w:proofErr w:type="gramEnd"/>
      <w:r w:rsidR="00B31551">
        <w:t xml:space="preserve"> product is </w:t>
      </w:r>
      <w:r w:rsidR="00B31551" w:rsidRPr="00F84649">
        <w:rPr>
          <w:b/>
        </w:rPr>
        <w:t>publicly available</w:t>
      </w:r>
      <w:r w:rsidR="00B31551">
        <w:t xml:space="preserve"> when anyone can purchase or obtain legitimate access to it. This includes freeware, shareware, open source, and commercial products.</w:t>
      </w:r>
    </w:p>
    <w:p w14:paraId="55C26467" w14:textId="77777777" w:rsidR="00B31551" w:rsidRDefault="00B31551" w:rsidP="00B31551">
      <w:pPr>
        <w:pStyle w:val="BodyText"/>
      </w:pPr>
      <w:r>
        <w:t xml:space="preserve">A vulnerability is </w:t>
      </w:r>
      <w:r w:rsidRPr="007C1B44">
        <w:rPr>
          <w:b/>
        </w:rPr>
        <w:t>publicly known</w:t>
      </w:r>
      <w:r>
        <w:t xml:space="preserve"> when the issue has been published or divulged publicly (or is scheduled to be published by a researcher or vendor who has been in communication with the CVE Team regarding the issue). </w:t>
      </w:r>
    </w:p>
    <w:p w14:paraId="3682A306" w14:textId="77777777" w:rsidR="00B31551" w:rsidRDefault="00B31551" w:rsidP="00B31551">
      <w:pPr>
        <w:pStyle w:val="BodyText"/>
      </w:pPr>
      <w:r w:rsidRPr="00B31551">
        <w:rPr>
          <w:b/>
        </w:rPr>
        <w:t>Root CNAs</w:t>
      </w:r>
      <w:r w:rsidRPr="00B31551">
        <w:t xml:space="preserve"> manage a group of Sub-CNAs within a given domain or community, train and admit new Sub-CNAs, and are the assigners of last resort within that domain or community. </w:t>
      </w:r>
    </w:p>
    <w:p w14:paraId="6B02C308" w14:textId="10D23A61" w:rsidR="001E4330" w:rsidRDefault="001E4330" w:rsidP="00B31551">
      <w:pPr>
        <w:pStyle w:val="BodyText"/>
      </w:pPr>
      <w:r>
        <w:t xml:space="preserve">The </w:t>
      </w:r>
      <w:r w:rsidRPr="001E4330">
        <w:rPr>
          <w:b/>
        </w:rPr>
        <w:t>Scope</w:t>
      </w:r>
      <w:r>
        <w:t xml:space="preserve"> of a given CNA is its </w:t>
      </w:r>
      <w:r w:rsidRPr="00B31551">
        <w:t>products or domain of responsibility</w:t>
      </w:r>
      <w:r>
        <w:t>.</w:t>
      </w:r>
    </w:p>
    <w:p w14:paraId="494B4F36" w14:textId="7FC2B0BA" w:rsidR="00B31551" w:rsidRDefault="00B31551" w:rsidP="00B31551">
      <w:pPr>
        <w:pStyle w:val="BodyText"/>
      </w:pPr>
      <w:r>
        <w:lastRenderedPageBreak/>
        <w:t xml:space="preserve">A </w:t>
      </w:r>
      <w:r w:rsidRPr="002A6317">
        <w:rPr>
          <w:b/>
        </w:rPr>
        <w:t>software package</w:t>
      </w:r>
      <w:r>
        <w:t xml:space="preserve"> is a collection of separate, self-contained software components that are distributed as a single, monolithic object.</w:t>
      </w:r>
    </w:p>
    <w:p w14:paraId="1F0658F7" w14:textId="77777777" w:rsidR="00ED689A" w:rsidRDefault="00ED689A" w:rsidP="00F30218">
      <w:pPr>
        <w:pStyle w:val="BodyText"/>
      </w:pPr>
      <w:r>
        <w:t xml:space="preserve">A </w:t>
      </w:r>
      <w:r w:rsidRPr="00B31551">
        <w:rPr>
          <w:b/>
        </w:rPr>
        <w:t>software</w:t>
      </w:r>
      <w:r>
        <w:t xml:space="preserve"> </w:t>
      </w:r>
      <w:r w:rsidRPr="008B4EA6">
        <w:rPr>
          <w:b/>
        </w:rPr>
        <w:t>product</w:t>
      </w:r>
      <w:r>
        <w:t xml:space="preserve"> is a collection of installable software distributed under a unique name by a particular vendor or development project. </w:t>
      </w:r>
    </w:p>
    <w:p w14:paraId="518FB832" w14:textId="77777777" w:rsidR="00ED689A" w:rsidRDefault="00ED689A" w:rsidP="00F30218">
      <w:pPr>
        <w:pStyle w:val="BodyText"/>
      </w:pPr>
      <w:r>
        <w:t xml:space="preserve">A </w:t>
      </w:r>
      <w:r w:rsidRPr="008B4EA6">
        <w:rPr>
          <w:b/>
        </w:rPr>
        <w:t>software version</w:t>
      </w:r>
      <w:r>
        <w:t xml:space="preserve"> is a unique name for a particular revision of computer software. This includes commit IDs and other versioning identifiers. Within the CVE process, the specific version or versions affected by a vulnerability are key factors in the counting process. </w:t>
      </w:r>
    </w:p>
    <w:p w14:paraId="00EE1B47" w14:textId="74ED67E8" w:rsidR="00B31551" w:rsidRDefault="00B31551" w:rsidP="00B31551">
      <w:pPr>
        <w:pStyle w:val="BodyText"/>
      </w:pPr>
      <w:r w:rsidRPr="00B31551">
        <w:rPr>
          <w:b/>
        </w:rPr>
        <w:t>Sub-CNAs</w:t>
      </w:r>
      <w:r w:rsidRPr="00B31551">
        <w:t xml:space="preserve"> assign CVEs for vulnerabilities in their </w:t>
      </w:r>
      <w:r w:rsidR="001E4330">
        <w:t>scope</w:t>
      </w:r>
      <w:r>
        <w:t>, and operate under the management of Root CNAs</w:t>
      </w:r>
      <w:r w:rsidRPr="00B31551">
        <w:t xml:space="preserve">. </w:t>
      </w:r>
    </w:p>
    <w:p w14:paraId="0D621D4C" w14:textId="77777777" w:rsidR="00B31551" w:rsidRDefault="00B31551" w:rsidP="00B31551">
      <w:pPr>
        <w:pStyle w:val="BodyText"/>
      </w:pPr>
      <w:r>
        <w:t xml:space="preserve">The </w:t>
      </w:r>
      <w:r w:rsidRPr="002F0102">
        <w:rPr>
          <w:b/>
        </w:rPr>
        <w:t>U</w:t>
      </w:r>
      <w:r>
        <w:rPr>
          <w:b/>
        </w:rPr>
        <w:t>.</w:t>
      </w:r>
      <w:r w:rsidRPr="002F0102">
        <w:rPr>
          <w:b/>
        </w:rPr>
        <w:t>S</w:t>
      </w:r>
      <w:r>
        <w:rPr>
          <w:b/>
        </w:rPr>
        <w:t>.</w:t>
      </w:r>
      <w:r w:rsidRPr="002F0102">
        <w:rPr>
          <w:b/>
        </w:rPr>
        <w:t xml:space="preserve"> </w:t>
      </w:r>
      <w:r>
        <w:rPr>
          <w:b/>
        </w:rPr>
        <w:t xml:space="preserve">Information Technology </w:t>
      </w:r>
      <w:r w:rsidRPr="00E42D2A">
        <w:rPr>
          <w:b/>
        </w:rPr>
        <w:t>(IT)</w:t>
      </w:r>
      <w:r w:rsidRPr="002F0102">
        <w:rPr>
          <w:b/>
        </w:rPr>
        <w:t xml:space="preserve"> Sector</w:t>
      </w:r>
      <w:r>
        <w:t xml:space="preserve"> is defined by a set of functions performed by the entities that comprise the sector. Those functions provide: a) IT products and services; b) incident management capabilities; c) domain name resolution services; d) identity management and associated trust support services; e) Internet-based content, information, and communications services; and f) Internet routing, access, and connection services.</w:t>
      </w:r>
    </w:p>
    <w:p w14:paraId="668BE15D" w14:textId="11D6A887" w:rsidR="00ED689A" w:rsidRDefault="00B31551" w:rsidP="00F30218">
      <w:pPr>
        <w:pStyle w:val="BodyText"/>
      </w:pPr>
      <w:r w:rsidRPr="00B31551">
        <w:t xml:space="preserve">A </w:t>
      </w:r>
      <w:r w:rsidRPr="00B31551">
        <w:rPr>
          <w:b/>
        </w:rPr>
        <w:t>vulnerability</w:t>
      </w:r>
      <w:r w:rsidRPr="00B31551">
        <w:t xml:space="preserve"> in the context of the </w:t>
      </w:r>
      <w:r w:rsidR="00EB23B1">
        <w:t>CVE Program</w:t>
      </w:r>
      <w:r w:rsidR="00A01507">
        <w:t xml:space="preserve"> is defined by the Counting Rules as listed in Appendix C. In general, a vulnerability </w:t>
      </w:r>
      <w:r w:rsidR="00423A4C">
        <w:t>is defined as a weakness in the computational logic (e.g., code) found in softwar</w:t>
      </w:r>
      <w:r w:rsidR="00A01507">
        <w:t xml:space="preserve">e and hardware components </w:t>
      </w:r>
      <w:r w:rsidR="00423A4C">
        <w:t>that, when exploited, results in a negative impact to confidentiality, integrity, OR availability. Mitigation of the vulnerabilities in this context typically involves coding changes, but could also include specification changes or even specification deprecations (e.g., removal of affected protocols or functionality in their entirety).”</w:t>
      </w:r>
    </w:p>
    <w:p w14:paraId="3535647F" w14:textId="6F5EF3A4" w:rsidR="00B31551" w:rsidRDefault="00B31551" w:rsidP="00F30218">
      <w:pPr>
        <w:pStyle w:val="BodyText"/>
      </w:pPr>
      <w:r>
        <w:br w:type="page"/>
      </w:r>
    </w:p>
    <w:p w14:paraId="5215BCC5" w14:textId="2415F093" w:rsidR="00E41DF9" w:rsidRDefault="00ED689A" w:rsidP="00B31551">
      <w:pPr>
        <w:pStyle w:val="Heading1"/>
        <w:numPr>
          <w:ilvl w:val="0"/>
          <w:numId w:val="0"/>
        </w:numPr>
        <w:ind w:left="360" w:hanging="360"/>
      </w:pPr>
      <w:bookmarkStart w:id="417" w:name="_Toc459716229"/>
      <w:bookmarkStart w:id="418" w:name="_Toc491091556"/>
      <w:r>
        <w:lastRenderedPageBreak/>
        <w:t xml:space="preserve">Appendix B </w:t>
      </w:r>
      <w:bookmarkStart w:id="419" w:name="AppendixB"/>
      <w:bookmarkEnd w:id="419"/>
      <w:r w:rsidR="00E77FAB">
        <w:tab/>
      </w:r>
      <w:r w:rsidR="00E41DF9">
        <w:t>CVE Information Format</w:t>
      </w:r>
      <w:bookmarkEnd w:id="418"/>
    </w:p>
    <w:bookmarkEnd w:id="417"/>
    <w:p w14:paraId="0D6AE2A8" w14:textId="40942803" w:rsidR="00E41DF9" w:rsidRDefault="00E41DF9" w:rsidP="00F30218">
      <w:pPr>
        <w:pStyle w:val="BodyText"/>
      </w:pPr>
      <w:r>
        <w:t xml:space="preserve">CNAs </w:t>
      </w:r>
      <w:r w:rsidR="004E0B0F">
        <w:t xml:space="preserve">must </w:t>
      </w:r>
      <w:r>
        <w:t xml:space="preserve">provide CVE </w:t>
      </w:r>
      <w:r w:rsidR="0077370E">
        <w:t xml:space="preserve">assignment </w:t>
      </w:r>
      <w:r>
        <w:t xml:space="preserve">information to </w:t>
      </w:r>
      <w:r w:rsidR="0077370E">
        <w:t xml:space="preserve">the </w:t>
      </w:r>
      <w:r w:rsidR="00367EA6">
        <w:t>CNA level</w:t>
      </w:r>
      <w:r w:rsidR="0077370E">
        <w:t xml:space="preserve"> </w:t>
      </w:r>
      <w:r>
        <w:t>above them using the following format</w:t>
      </w:r>
      <w:r w:rsidR="0077370E">
        <w:t>.</w:t>
      </w:r>
      <w:r>
        <w:t xml:space="preserve"> </w:t>
      </w:r>
      <w:r w:rsidR="0077370E">
        <w:t xml:space="preserve">The use of this format </w:t>
      </w:r>
      <w:r>
        <w:t>facilitat</w:t>
      </w:r>
      <w:r w:rsidR="0077370E">
        <w:t>es the</w:t>
      </w:r>
      <w:r>
        <w:t xml:space="preserve"> automation </w:t>
      </w:r>
      <w:r w:rsidR="0077370E">
        <w:t>of CVE assignment</w:t>
      </w:r>
      <w:r>
        <w:t>.</w:t>
      </w:r>
      <w:r w:rsidR="0077370E">
        <w:t xml:space="preserve"> </w:t>
      </w:r>
      <w:r w:rsidR="008E3888">
        <w:t>In a flat file, use this format.</w:t>
      </w:r>
    </w:p>
    <w:p w14:paraId="6BCED508" w14:textId="22DEA5A7" w:rsidR="00E41DF9" w:rsidRDefault="000120FE" w:rsidP="00EB30B4">
      <w:pPr>
        <w:pStyle w:val="BodyText"/>
        <w:spacing w:after="0"/>
      </w:pPr>
      <w:r>
        <w:t>[</w:t>
      </w:r>
      <w:r w:rsidR="00E41DF9">
        <w:t>CVEID</w:t>
      </w:r>
      <w:r>
        <w:t>]</w:t>
      </w:r>
      <w:r w:rsidR="00E41DF9">
        <w:t xml:space="preserve">: </w:t>
      </w:r>
    </w:p>
    <w:p w14:paraId="47BBCEEC" w14:textId="184DA188" w:rsidR="00E41DF9" w:rsidRDefault="000120FE" w:rsidP="00EB30B4">
      <w:pPr>
        <w:pStyle w:val="BodyText"/>
        <w:spacing w:after="0"/>
      </w:pPr>
      <w:r>
        <w:t>[</w:t>
      </w:r>
      <w:r w:rsidR="000A73B9">
        <w:t>PRODUCT</w:t>
      </w:r>
      <w:r>
        <w:t>]</w:t>
      </w:r>
      <w:r w:rsidR="00E41DF9">
        <w:t>:</w:t>
      </w:r>
    </w:p>
    <w:p w14:paraId="234B6F58" w14:textId="15046197" w:rsidR="00E41DF9" w:rsidRDefault="000120FE" w:rsidP="00EB30B4">
      <w:pPr>
        <w:pStyle w:val="BodyText"/>
        <w:spacing w:after="0"/>
      </w:pPr>
      <w:r>
        <w:t>[</w:t>
      </w:r>
      <w:r w:rsidR="000A73B9">
        <w:t>VERSION</w:t>
      </w:r>
      <w:r>
        <w:t>]</w:t>
      </w:r>
      <w:r w:rsidR="00E41DF9">
        <w:t>:</w:t>
      </w:r>
    </w:p>
    <w:p w14:paraId="3ADF1873" w14:textId="1BB9BBA3" w:rsidR="000A73B9" w:rsidRDefault="000A73B9" w:rsidP="00EB30B4">
      <w:pPr>
        <w:pStyle w:val="BodyText"/>
        <w:spacing w:after="0"/>
      </w:pPr>
      <w:r>
        <w:t>[PROBLEMTYPE]:</w:t>
      </w:r>
    </w:p>
    <w:p w14:paraId="09DCCEA5" w14:textId="6A3BD52E" w:rsidR="004F741E" w:rsidRDefault="000120FE" w:rsidP="00EB30B4">
      <w:pPr>
        <w:pStyle w:val="BodyText"/>
        <w:spacing w:after="0"/>
      </w:pPr>
      <w:r>
        <w:t>[</w:t>
      </w:r>
      <w:r w:rsidR="000A73B9">
        <w:t>REFERENCES</w:t>
      </w:r>
      <w:r>
        <w:t>]</w:t>
      </w:r>
      <w:r w:rsidR="004F741E">
        <w:t>:</w:t>
      </w:r>
    </w:p>
    <w:p w14:paraId="3F60171C" w14:textId="20B5D622" w:rsidR="000A73B9" w:rsidRDefault="000A73B9" w:rsidP="00EB30B4">
      <w:pPr>
        <w:pStyle w:val="BodyText"/>
        <w:spacing w:after="0"/>
      </w:pPr>
      <w:r>
        <w:t>[DESCRIPTION]:</w:t>
      </w:r>
    </w:p>
    <w:p w14:paraId="0ECFC13A" w14:textId="77CB1874" w:rsidR="008E3888" w:rsidRDefault="008E3888" w:rsidP="00F30218">
      <w:pPr>
        <w:pStyle w:val="BodyText"/>
      </w:pPr>
      <w:r>
        <w:t xml:space="preserve">In a </w:t>
      </w:r>
      <w:r w:rsidR="00EB30B4">
        <w:t>C</w:t>
      </w:r>
      <w:r w:rsidR="00EB30B4" w:rsidRPr="00EB30B4">
        <w:t xml:space="preserve">omma </w:t>
      </w:r>
      <w:r w:rsidR="00EB30B4">
        <w:t>S</w:t>
      </w:r>
      <w:r w:rsidR="00EB30B4" w:rsidRPr="00EB30B4">
        <w:t xml:space="preserve">eparated </w:t>
      </w:r>
      <w:r w:rsidR="00EB30B4">
        <w:t>V</w:t>
      </w:r>
      <w:r w:rsidR="00EB30B4" w:rsidRPr="00EB30B4">
        <w:t xml:space="preserve">alues </w:t>
      </w:r>
      <w:r w:rsidR="00EB30B4">
        <w:t>(</w:t>
      </w:r>
      <w:r>
        <w:t>CSV</w:t>
      </w:r>
      <w:r w:rsidR="00EB30B4">
        <w:t>)</w:t>
      </w:r>
      <w:r>
        <w:t xml:space="preserve"> file, each row should include each of these columns with CVE ID as a primary key.</w:t>
      </w:r>
    </w:p>
    <w:p w14:paraId="5434F77B" w14:textId="65A3958C" w:rsidR="00367EA6" w:rsidRDefault="00367EA6" w:rsidP="00367EA6">
      <w:pPr>
        <w:pStyle w:val="BodyText"/>
      </w:pPr>
      <w:r w:rsidRPr="00367EA6">
        <w:t>There are no format limitations on the actual data, which allows for flexibility across products that may have unusual versioning or differing definitions</w:t>
      </w:r>
      <w:r>
        <w:t>, such as what</w:t>
      </w:r>
      <w:r w:rsidRPr="00367EA6">
        <w:t xml:space="preserve"> a "problem type" means. </w:t>
      </w:r>
      <w:r>
        <w:t>The only</w:t>
      </w:r>
      <w:r w:rsidRPr="00367EA6">
        <w:t xml:space="preserve"> exception to this is that references</w:t>
      </w:r>
      <w:r>
        <w:t xml:space="preserve"> </w:t>
      </w:r>
      <w:r w:rsidR="007726BC">
        <w:t xml:space="preserve">must </w:t>
      </w:r>
      <w:r>
        <w:t>be URLs.</w:t>
      </w:r>
      <w:r w:rsidRPr="00367EA6">
        <w:t xml:space="preserve"> With or without this technical standard, the information referenced by each field is requir</w:t>
      </w:r>
      <w:r w:rsidR="003625A2">
        <w:t>ed for assigning a CVE</w:t>
      </w:r>
      <w:r w:rsidRPr="00367EA6">
        <w:t>. In all cases,</w:t>
      </w:r>
      <w:r w:rsidR="003625A2">
        <w:t xml:space="preserve"> the content included in CVE </w:t>
      </w:r>
      <w:r w:rsidRPr="00367EA6">
        <w:t>descriptions must be germane to the vulnerability. The Primary CNA reserves the right to modify or r</w:t>
      </w:r>
      <w:r w:rsidR="003625A2">
        <w:t>eject content included in CVE</w:t>
      </w:r>
      <w:r w:rsidRPr="00367EA6">
        <w:t xml:space="preserve"> assignment if it is deemed inappropriate by the Primary CNA. Any informati</w:t>
      </w:r>
      <w:r w:rsidR="003625A2">
        <w:t>on submitted as part of a CVE</w:t>
      </w:r>
      <w:r w:rsidRPr="00367EA6">
        <w:t xml:space="preserve"> must be subm</w:t>
      </w:r>
      <w:r w:rsidR="003625A2">
        <w:t>itted in English, though CVEs</w:t>
      </w:r>
      <w:r w:rsidRPr="00367EA6">
        <w:t xml:space="preserve"> may reference content in any language.</w:t>
      </w:r>
    </w:p>
    <w:p w14:paraId="07405268" w14:textId="49A620EE" w:rsidR="00A5013C" w:rsidRDefault="00A5013C" w:rsidP="00367EA6">
      <w:pPr>
        <w:pStyle w:val="BodyText"/>
      </w:pPr>
      <w:r>
        <w:t>Where applicable, make use of industry standards when describing vulnerabilities.</w:t>
      </w:r>
    </w:p>
    <w:p w14:paraId="66C01CA1" w14:textId="77777777" w:rsidR="005F0F0F" w:rsidRPr="005F0F0F" w:rsidRDefault="005F0F0F" w:rsidP="005F0F0F">
      <w:pPr>
        <w:rPr>
          <w:ins w:id="420" w:author="Daniel Adinolfi" w:date="2017-08-14T09:16:00Z"/>
          <w:rFonts w:ascii="Times New Roman" w:eastAsia="Times New Roman" w:hAnsi="Times New Roman" w:cs="Times New Roman"/>
        </w:rPr>
      </w:pPr>
      <w:ins w:id="421" w:author="Daniel Adinolfi" w:date="2017-08-14T09:16:00Z">
        <w:r w:rsidRPr="005F0F0F">
          <w:rPr>
            <w:rFonts w:ascii="Times New Roman" w:eastAsia="Times New Roman" w:hAnsi="Times New Roman" w:cs="Times New Roman"/>
            <w:color w:val="24292E"/>
            <w:shd w:val="clear" w:color="auto" w:fill="FFFFFF"/>
            <w:rPrChange w:id="422" w:author="Daniel Adinolfi" w:date="2017-08-14T09:16:00Z">
              <w:rPr>
                <w:rFonts w:ascii="Segoe UI" w:eastAsia="Times New Roman" w:hAnsi="Segoe UI" w:cs="Segoe UI"/>
                <w:color w:val="24292E"/>
                <w:sz w:val="21"/>
                <w:szCs w:val="21"/>
                <w:shd w:val="clear" w:color="auto" w:fill="FFFFFF"/>
              </w:rPr>
            </w:rPrChange>
          </w:rPr>
          <w:t>The [DESCRIPTION]: field is a plain language field that should describe the vulnerability with sufficient detail as to demonstrate that the vulnerability is unique. The required information listed above should be included in the [DESCRIPTION], as well as other details the author feels are relevant or necessary to show uniqueness.</w:t>
        </w:r>
      </w:ins>
    </w:p>
    <w:p w14:paraId="2D9BBE00" w14:textId="6167D0BF" w:rsidR="003625A2" w:rsidDel="005F0F0F" w:rsidRDefault="003625A2" w:rsidP="003625A2">
      <w:pPr>
        <w:pStyle w:val="BodyText"/>
        <w:rPr>
          <w:del w:id="423" w:author="Daniel Adinolfi" w:date="2017-08-14T09:16:00Z"/>
        </w:rPr>
      </w:pPr>
      <w:del w:id="424" w:author="Daniel Adinolfi" w:date="2017-08-14T09:16:00Z">
        <w:r w:rsidDel="005F0F0F">
          <w:delText xml:space="preserve">The [DESCRIPTION]: field is a plain language field that should describe the vulnerability to the greatest level of detail available. In addition to the required information listed above, the description should include any other detail available. </w:delText>
        </w:r>
      </w:del>
    </w:p>
    <w:p w14:paraId="4AD4BFFF" w14:textId="77777777" w:rsidR="003625A2" w:rsidRDefault="003625A2" w:rsidP="003625A2">
      <w:pPr>
        <w:pStyle w:val="BodyText"/>
      </w:pPr>
      <w:r>
        <w:t xml:space="preserve">Specifically, the [DESCRIPTION]: field could also include: </w:t>
      </w:r>
    </w:p>
    <w:p w14:paraId="5ED663BD" w14:textId="0765EF3A"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A</w:t>
      </w:r>
      <w:r w:rsidRPr="003625A2">
        <w:rPr>
          <w:rFonts w:ascii="Times New Roman" w:hAnsi="Times New Roman" w:cs="Times New Roman"/>
        </w:rPr>
        <w:t>n explanation of an attack type using the vulnerability;</w:t>
      </w:r>
    </w:p>
    <w:p w14:paraId="61BD3C26" w14:textId="5565A73F"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T</w:t>
      </w:r>
      <w:r w:rsidRPr="003625A2">
        <w:rPr>
          <w:rFonts w:ascii="Times New Roman" w:hAnsi="Times New Roman" w:cs="Times New Roman"/>
        </w:rPr>
        <w:t>he impact of the vulnerability;</w:t>
      </w:r>
    </w:p>
    <w:p w14:paraId="33B96CA0" w14:textId="7C69A01E"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T</w:t>
      </w:r>
      <w:r w:rsidRPr="003625A2">
        <w:rPr>
          <w:rFonts w:ascii="Times New Roman" w:hAnsi="Times New Roman" w:cs="Times New Roman"/>
        </w:rPr>
        <w:t>he software components within a software product that are affected by the vulnerability; and</w:t>
      </w:r>
    </w:p>
    <w:p w14:paraId="503F2C78" w14:textId="52DBCE03"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A</w:t>
      </w:r>
      <w:r w:rsidRPr="003625A2">
        <w:rPr>
          <w:rFonts w:ascii="Times New Roman" w:hAnsi="Times New Roman" w:cs="Times New Roman"/>
        </w:rPr>
        <w:t>ny attack vectors that can make use of the vulnerability.</w:t>
      </w:r>
    </w:p>
    <w:p w14:paraId="257183CA" w14:textId="3C380EF7" w:rsidR="003625A2" w:rsidRDefault="003625A2" w:rsidP="003625A2">
      <w:pPr>
        <w:pStyle w:val="BodyText"/>
      </w:pPr>
      <w:r>
        <w:t xml:space="preserve">Following </w:t>
      </w:r>
      <w:r w:rsidRPr="00367EA6">
        <w:t xml:space="preserve">is an example of the reporting format in use. In this case, the </w:t>
      </w:r>
      <w:r w:rsidR="00EB23B1">
        <w:t>Sub-CNA</w:t>
      </w:r>
      <w:r w:rsidRPr="00367EA6">
        <w:t xml:space="preserve"> “</w:t>
      </w:r>
      <w:proofErr w:type="spellStart"/>
      <w:r w:rsidRPr="00367EA6">
        <w:t>BigCompanySoft</w:t>
      </w:r>
      <w:proofErr w:type="spellEnd"/>
      <w:r w:rsidRPr="00367EA6">
        <w:t>” is assigning a CVE ID to versions of their product.</w:t>
      </w:r>
    </w:p>
    <w:p w14:paraId="45B00BEA" w14:textId="1BBFBAE4" w:rsidR="0077370E" w:rsidRDefault="000A73B9" w:rsidP="003625A2">
      <w:pPr>
        <w:pStyle w:val="BodyText"/>
      </w:pPr>
      <w:r>
        <w:t>[CVE</w:t>
      </w:r>
      <w:r w:rsidR="0077370E">
        <w:t>ID]: CVE-2016-123455</w:t>
      </w:r>
    </w:p>
    <w:p w14:paraId="0DC5F204" w14:textId="2B6530A2" w:rsidR="0077370E" w:rsidRDefault="00FA171A" w:rsidP="003625A2">
      <w:pPr>
        <w:pStyle w:val="BodyText"/>
      </w:pPr>
      <w:r>
        <w:t>[PRODUCT]: BIGCOMPANY</w:t>
      </w:r>
      <w:r w:rsidR="0077370E">
        <w:t>SOFT SOFTWARE PRODUCT</w:t>
      </w:r>
    </w:p>
    <w:p w14:paraId="7DE24D67" w14:textId="77777777" w:rsidR="0077370E" w:rsidRDefault="0077370E" w:rsidP="003625A2">
      <w:pPr>
        <w:pStyle w:val="BodyText"/>
      </w:pPr>
      <w:r>
        <w:t>[VERSION]: All versions prior to version 2.5</w:t>
      </w:r>
    </w:p>
    <w:p w14:paraId="6DC07355" w14:textId="56393E02" w:rsidR="0077370E" w:rsidRDefault="0077370E" w:rsidP="003625A2">
      <w:pPr>
        <w:pStyle w:val="BodyText"/>
      </w:pPr>
      <w:r>
        <w:t xml:space="preserve">[PROBLEMTYPE]: </w:t>
      </w:r>
      <w:r w:rsidR="000C47AC">
        <w:t>Arbitrary Code Execution</w:t>
      </w:r>
      <w:r>
        <w:t>.</w:t>
      </w:r>
    </w:p>
    <w:p w14:paraId="0B157B18" w14:textId="75271BF0" w:rsidR="0077370E" w:rsidRDefault="00FA171A" w:rsidP="003625A2">
      <w:pPr>
        <w:pStyle w:val="BodyText"/>
      </w:pPr>
      <w:r>
        <w:t>[REFERENCES]: http://bigcompany</w:t>
      </w:r>
      <w:r w:rsidR="0077370E">
        <w:t>soft.com/vuln/v1232.html</w:t>
      </w:r>
    </w:p>
    <w:p w14:paraId="0CE2E881" w14:textId="77777777" w:rsidR="004D1E56" w:rsidRDefault="0077370E" w:rsidP="003625A2">
      <w:pPr>
        <w:pStyle w:val="BodyText"/>
        <w:rPr>
          <w:ins w:id="425" w:author="Daniel Adinolfi" w:date="2016-10-14T11:17:00Z"/>
        </w:rPr>
      </w:pPr>
      <w:r>
        <w:lastRenderedPageBreak/>
        <w:t xml:space="preserve">[DESCRIPTION]: </w:t>
      </w:r>
      <w:proofErr w:type="spellStart"/>
      <w:r w:rsidR="000B6017" w:rsidRPr="000B6017">
        <w:t>CoreGraphics</w:t>
      </w:r>
      <w:proofErr w:type="spellEnd"/>
      <w:r w:rsidR="000B6017" w:rsidRPr="000B6017">
        <w:t xml:space="preserve"> in </w:t>
      </w:r>
      <w:r w:rsidR="000C47AC">
        <w:t>BIGCOMPANYSOFT SOFTWARE PRODUCT</w:t>
      </w:r>
      <w:r w:rsidR="000B6017" w:rsidRPr="000B6017">
        <w:t xml:space="preserve"> before </w:t>
      </w:r>
      <w:r w:rsidR="000C47AC">
        <w:t xml:space="preserve">2.5 </w:t>
      </w:r>
      <w:r w:rsidR="000B6017" w:rsidRPr="000B6017">
        <w:t>allows remote attackers to execute arbitrary code or cause a denial of service (memory corruption) via a crafted BMP image</w:t>
      </w:r>
      <w:ins w:id="426" w:author="Daniel Adinolfi" w:date="2016-10-14T11:17:00Z">
        <w:r w:rsidR="004D1E56">
          <w:t>.</w:t>
        </w:r>
      </w:ins>
    </w:p>
    <w:p w14:paraId="5370D3ED" w14:textId="77FE5355" w:rsidR="00E41DF9" w:rsidRDefault="00083AD5" w:rsidP="003625A2">
      <w:pPr>
        <w:pStyle w:val="BodyText"/>
      </w:pPr>
      <w:del w:id="427" w:author="Daniel Adinolfi" w:date="2016-10-14T11:17:00Z">
        <w:r w:rsidDel="004D1E56">
          <w:delText>…</w:delText>
        </w:r>
        <w:r w:rsidR="0077370E" w:rsidDel="004D1E56">
          <w:delText>.</w:delText>
        </w:r>
      </w:del>
      <w:r w:rsidR="00E41DF9">
        <w:br w:type="page"/>
      </w:r>
    </w:p>
    <w:p w14:paraId="14AF580A" w14:textId="14DB161B" w:rsidR="00B3260C" w:rsidRDefault="00B3260C" w:rsidP="00EB23B1">
      <w:pPr>
        <w:pStyle w:val="Heading1"/>
        <w:numPr>
          <w:ilvl w:val="0"/>
          <w:numId w:val="0"/>
        </w:numPr>
        <w:tabs>
          <w:tab w:val="clear" w:pos="450"/>
          <w:tab w:val="left" w:pos="1800"/>
        </w:tabs>
        <w:ind w:left="1800" w:hanging="1800"/>
      </w:pPr>
      <w:bookmarkStart w:id="428" w:name="_Toc459716230"/>
      <w:bookmarkStart w:id="429" w:name="_Ref460314784"/>
      <w:bookmarkStart w:id="430" w:name="_Toc491091557"/>
      <w:r>
        <w:lastRenderedPageBreak/>
        <w:t xml:space="preserve">Appendix </w:t>
      </w:r>
      <w:r w:rsidR="00ED689A">
        <w:t>C</w:t>
      </w:r>
      <w:r>
        <w:t xml:space="preserve"> </w:t>
      </w:r>
      <w:r w:rsidR="00EB23B1">
        <w:tab/>
      </w:r>
      <w:bookmarkStart w:id="431" w:name="AppendixC"/>
      <w:bookmarkEnd w:id="431"/>
      <w:r w:rsidR="00B31551" w:rsidRPr="00B31551">
        <w:t>Common Vulnerabilities and Exposures (CVE)</w:t>
      </w:r>
      <w:r w:rsidR="00B31551">
        <w:t xml:space="preserve"> </w:t>
      </w:r>
      <w:r>
        <w:t>Counting Rules</w:t>
      </w:r>
      <w:bookmarkEnd w:id="428"/>
      <w:bookmarkEnd w:id="429"/>
      <w:bookmarkEnd w:id="430"/>
    </w:p>
    <w:p w14:paraId="46F8993D" w14:textId="36F12B79" w:rsidR="00EB30B4" w:rsidRDefault="00B31551" w:rsidP="00B31551">
      <w:pPr>
        <w:pStyle w:val="Heading2"/>
        <w:numPr>
          <w:ilvl w:val="0"/>
          <w:numId w:val="0"/>
        </w:numPr>
        <w:ind w:left="450" w:hanging="432"/>
      </w:pPr>
      <w:bookmarkStart w:id="432" w:name="_Toc457228271"/>
      <w:bookmarkStart w:id="433" w:name="_Toc491091558"/>
      <w:r>
        <w:t>C.1.</w:t>
      </w:r>
      <w:r>
        <w:tab/>
      </w:r>
      <w:r w:rsidR="00EB30B4">
        <w:t>Purpose</w:t>
      </w:r>
      <w:bookmarkEnd w:id="432"/>
      <w:bookmarkEnd w:id="433"/>
    </w:p>
    <w:p w14:paraId="4A1BA5CE" w14:textId="4D8782C1" w:rsidR="00EB30B4" w:rsidRPr="00B31551" w:rsidRDefault="00EB30B4" w:rsidP="00B31551">
      <w:pPr>
        <w:pStyle w:val="BodyText"/>
      </w:pPr>
      <w:r>
        <w:t xml:space="preserve">This </w:t>
      </w:r>
      <w:r w:rsidR="00B31551">
        <w:t>appendix</w:t>
      </w:r>
      <w:r>
        <w:t xml:space="preserve"> provides the definition of</w:t>
      </w:r>
      <w:r w:rsidR="00B31551">
        <w:t>,</w:t>
      </w:r>
      <w:r>
        <w:t xml:space="preserve"> and guidelines for</w:t>
      </w:r>
      <w:r w:rsidR="00B31551">
        <w:t>,</w:t>
      </w:r>
      <w:r>
        <w:t xml:space="preserve"> the CVE vulnerability counting process. These guidelines should be used by any </w:t>
      </w:r>
      <w:r w:rsidR="00B31551">
        <w:t>CVE</w:t>
      </w:r>
      <w:r>
        <w:t xml:space="preserve"> Numbering Authorities (CNAs) who participate within the </w:t>
      </w:r>
      <w:r w:rsidR="00EB23B1">
        <w:t>CVE Program</w:t>
      </w:r>
      <w:r>
        <w:t>.</w:t>
      </w:r>
    </w:p>
    <w:p w14:paraId="21B4B837" w14:textId="39F0B86F" w:rsidR="00EB30B4" w:rsidRDefault="00B31551" w:rsidP="00B31551">
      <w:pPr>
        <w:pStyle w:val="Heading2"/>
        <w:numPr>
          <w:ilvl w:val="0"/>
          <w:numId w:val="0"/>
        </w:numPr>
        <w:ind w:left="450" w:hanging="432"/>
      </w:pPr>
      <w:bookmarkStart w:id="434" w:name="_Toc457228272"/>
      <w:bookmarkStart w:id="435" w:name="_Toc491091559"/>
      <w:r>
        <w:t>C.2.</w:t>
      </w:r>
      <w:r>
        <w:tab/>
      </w:r>
      <w:r w:rsidR="00EB30B4">
        <w:t>Introduction</w:t>
      </w:r>
      <w:bookmarkEnd w:id="434"/>
      <w:bookmarkEnd w:id="435"/>
    </w:p>
    <w:p w14:paraId="2D0BCA6F" w14:textId="77777777" w:rsidR="00EB30B4" w:rsidRDefault="00EB30B4" w:rsidP="00B31551">
      <w:pPr>
        <w:pStyle w:val="BodyText"/>
        <w:rPr>
          <w:b/>
          <w:bCs/>
        </w:rPr>
      </w:pPr>
      <w:r>
        <w:t>The nature and accuracy of the counting process underpins the value of a CVE.</w:t>
      </w:r>
      <w:r w:rsidRPr="00765950">
        <w:t xml:space="preserve"> Correct counting reduces the likelihood of duplicate CVE IDs being assigned </w:t>
      </w:r>
      <w:r>
        <w:t>to</w:t>
      </w:r>
      <w:r w:rsidRPr="00765950">
        <w:t xml:space="preserve"> a single vulnerability. Also, some reports of vulnerabilities may confuse or conflate multiple, separate software problems, and the counting process</w:t>
      </w:r>
      <w:r>
        <w:t xml:space="preserve"> helps to</w:t>
      </w:r>
      <w:r w:rsidRPr="00765950">
        <w:t xml:space="preserve"> differentiate between </w:t>
      </w:r>
      <w:r>
        <w:t>those</w:t>
      </w:r>
      <w:r w:rsidRPr="00765950">
        <w:t xml:space="preserve"> vulnerabilities</w:t>
      </w:r>
      <w:r>
        <w:t xml:space="preserve"> that are unique</w:t>
      </w:r>
      <w:r w:rsidRPr="00765950">
        <w:t>.</w:t>
      </w:r>
    </w:p>
    <w:p w14:paraId="25D3DA61" w14:textId="6D12E833" w:rsidR="00EB30B4" w:rsidRDefault="00861BAA" w:rsidP="00861BAA">
      <w:pPr>
        <w:pStyle w:val="Heading2"/>
        <w:numPr>
          <w:ilvl w:val="0"/>
          <w:numId w:val="0"/>
        </w:numPr>
        <w:ind w:left="450" w:hanging="432"/>
      </w:pPr>
      <w:bookmarkStart w:id="436" w:name="_Toc457228274"/>
      <w:bookmarkStart w:id="437" w:name="_Toc491091560"/>
      <w:r>
        <w:t>C.3</w:t>
      </w:r>
      <w:r w:rsidR="00B31551">
        <w:t>.</w:t>
      </w:r>
      <w:r w:rsidR="00B31551">
        <w:tab/>
      </w:r>
      <w:r w:rsidR="00EB30B4">
        <w:t>Vulnerability Report</w:t>
      </w:r>
      <w:bookmarkEnd w:id="436"/>
      <w:bookmarkEnd w:id="437"/>
    </w:p>
    <w:p w14:paraId="4B6D8CFC" w14:textId="3D8B7ECC" w:rsidR="00EB30B4" w:rsidRDefault="00EB30B4" w:rsidP="00EB30B4">
      <w:pPr>
        <w:pStyle w:val="BodyText"/>
      </w:pPr>
      <w:r>
        <w:t xml:space="preserve">The following decision trees should be used when receiving a report for a single or multiple vulnerabilities. The decision trees are meant to be used together and are to be followed from top to bottom. </w:t>
      </w:r>
    </w:p>
    <w:p w14:paraId="56B7E291" w14:textId="3003AFF6" w:rsidR="004C5623" w:rsidRDefault="004C5623" w:rsidP="004C5623">
      <w:pPr>
        <w:pStyle w:val="Heading2"/>
        <w:numPr>
          <w:ilvl w:val="0"/>
          <w:numId w:val="0"/>
        </w:numPr>
        <w:ind w:left="450" w:hanging="432"/>
      </w:pPr>
      <w:bookmarkStart w:id="438" w:name="_Toc457228276"/>
      <w:bookmarkStart w:id="439" w:name="_Toc491091561"/>
      <w:r>
        <w:t>C.4.</w:t>
      </w:r>
      <w:r>
        <w:tab/>
        <w:t xml:space="preserve">Counting </w:t>
      </w:r>
      <w:r w:rsidRPr="00B31551">
        <w:t>Decisions</w:t>
      </w:r>
      <w:bookmarkEnd w:id="438"/>
      <w:bookmarkEnd w:id="439"/>
    </w:p>
    <w:p w14:paraId="677BCA50" w14:textId="77777777" w:rsidR="004C5623" w:rsidRDefault="004C5623" w:rsidP="004C5623">
      <w:pPr>
        <w:pStyle w:val="BodyText"/>
        <w:rPr>
          <w:color w:val="000000"/>
          <w:shd w:val="clear" w:color="auto" w:fill="FFFFFF"/>
        </w:rPr>
      </w:pPr>
      <w:r w:rsidRPr="00551244">
        <w:rPr>
          <w:color w:val="000000"/>
          <w:shd w:val="clear" w:color="auto" w:fill="FFFFFF"/>
        </w:rPr>
        <w:t xml:space="preserve">Use </w:t>
      </w:r>
      <w:r>
        <w:rPr>
          <w:color w:val="000000"/>
          <w:shd w:val="clear" w:color="auto" w:fill="FFFFFF"/>
        </w:rPr>
        <w:t>the following</w:t>
      </w:r>
      <w:r w:rsidRPr="00551244">
        <w:rPr>
          <w:color w:val="000000"/>
          <w:shd w:val="clear" w:color="auto" w:fill="FFFFFF"/>
        </w:rPr>
        <w:t xml:space="preserve"> decision tree to determine </w:t>
      </w:r>
      <w:r>
        <w:rPr>
          <w:color w:val="000000"/>
          <w:shd w:val="clear" w:color="auto" w:fill="FFFFFF"/>
        </w:rPr>
        <w:t>how many vulnerabilities there are in a report.</w:t>
      </w:r>
    </w:p>
    <w:p w14:paraId="130D3FA6" w14:textId="77777777" w:rsidR="004C5623" w:rsidRDefault="004C5623" w:rsidP="004C5623">
      <w:pPr>
        <w:pStyle w:val="BodyText"/>
        <w:rPr>
          <w:color w:val="000000"/>
          <w:shd w:val="clear" w:color="auto" w:fill="FFFFFF"/>
        </w:rPr>
      </w:pPr>
      <w:r w:rsidRPr="00942D2C">
        <w:t>NOTE: It is intended that one of CNT2.1 or CNT2.2 be completed, but not both (i.e., A CNA has the flexibility and choice to use the claim-based or security model-based inclusion decision).</w:t>
      </w:r>
    </w:p>
    <w:tbl>
      <w:tblPr>
        <w:tblW w:w="0" w:type="auto"/>
        <w:tblCellSpacing w:w="15"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747"/>
        <w:gridCol w:w="30"/>
        <w:gridCol w:w="8538"/>
      </w:tblGrid>
      <w:tr w:rsidR="004C5623" w:rsidRPr="00E332F2" w14:paraId="6D1D026F" w14:textId="77777777" w:rsidTr="00A5013C">
        <w:trPr>
          <w:tblCellSpacing w:w="15" w:type="dxa"/>
        </w:trPr>
        <w:tc>
          <w:tcPr>
            <w:tcW w:w="702" w:type="dxa"/>
            <w:gridSpan w:val="2"/>
            <w:shd w:val="clear" w:color="auto" w:fill="E0E0E0"/>
            <w:vAlign w:val="center"/>
            <w:hideMark/>
          </w:tcPr>
          <w:p w14:paraId="7E4F7BF2" w14:textId="77777777" w:rsidR="004C5623" w:rsidRPr="00362A8F"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CNT</w:t>
            </w:r>
            <w:r>
              <w:rPr>
                <w:rFonts w:ascii="Times New Roman" w:eastAsia="Times New Roman" w:hAnsi="Times New Roman" w:cs="Times New Roman"/>
                <w:b/>
              </w:rPr>
              <w:t>1</w:t>
            </w:r>
          </w:p>
        </w:tc>
        <w:tc>
          <w:tcPr>
            <w:tcW w:w="8523" w:type="dxa"/>
            <w:shd w:val="clear" w:color="auto" w:fill="E0E0E0"/>
            <w:vAlign w:val="center"/>
            <w:hideMark/>
          </w:tcPr>
          <w:p w14:paraId="4A52FF68" w14:textId="77777777" w:rsidR="004C5623" w:rsidRPr="00E332F2"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Independently Fixable</w:t>
            </w:r>
            <w:r>
              <w:rPr>
                <w:rFonts w:ascii="Times New Roman" w:eastAsia="Times New Roman" w:hAnsi="Times New Roman" w:cs="Times New Roman"/>
              </w:rPr>
              <w:t>: For each reported bug, determine if it can be fixed independently of the other bugs (i.e., a code fix can be created to fix only the bug in question)? A common indicator of independently fixable would be that the vulnerability affects a different version of the product than the other reported vulnerabilities.  Note that this does not mean that the bugs are fixed independently; only that if the vendor chose to the bugs could be fixed independently.</w:t>
            </w:r>
          </w:p>
        </w:tc>
      </w:tr>
      <w:tr w:rsidR="004C5623" w:rsidRPr="00E332F2" w14:paraId="37C597BC" w14:textId="77777777" w:rsidTr="00A5013C">
        <w:trPr>
          <w:tblCellSpacing w:w="15" w:type="dxa"/>
        </w:trPr>
        <w:tc>
          <w:tcPr>
            <w:tcW w:w="702" w:type="dxa"/>
            <w:gridSpan w:val="2"/>
            <w:shd w:val="clear" w:color="auto" w:fill="FFFFFF"/>
            <w:vAlign w:val="center"/>
            <w:hideMark/>
          </w:tcPr>
          <w:p w14:paraId="0CF34B5F" w14:textId="77777777" w:rsidR="004C5623" w:rsidRPr="00E332F2" w:rsidRDefault="004C5623" w:rsidP="00A5013C">
            <w:pPr>
              <w:rPr>
                <w:rFonts w:ascii="Times New Roman" w:eastAsia="Times New Roman" w:hAnsi="Times New Roman" w:cs="Times New Roman"/>
                <w:b/>
                <w:bCs/>
              </w:rPr>
            </w:pPr>
          </w:p>
        </w:tc>
        <w:tc>
          <w:tcPr>
            <w:tcW w:w="8523" w:type="dxa"/>
            <w:shd w:val="clear" w:color="auto" w:fill="FFFFFF"/>
            <w:vAlign w:val="center"/>
            <w:hideMark/>
          </w:tcPr>
          <w:p w14:paraId="32F9E4A7" w14:textId="6F4B893C" w:rsidR="004C5623" w:rsidRPr="00E332F2" w:rsidRDefault="004C5623" w:rsidP="004C5623">
            <w:pPr>
              <w:numPr>
                <w:ilvl w:val="0"/>
                <w:numId w:val="31"/>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For each bug, c</w:t>
            </w:r>
            <w:r w:rsidRPr="006367A7">
              <w:rPr>
                <w:rFonts w:ascii="Times New Roman" w:eastAsia="Times New Roman" w:hAnsi="Times New Roman" w:cs="Times New Roman"/>
              </w:rPr>
              <w:t>ontinue to CNT</w:t>
            </w:r>
            <w:r>
              <w:rPr>
                <w:rFonts w:ascii="Times New Roman" w:eastAsia="Times New Roman" w:hAnsi="Times New Roman" w:cs="Times New Roman"/>
              </w:rPr>
              <w:t>2.</w:t>
            </w:r>
          </w:p>
        </w:tc>
      </w:tr>
      <w:tr w:rsidR="004C5623" w:rsidRPr="004B1CFC" w14:paraId="4EBD0447" w14:textId="77777777" w:rsidTr="00A5013C">
        <w:trPr>
          <w:cantSplit/>
          <w:tblCellSpacing w:w="15" w:type="dxa"/>
        </w:trPr>
        <w:tc>
          <w:tcPr>
            <w:tcW w:w="0" w:type="auto"/>
            <w:shd w:val="clear" w:color="auto" w:fill="E0E0E0"/>
            <w:vAlign w:val="center"/>
            <w:hideMark/>
          </w:tcPr>
          <w:p w14:paraId="325AE290" w14:textId="77777777" w:rsidR="004C5623" w:rsidRPr="0094207B"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w:t>
            </w:r>
          </w:p>
        </w:tc>
        <w:tc>
          <w:tcPr>
            <w:tcW w:w="0" w:type="auto"/>
            <w:gridSpan w:val="2"/>
            <w:shd w:val="clear" w:color="auto" w:fill="E0E0E0"/>
            <w:vAlign w:val="center"/>
            <w:hideMark/>
          </w:tcPr>
          <w:p w14:paraId="63B26AED" w14:textId="77777777" w:rsidR="004C5623" w:rsidRPr="004B1CFC" w:rsidRDefault="004C5623" w:rsidP="00A5013C">
            <w:pPr>
              <w:rPr>
                <w:rFonts w:ascii="Times New Roman" w:eastAsia="Times New Roman" w:hAnsi="Times New Roman" w:cs="Times New Roman"/>
                <w:b/>
                <w:bCs/>
              </w:rPr>
            </w:pPr>
            <w:r>
              <w:rPr>
                <w:rFonts w:ascii="Times New Roman" w:eastAsia="Times New Roman" w:hAnsi="Times New Roman" w:cs="Times New Roman"/>
                <w:b/>
              </w:rPr>
              <w:t>Vulnerability</w:t>
            </w:r>
            <w:r>
              <w:rPr>
                <w:rFonts w:ascii="Times New Roman" w:eastAsia="Times New Roman" w:hAnsi="Times New Roman" w:cs="Times New Roman"/>
              </w:rPr>
              <w:t>: For each bug, apply the following decisions to determine if it is a vulnerability.  If the bug does not meet the criteria, can you combine it with one or more other bugs to meet the following criteria (e.g. combine a permissions issue with predictable file name and a race condition to generate a symbolic link attack)?</w:t>
            </w:r>
          </w:p>
        </w:tc>
      </w:tr>
      <w:tr w:rsidR="004C5623" w:rsidRPr="004B1CFC" w14:paraId="6E1C7ACD" w14:textId="77777777" w:rsidTr="00A5013C">
        <w:trPr>
          <w:cantSplit/>
          <w:tblCellSpacing w:w="15" w:type="dxa"/>
        </w:trPr>
        <w:tc>
          <w:tcPr>
            <w:tcW w:w="0" w:type="auto"/>
            <w:shd w:val="clear" w:color="auto" w:fill="FFFFFF"/>
            <w:vAlign w:val="center"/>
            <w:hideMark/>
          </w:tcPr>
          <w:p w14:paraId="4459ED23" w14:textId="77777777" w:rsidR="004C5623" w:rsidRPr="004B1CFC" w:rsidRDefault="004C5623" w:rsidP="00A5013C">
            <w:pPr>
              <w:rPr>
                <w:rFonts w:ascii="Times New Roman" w:eastAsia="Times New Roman" w:hAnsi="Times New Roman" w:cs="Times New Roman"/>
                <w:b/>
                <w:bCs/>
              </w:rPr>
            </w:pPr>
          </w:p>
        </w:tc>
        <w:tc>
          <w:tcPr>
            <w:tcW w:w="0" w:type="auto"/>
            <w:gridSpan w:val="2"/>
            <w:shd w:val="clear" w:color="auto" w:fill="FFFFFF"/>
            <w:vAlign w:val="center"/>
            <w:hideMark/>
          </w:tcPr>
          <w:tbl>
            <w:tblPr>
              <w:tblW w:w="0" w:type="auto"/>
              <w:tblCellSpacing w:w="15" w:type="dxa"/>
              <w:tblInd w:w="8"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101"/>
              <w:gridCol w:w="7204"/>
            </w:tblGrid>
            <w:tr w:rsidR="004C5623" w:rsidRPr="004B1CFC" w14:paraId="6B58B799" w14:textId="77777777" w:rsidTr="00A5013C">
              <w:trPr>
                <w:cantSplit/>
                <w:tblCellSpacing w:w="15" w:type="dxa"/>
              </w:trPr>
              <w:tc>
                <w:tcPr>
                  <w:tcW w:w="0" w:type="auto"/>
                  <w:shd w:val="clear" w:color="auto" w:fill="E0E0E0"/>
                  <w:vAlign w:val="center"/>
                  <w:hideMark/>
                </w:tcPr>
                <w:p w14:paraId="48EB2D48"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CNT2.1</w:t>
                  </w:r>
                </w:p>
              </w:tc>
              <w:tc>
                <w:tcPr>
                  <w:tcW w:w="0" w:type="auto"/>
                  <w:shd w:val="clear" w:color="auto" w:fill="E0E0E0"/>
                  <w:vAlign w:val="center"/>
                  <w:hideMark/>
                </w:tcPr>
                <w:p w14:paraId="01350DA2" w14:textId="58021070" w:rsidR="004C5623" w:rsidRPr="004B1CFC" w:rsidRDefault="004C5623" w:rsidP="004C5623">
                  <w:pPr>
                    <w:rPr>
                      <w:rFonts w:ascii="Times New Roman" w:eastAsia="Times New Roman" w:hAnsi="Times New Roman" w:cs="Times New Roman"/>
                      <w:b/>
                      <w:bCs/>
                    </w:rPr>
                  </w:pPr>
                  <w:r w:rsidRPr="00362A8F">
                    <w:rPr>
                      <w:rFonts w:ascii="Times New Roman" w:eastAsia="Times New Roman" w:hAnsi="Times New Roman" w:cs="Times New Roman"/>
                      <w:b/>
                    </w:rPr>
                    <w:t>Vendor acknowledgment</w:t>
                  </w:r>
                  <w:r>
                    <w:rPr>
                      <w:rFonts w:ascii="Times New Roman" w:eastAsia="Times New Roman" w:hAnsi="Times New Roman" w:cs="Times New Roman"/>
                    </w:rPr>
                    <w:t>: Does the affected vendor acknowledge the bug as a vulnerability and does it also acknowledge a negative impact on security? Examples of negative impact could include;</w:t>
                  </w:r>
                  <w:r w:rsidRPr="004B1CFC">
                    <w:rPr>
                      <w:rFonts w:ascii="Times New Roman" w:eastAsia="Times New Roman" w:hAnsi="Times New Roman" w:cs="Times New Roman"/>
                    </w:rPr>
                    <w:t xml:space="preserve"> </w:t>
                  </w:r>
                  <w:r>
                    <w:rPr>
                      <w:rFonts w:ascii="Times New Roman" w:eastAsia="Times New Roman" w:hAnsi="Times New Roman" w:cs="Times New Roman"/>
                    </w:rPr>
                    <w:t xml:space="preserve">code execution, </w:t>
                  </w:r>
                  <w:r w:rsidRPr="004B1CFC">
                    <w:rPr>
                      <w:rFonts w:ascii="Times New Roman" w:eastAsia="Times New Roman" w:hAnsi="Times New Roman" w:cs="Times New Roman"/>
                    </w:rPr>
                    <w:t>provid</w:t>
                  </w:r>
                  <w:r>
                    <w:rPr>
                      <w:rFonts w:ascii="Times New Roman" w:eastAsia="Times New Roman" w:hAnsi="Times New Roman" w:cs="Times New Roman"/>
                    </w:rPr>
                    <w:t>ing</w:t>
                  </w:r>
                  <w:r w:rsidRPr="004B1CFC">
                    <w:rPr>
                      <w:rFonts w:ascii="Times New Roman" w:eastAsia="Times New Roman" w:hAnsi="Times New Roman" w:cs="Times New Roman"/>
                    </w:rPr>
                    <w:t xml:space="preserve"> the attacker with extra privileges or information, caus</w:t>
                  </w:r>
                  <w:r>
                    <w:rPr>
                      <w:rFonts w:ascii="Times New Roman" w:eastAsia="Times New Roman" w:hAnsi="Times New Roman" w:cs="Times New Roman"/>
                    </w:rPr>
                    <w:t>ing</w:t>
                  </w:r>
                  <w:r w:rsidRPr="004B1CFC">
                    <w:rPr>
                      <w:rFonts w:ascii="Times New Roman" w:eastAsia="Times New Roman" w:hAnsi="Times New Roman" w:cs="Times New Roman"/>
                    </w:rPr>
                    <w:t xml:space="preserve"> a denial of service</w:t>
                  </w:r>
                  <w:r>
                    <w:rPr>
                      <w:rFonts w:ascii="Times New Roman" w:eastAsia="Times New Roman" w:hAnsi="Times New Roman" w:cs="Times New Roman"/>
                    </w:rPr>
                    <w:t>, etc. (i.e., see the definition of a vulnerability as defined by the CVE Program).</w:t>
                  </w:r>
                </w:p>
              </w:tc>
            </w:tr>
            <w:tr w:rsidR="004C5623" w:rsidRPr="004B1CFC" w14:paraId="373D1EDE" w14:textId="77777777" w:rsidTr="00A5013C">
              <w:trPr>
                <w:cantSplit/>
                <w:tblCellSpacing w:w="15" w:type="dxa"/>
              </w:trPr>
              <w:tc>
                <w:tcPr>
                  <w:tcW w:w="0" w:type="auto"/>
                  <w:shd w:val="clear" w:color="auto" w:fill="FFFFFF"/>
                  <w:vAlign w:val="center"/>
                  <w:hideMark/>
                </w:tcPr>
                <w:p w14:paraId="458847D1"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1837FD3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36F9C3C1"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No: Continue to </w:t>
                  </w:r>
                  <w:r>
                    <w:rPr>
                      <w:rFonts w:ascii="Times New Roman" w:eastAsia="Times New Roman" w:hAnsi="Times New Roman" w:cs="Times New Roman"/>
                    </w:rPr>
                    <w:t xml:space="preserve">CNT2.2A </w:t>
                  </w:r>
                  <w:r>
                    <w:rPr>
                      <w:rFonts w:ascii="Times New Roman" w:eastAsia="Times New Roman" w:hAnsi="Times New Roman" w:cs="Times New Roman"/>
                      <w:color w:val="FF0000"/>
                    </w:rPr>
                    <w:t xml:space="preserve">OR </w:t>
                  </w:r>
                  <w:r>
                    <w:rPr>
                      <w:rFonts w:ascii="Times New Roman" w:eastAsia="Times New Roman" w:hAnsi="Times New Roman" w:cs="Times New Roman"/>
                    </w:rPr>
                    <w:t>CNT2.2B</w:t>
                  </w:r>
                </w:p>
                <w:p w14:paraId="26D7935D"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 xml:space="preserve">CNT2.2A </w:t>
                  </w:r>
                  <w:r>
                    <w:rPr>
                      <w:rFonts w:ascii="Times New Roman" w:eastAsia="Times New Roman" w:hAnsi="Times New Roman" w:cs="Times New Roman"/>
                      <w:color w:val="FF0000"/>
                    </w:rPr>
                    <w:t xml:space="preserve">OR </w:t>
                  </w:r>
                  <w:r>
                    <w:rPr>
                      <w:rFonts w:ascii="Times New Roman" w:eastAsia="Times New Roman" w:hAnsi="Times New Roman" w:cs="Times New Roman"/>
                    </w:rPr>
                    <w:t>CNT2.2B</w:t>
                  </w:r>
                </w:p>
              </w:tc>
            </w:tr>
            <w:tr w:rsidR="004C5623" w:rsidRPr="004B1CFC" w14:paraId="3E95EEAB" w14:textId="77777777" w:rsidTr="00A5013C">
              <w:trPr>
                <w:cantSplit/>
                <w:tblCellSpacing w:w="15" w:type="dxa"/>
              </w:trPr>
              <w:tc>
                <w:tcPr>
                  <w:tcW w:w="0" w:type="auto"/>
                  <w:shd w:val="clear" w:color="auto" w:fill="E0E0E0"/>
                  <w:vAlign w:val="center"/>
                  <w:hideMark/>
                </w:tcPr>
                <w:p w14:paraId="3ED5FA73"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CNT2.2A</w:t>
                  </w:r>
                </w:p>
              </w:tc>
              <w:tc>
                <w:tcPr>
                  <w:tcW w:w="0" w:type="auto"/>
                  <w:shd w:val="clear" w:color="auto" w:fill="E0E0E0"/>
                  <w:vAlign w:val="center"/>
                  <w:hideMark/>
                </w:tcPr>
                <w:p w14:paraId="31F5D26A" w14:textId="272F7502" w:rsidR="004C5623" w:rsidRPr="004B1CFC"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Claim-based</w:t>
                  </w:r>
                  <w:r>
                    <w:rPr>
                      <w:rFonts w:ascii="Times New Roman" w:eastAsia="Times New Roman" w:hAnsi="Times New Roman" w:cs="Times New Roman"/>
                    </w:rPr>
                    <w:t>: Does the vulnerability report provide a demonstrated negative impact for the bug? Examples of negative impact could include;</w:t>
                  </w:r>
                  <w:r w:rsidRPr="004B1CFC">
                    <w:rPr>
                      <w:rFonts w:ascii="Times New Roman" w:eastAsia="Times New Roman" w:hAnsi="Times New Roman" w:cs="Times New Roman"/>
                    </w:rPr>
                    <w:t xml:space="preserve"> </w:t>
                  </w:r>
                  <w:r>
                    <w:rPr>
                      <w:rFonts w:ascii="Times New Roman" w:eastAsia="Times New Roman" w:hAnsi="Times New Roman" w:cs="Times New Roman"/>
                    </w:rPr>
                    <w:t xml:space="preserve">code execution, </w:t>
                  </w:r>
                  <w:r w:rsidRPr="004B1CFC">
                    <w:rPr>
                      <w:rFonts w:ascii="Times New Roman" w:eastAsia="Times New Roman" w:hAnsi="Times New Roman" w:cs="Times New Roman"/>
                    </w:rPr>
                    <w:t>provid</w:t>
                  </w:r>
                  <w:r>
                    <w:rPr>
                      <w:rFonts w:ascii="Times New Roman" w:eastAsia="Times New Roman" w:hAnsi="Times New Roman" w:cs="Times New Roman"/>
                    </w:rPr>
                    <w:t>ing</w:t>
                  </w:r>
                  <w:r w:rsidRPr="004B1CFC">
                    <w:rPr>
                      <w:rFonts w:ascii="Times New Roman" w:eastAsia="Times New Roman" w:hAnsi="Times New Roman" w:cs="Times New Roman"/>
                    </w:rPr>
                    <w:t xml:space="preserve"> the attacker with extra privileges or information, caus</w:t>
                  </w:r>
                  <w:r>
                    <w:rPr>
                      <w:rFonts w:ascii="Times New Roman" w:eastAsia="Times New Roman" w:hAnsi="Times New Roman" w:cs="Times New Roman"/>
                    </w:rPr>
                    <w:t>ing</w:t>
                  </w:r>
                  <w:r w:rsidRPr="004B1CFC">
                    <w:rPr>
                      <w:rFonts w:ascii="Times New Roman" w:eastAsia="Times New Roman" w:hAnsi="Times New Roman" w:cs="Times New Roman"/>
                    </w:rPr>
                    <w:t xml:space="preserve"> a denial of service</w:t>
                  </w:r>
                  <w:r>
                    <w:rPr>
                      <w:rFonts w:ascii="Times New Roman" w:eastAsia="Times New Roman" w:hAnsi="Times New Roman" w:cs="Times New Roman"/>
                    </w:rPr>
                    <w:t>, etc. (i.e., see the definition of a vulnerability as defined by the CVE Program).</w:t>
                  </w:r>
                </w:p>
              </w:tc>
            </w:tr>
            <w:tr w:rsidR="004C5623" w:rsidRPr="004B1CFC" w14:paraId="062C9AF8" w14:textId="77777777" w:rsidTr="00A5013C">
              <w:trPr>
                <w:cantSplit/>
                <w:tblCellSpacing w:w="15" w:type="dxa"/>
              </w:trPr>
              <w:tc>
                <w:tcPr>
                  <w:tcW w:w="0" w:type="auto"/>
                  <w:shd w:val="clear" w:color="auto" w:fill="FFFFFF"/>
                  <w:vAlign w:val="center"/>
                  <w:hideMark/>
                </w:tcPr>
                <w:p w14:paraId="18F1FEE0"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16CB884E"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1938E344"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367373C2"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CNT3</w:t>
                  </w:r>
                </w:p>
              </w:tc>
            </w:tr>
            <w:tr w:rsidR="004C5623" w:rsidRPr="004B1CFC" w14:paraId="49053248" w14:textId="77777777" w:rsidTr="00A5013C">
              <w:trPr>
                <w:cantSplit/>
                <w:tblCellSpacing w:w="15" w:type="dxa"/>
              </w:trPr>
              <w:tc>
                <w:tcPr>
                  <w:tcW w:w="0" w:type="auto"/>
                  <w:shd w:val="clear" w:color="auto" w:fill="E0E0E0"/>
                  <w:vAlign w:val="center"/>
                  <w:hideMark/>
                </w:tcPr>
                <w:p w14:paraId="7841C620"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CNT2.2B</w:t>
                  </w:r>
                </w:p>
              </w:tc>
              <w:tc>
                <w:tcPr>
                  <w:tcW w:w="0" w:type="auto"/>
                  <w:shd w:val="clear" w:color="auto" w:fill="E0E0E0"/>
                  <w:vAlign w:val="center"/>
                  <w:hideMark/>
                </w:tcPr>
                <w:p w14:paraId="0E5AB602" w14:textId="77777777" w:rsidR="004C5623" w:rsidRPr="004B1CFC"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Security model-based</w:t>
                  </w:r>
                  <w:r>
                    <w:rPr>
                      <w:rFonts w:ascii="Times New Roman" w:eastAsia="Times New Roman" w:hAnsi="Times New Roman" w:cs="Times New Roman"/>
                    </w:rPr>
                    <w:t>: Does the vulnerability report provide evidence of</w:t>
                  </w:r>
                  <w:r w:rsidRPr="00F109F2">
                    <w:rPr>
                      <w:rFonts w:ascii="Times New Roman" w:eastAsia="Times New Roman" w:hAnsi="Times New Roman" w:cs="Times New Roman"/>
                    </w:rPr>
                    <w:t xml:space="preserve"> a mistake or design oversight in software </w:t>
                  </w:r>
                  <w:r>
                    <w:rPr>
                      <w:rFonts w:ascii="Times New Roman" w:eastAsia="Times New Roman" w:hAnsi="Times New Roman" w:cs="Times New Roman"/>
                    </w:rPr>
                    <w:t xml:space="preserve">that </w:t>
                  </w:r>
                  <w:r w:rsidRPr="00F109F2">
                    <w:rPr>
                      <w:rFonts w:ascii="Times New Roman" w:eastAsia="Times New Roman" w:hAnsi="Times New Roman" w:cs="Times New Roman"/>
                    </w:rPr>
                    <w:t>violates the security policy of the system</w:t>
                  </w:r>
                  <w:r>
                    <w:rPr>
                      <w:rFonts w:ascii="Times New Roman" w:eastAsia="Times New Roman" w:hAnsi="Times New Roman" w:cs="Times New Roman"/>
                    </w:rPr>
                    <w:t>?</w:t>
                  </w:r>
                </w:p>
              </w:tc>
            </w:tr>
            <w:tr w:rsidR="004C5623" w:rsidRPr="004B1CFC" w14:paraId="3FAD2612" w14:textId="77777777" w:rsidTr="00A5013C">
              <w:trPr>
                <w:cantSplit/>
                <w:tblCellSpacing w:w="15" w:type="dxa"/>
              </w:trPr>
              <w:tc>
                <w:tcPr>
                  <w:tcW w:w="0" w:type="auto"/>
                  <w:shd w:val="clear" w:color="auto" w:fill="FFFFFF"/>
                  <w:vAlign w:val="center"/>
                  <w:hideMark/>
                </w:tcPr>
                <w:p w14:paraId="6766DFE7"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70A8826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0B9F68F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7D8A5A0A"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CNT3</w:t>
                  </w:r>
                </w:p>
              </w:tc>
            </w:tr>
          </w:tbl>
          <w:p w14:paraId="709A64DE" w14:textId="77777777" w:rsidR="004C5623" w:rsidRPr="004B1CFC" w:rsidRDefault="004C5623" w:rsidP="00A5013C">
            <w:pPr>
              <w:spacing w:before="100" w:beforeAutospacing="1" w:after="100" w:afterAutospacing="1"/>
              <w:ind w:left="720"/>
              <w:rPr>
                <w:rFonts w:ascii="Times New Roman" w:eastAsia="Times New Roman" w:hAnsi="Times New Roman" w:cs="Times New Roman"/>
                <w:b/>
                <w:bCs/>
              </w:rPr>
            </w:pPr>
          </w:p>
        </w:tc>
      </w:tr>
      <w:tr w:rsidR="004C5623" w:rsidRPr="00E332F2" w14:paraId="39DA9A34" w14:textId="77777777" w:rsidTr="00A5013C">
        <w:trPr>
          <w:tblCellSpacing w:w="15" w:type="dxa"/>
        </w:trPr>
        <w:tc>
          <w:tcPr>
            <w:tcW w:w="702" w:type="dxa"/>
            <w:gridSpan w:val="2"/>
            <w:shd w:val="clear" w:color="auto" w:fill="D9D9D9" w:themeFill="background1" w:themeFillShade="D9"/>
            <w:vAlign w:val="center"/>
            <w:hideMark/>
          </w:tcPr>
          <w:p w14:paraId="55A008E0" w14:textId="77777777" w:rsidR="004C5623" w:rsidRPr="00362A8F"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CNT</w:t>
            </w:r>
            <w:r>
              <w:rPr>
                <w:rFonts w:ascii="Times New Roman" w:eastAsia="Times New Roman" w:hAnsi="Times New Roman" w:cs="Times New Roman"/>
                <w:b/>
              </w:rPr>
              <w:t>3</w:t>
            </w:r>
          </w:p>
        </w:tc>
        <w:tc>
          <w:tcPr>
            <w:tcW w:w="8523" w:type="dxa"/>
            <w:shd w:val="clear" w:color="auto" w:fill="D9D9D9" w:themeFill="background1" w:themeFillShade="D9"/>
            <w:vAlign w:val="center"/>
            <w:hideMark/>
          </w:tcPr>
          <w:p w14:paraId="778163B2" w14:textId="77777777" w:rsidR="004C5623" w:rsidRPr="00E332F2"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Shared Codebase, Library, Protocol</w:t>
            </w:r>
            <w:r>
              <w:rPr>
                <w:rFonts w:ascii="Times New Roman" w:eastAsia="Times New Roman" w:hAnsi="Times New Roman" w:cs="Times New Roman"/>
              </w:rPr>
              <w:t xml:space="preserve">: Does the vulnerability affect a </w:t>
            </w:r>
            <w:r w:rsidRPr="00370CF5">
              <w:rPr>
                <w:rFonts w:ascii="Times New Roman" w:hAnsi="Times New Roman" w:cs="Times New Roman"/>
                <w:color w:val="000000"/>
                <w:shd w:val="clear" w:color="auto" w:fill="D9D9D9" w:themeFill="background1" w:themeFillShade="D9"/>
              </w:rPr>
              <w:t>shared codebase, library, or protocol implementation issue?</w:t>
            </w:r>
            <w:r>
              <w:rPr>
                <w:rFonts w:ascii="Times New Roman" w:hAnsi="Times New Roman" w:cs="Times New Roman"/>
                <w:color w:val="000000"/>
                <w:shd w:val="clear" w:color="auto" w:fill="D9D9D9" w:themeFill="background1" w:themeFillShade="D9"/>
              </w:rPr>
              <w:t xml:space="preserve"> In addition, consultation with the root CNA is recommended when the vulnerability affects software covered by other CNAs</w:t>
            </w:r>
          </w:p>
        </w:tc>
      </w:tr>
      <w:tr w:rsidR="004C5623" w:rsidRPr="00E332F2" w14:paraId="4DBAA956" w14:textId="77777777" w:rsidTr="00A5013C">
        <w:trPr>
          <w:tblCellSpacing w:w="15" w:type="dxa"/>
        </w:trPr>
        <w:tc>
          <w:tcPr>
            <w:tcW w:w="702" w:type="dxa"/>
            <w:gridSpan w:val="2"/>
            <w:shd w:val="clear" w:color="auto" w:fill="FFFFFF"/>
            <w:vAlign w:val="center"/>
            <w:hideMark/>
          </w:tcPr>
          <w:p w14:paraId="125A7E28" w14:textId="77777777" w:rsidR="004C5623" w:rsidRPr="00E332F2" w:rsidRDefault="004C5623" w:rsidP="00A5013C">
            <w:pPr>
              <w:rPr>
                <w:rFonts w:ascii="Times New Roman" w:eastAsia="Times New Roman" w:hAnsi="Times New Roman" w:cs="Times New Roman"/>
                <w:b/>
                <w:bCs/>
              </w:rPr>
            </w:pPr>
          </w:p>
        </w:tc>
        <w:tc>
          <w:tcPr>
            <w:tcW w:w="8523" w:type="dxa"/>
            <w:shd w:val="clear" w:color="auto" w:fill="FFFFFF"/>
            <w:vAlign w:val="center"/>
            <w:hideMark/>
          </w:tcPr>
          <w:p w14:paraId="34A68006" w14:textId="77777777" w:rsidR="004C5623" w:rsidRPr="001C5131" w:rsidRDefault="004C5623" w:rsidP="00A5013C">
            <w:pPr>
              <w:numPr>
                <w:ilvl w:val="0"/>
                <w:numId w:val="30"/>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Yes: Continue to INC1 for the vulnerability in the shared codebase.</w:t>
            </w:r>
          </w:p>
          <w:p w14:paraId="728A488F" w14:textId="77777777" w:rsidR="004C5623" w:rsidRPr="00707BFF" w:rsidRDefault="004C5623" w:rsidP="00A5013C">
            <w:pPr>
              <w:numPr>
                <w:ilvl w:val="0"/>
                <w:numId w:val="30"/>
              </w:numPr>
              <w:spacing w:before="100" w:beforeAutospacing="1" w:after="100" w:afterAutospacing="1"/>
              <w:rPr>
                <w:rFonts w:ascii="Times New Roman" w:eastAsia="Times New Roman" w:hAnsi="Times New Roman" w:cs="Times New Roman"/>
                <w:b/>
                <w:bCs/>
              </w:rPr>
            </w:pPr>
            <w:r w:rsidRPr="001C5131">
              <w:rPr>
                <w:rFonts w:ascii="Times New Roman" w:eastAsia="Times New Roman" w:hAnsi="Times New Roman" w:cs="Times New Roman"/>
              </w:rPr>
              <w:t>No: </w:t>
            </w:r>
            <w:r>
              <w:rPr>
                <w:rFonts w:ascii="Times New Roman" w:eastAsia="Times New Roman" w:hAnsi="Times New Roman" w:cs="Times New Roman"/>
              </w:rPr>
              <w:t>For each product affected by the vulnerability, continue to INC1.</w:t>
            </w:r>
          </w:p>
          <w:p w14:paraId="3E0E82BF" w14:textId="77777777" w:rsidR="004C5623" w:rsidRPr="00E332F2" w:rsidRDefault="004C5623" w:rsidP="00A5013C">
            <w:pPr>
              <w:numPr>
                <w:ilvl w:val="0"/>
                <w:numId w:val="30"/>
              </w:numPr>
              <w:spacing w:before="100" w:beforeAutospacing="1" w:after="100" w:afterAutospacing="1"/>
              <w:rPr>
                <w:rFonts w:ascii="Times New Roman" w:eastAsia="Times New Roman" w:hAnsi="Times New Roman" w:cs="Times New Roman"/>
                <w:b/>
                <w:bCs/>
              </w:rPr>
            </w:pPr>
            <w:r w:rsidRPr="001C5131">
              <w:rPr>
                <w:rFonts w:ascii="Times New Roman" w:eastAsia="Times New Roman" w:hAnsi="Times New Roman" w:cs="Times New Roman"/>
              </w:rPr>
              <w:t>Not sure: </w:t>
            </w:r>
            <w:r>
              <w:rPr>
                <w:rFonts w:ascii="Times New Roman" w:eastAsia="Times New Roman" w:hAnsi="Times New Roman" w:cs="Times New Roman"/>
              </w:rPr>
              <w:t>For each product affected by the vulnerability, continue to INC1.</w:t>
            </w:r>
          </w:p>
        </w:tc>
      </w:tr>
    </w:tbl>
    <w:p w14:paraId="2B8C25A9" w14:textId="77777777" w:rsidR="004C5623" w:rsidRDefault="004C5623" w:rsidP="00EB30B4">
      <w:pPr>
        <w:pStyle w:val="BodyText"/>
      </w:pPr>
    </w:p>
    <w:p w14:paraId="44C67FE8" w14:textId="4B5F7A25" w:rsidR="00EB30B4" w:rsidRDefault="004C5623" w:rsidP="00B31551">
      <w:pPr>
        <w:pStyle w:val="Heading2"/>
        <w:numPr>
          <w:ilvl w:val="0"/>
          <w:numId w:val="0"/>
        </w:numPr>
        <w:ind w:left="450" w:hanging="432"/>
      </w:pPr>
      <w:bookmarkStart w:id="440" w:name="_Toc457228275"/>
      <w:bookmarkStart w:id="441" w:name="_Toc491091562"/>
      <w:r>
        <w:lastRenderedPageBreak/>
        <w:t>C.5</w:t>
      </w:r>
      <w:r w:rsidR="00B31551">
        <w:t>.</w:t>
      </w:r>
      <w:r w:rsidR="00B31551">
        <w:tab/>
      </w:r>
      <w:r w:rsidR="00EB30B4" w:rsidRPr="00B31551">
        <w:t>Inclusion</w:t>
      </w:r>
      <w:r w:rsidR="00EB30B4">
        <w:t xml:space="preserve"> Decisions</w:t>
      </w:r>
      <w:bookmarkEnd w:id="440"/>
      <w:bookmarkEnd w:id="441"/>
    </w:p>
    <w:p w14:paraId="0E25B164" w14:textId="08694D66" w:rsidR="00EB30B4" w:rsidRPr="00B31551" w:rsidRDefault="00EB30B4" w:rsidP="00B31551">
      <w:pPr>
        <w:pStyle w:val="BodyText"/>
      </w:pPr>
      <w:r w:rsidRPr="00B31551">
        <w:t xml:space="preserve">Use this decision tree to determine if a </w:t>
      </w:r>
      <w:r w:rsidR="0031742F">
        <w:t>vulnerability</w:t>
      </w:r>
      <w:r w:rsidRPr="00B31551">
        <w:t xml:space="preserve"> should be assigned a CVE ID (i.e., </w:t>
      </w:r>
      <w:r w:rsidR="00EB23B1">
        <w:t>D</w:t>
      </w:r>
      <w:r w:rsidRPr="00B31551">
        <w:t xml:space="preserve">oes </w:t>
      </w:r>
      <w:r w:rsidR="004C5623">
        <w:t>vulnerability</w:t>
      </w:r>
      <w:r w:rsidRPr="00B31551">
        <w:t xml:space="preserve"> meet the CVE inclusion decisions?). When multiple </w:t>
      </w:r>
      <w:r w:rsidR="004C5623">
        <w:t>vulnerabilities</w:t>
      </w:r>
      <w:r w:rsidRPr="00B31551">
        <w:t xml:space="preserve"> are reported, this decision tree will need to be repeated for each issue.</w:t>
      </w:r>
    </w:p>
    <w:p w14:paraId="0C6B342E" w14:textId="00673F52" w:rsidR="00EB30B4" w:rsidRPr="00B31551" w:rsidRDefault="0031742F" w:rsidP="00B31551">
      <w:pPr>
        <w:pStyle w:val="BodyText"/>
      </w:pPr>
      <w:r>
        <w:t>NOTE:  The Inclusion Decisions table describes an order to the inclusion decisions.  However, so long as the vulnerability meets all of the conditions, it does not matter which order the decisions are executed in.</w:t>
      </w:r>
    </w:p>
    <w:tbl>
      <w:tblPr>
        <w:tblW w:w="0" w:type="auto"/>
        <w:tblCellSpacing w:w="15"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81"/>
        <w:gridCol w:w="8634"/>
      </w:tblGrid>
      <w:tr w:rsidR="00EB30B4" w:rsidRPr="004B1CFC" w14:paraId="4C8173D6" w14:textId="77777777" w:rsidTr="00EB23B1">
        <w:trPr>
          <w:cantSplit/>
          <w:tblCellSpacing w:w="15" w:type="dxa"/>
        </w:trPr>
        <w:tc>
          <w:tcPr>
            <w:tcW w:w="0" w:type="auto"/>
            <w:shd w:val="clear" w:color="auto" w:fill="E0E0E0"/>
            <w:vAlign w:val="center"/>
            <w:hideMark/>
          </w:tcPr>
          <w:p w14:paraId="0949C685" w14:textId="5334675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INC1</w:t>
            </w:r>
          </w:p>
        </w:tc>
        <w:tc>
          <w:tcPr>
            <w:tcW w:w="0" w:type="auto"/>
            <w:shd w:val="clear" w:color="auto" w:fill="E0E0E0"/>
            <w:vAlign w:val="center"/>
            <w:hideMark/>
          </w:tcPr>
          <w:p w14:paraId="6E51A059" w14:textId="7777777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 Scope of Authority</w:t>
            </w:r>
            <w:r w:rsidRPr="00D46A6D">
              <w:rPr>
                <w:rFonts w:ascii="Times New Roman" w:eastAsia="Times New Roman" w:hAnsi="Times New Roman" w:cs="Times New Roman"/>
              </w:rPr>
              <w:t>:</w:t>
            </w:r>
            <w:r>
              <w:rPr>
                <w:rFonts w:ascii="Times New Roman" w:eastAsia="Times New Roman" w:hAnsi="Times New Roman" w:cs="Times New Roman"/>
              </w:rPr>
              <w:t xml:space="preserve"> Does the vulnerability report fall into the s</w:t>
            </w:r>
            <w:r w:rsidRPr="00A63BF4">
              <w:rPr>
                <w:rFonts w:ascii="Times New Roman" w:eastAsia="Times New Roman" w:hAnsi="Times New Roman" w:cs="Times New Roman"/>
              </w:rPr>
              <w:t xml:space="preserve">cope of </w:t>
            </w:r>
            <w:r>
              <w:rPr>
                <w:rFonts w:ascii="Times New Roman" w:eastAsia="Times New Roman" w:hAnsi="Times New Roman" w:cs="Times New Roman"/>
              </w:rPr>
              <w:t>a</w:t>
            </w:r>
            <w:r w:rsidRPr="00A63BF4">
              <w:rPr>
                <w:rFonts w:ascii="Times New Roman" w:eastAsia="Times New Roman" w:hAnsi="Times New Roman" w:cs="Times New Roman"/>
              </w:rPr>
              <w:t>uthority</w:t>
            </w:r>
            <w:r>
              <w:rPr>
                <w:rFonts w:ascii="Times New Roman" w:eastAsia="Times New Roman" w:hAnsi="Times New Roman" w:cs="Times New Roman"/>
              </w:rPr>
              <w:t xml:space="preserve"> for the CNA. </w:t>
            </w:r>
            <w:r w:rsidRPr="00A63BF4">
              <w:rPr>
                <w:rFonts w:ascii="Times New Roman" w:eastAsia="Times New Roman" w:hAnsi="Times New Roman" w:cs="Times New Roman"/>
              </w:rPr>
              <w:t>CNAs can only assign CVE IDs to vulnerabilities that are within their scope of authorit</w:t>
            </w:r>
            <w:r>
              <w:rPr>
                <w:rFonts w:ascii="Times New Roman" w:eastAsia="Times New Roman" w:hAnsi="Times New Roman" w:cs="Times New Roman"/>
              </w:rPr>
              <w:t>y as defined by their root CNA.</w:t>
            </w:r>
          </w:p>
        </w:tc>
      </w:tr>
      <w:tr w:rsidR="00EB30B4" w:rsidRPr="004B1CFC" w14:paraId="76A0BC92" w14:textId="77777777" w:rsidTr="00EB23B1">
        <w:trPr>
          <w:cantSplit/>
          <w:tblCellSpacing w:w="15" w:type="dxa"/>
        </w:trPr>
        <w:tc>
          <w:tcPr>
            <w:tcW w:w="0" w:type="auto"/>
            <w:shd w:val="clear" w:color="auto" w:fill="FFFFFF"/>
            <w:vAlign w:val="center"/>
            <w:hideMark/>
          </w:tcPr>
          <w:p w14:paraId="1D45BC2D"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1750BF40" w14:textId="77777777"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w:t>
            </w:r>
            <w:r>
              <w:rPr>
                <w:rFonts w:ascii="Times New Roman" w:eastAsia="Times New Roman" w:hAnsi="Times New Roman" w:cs="Times New Roman"/>
              </w:rPr>
              <w:t>Continue to INC2</w:t>
            </w:r>
            <w:r w:rsidRPr="004B1CFC">
              <w:rPr>
                <w:rFonts w:ascii="Times New Roman" w:eastAsia="Times New Roman" w:hAnsi="Times New Roman" w:cs="Times New Roman"/>
              </w:rPr>
              <w:t>.</w:t>
            </w:r>
          </w:p>
          <w:p w14:paraId="0FC5B6DF" w14:textId="4E323480"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w:t>
            </w:r>
            <w:r>
              <w:rPr>
                <w:rFonts w:ascii="Times New Roman" w:eastAsia="Times New Roman" w:hAnsi="Times New Roman" w:cs="Times New Roman"/>
                <w:color w:val="FF0000"/>
              </w:rPr>
              <w:t xml:space="preserve">DEFER </w:t>
            </w:r>
            <w:r w:rsidRPr="00907C33">
              <w:rPr>
                <w:rFonts w:ascii="Times New Roman" w:eastAsia="Times New Roman" w:hAnsi="Times New Roman" w:cs="Times New Roman"/>
              </w:rPr>
              <w:t xml:space="preserve">to appropriate </w:t>
            </w:r>
            <w:r>
              <w:rPr>
                <w:rFonts w:ascii="Times New Roman" w:eastAsia="Times New Roman" w:hAnsi="Times New Roman" w:cs="Times New Roman"/>
              </w:rPr>
              <w:t xml:space="preserve">CNA or </w:t>
            </w:r>
            <w:r w:rsidR="0031742F">
              <w:rPr>
                <w:rFonts w:ascii="Times New Roman" w:eastAsia="Times New Roman" w:hAnsi="Times New Roman" w:cs="Times New Roman"/>
              </w:rPr>
              <w:t>R</w:t>
            </w:r>
            <w:r>
              <w:rPr>
                <w:rFonts w:ascii="Times New Roman" w:eastAsia="Times New Roman" w:hAnsi="Times New Roman" w:cs="Times New Roman"/>
              </w:rPr>
              <w:t>oot CNA</w:t>
            </w:r>
          </w:p>
          <w:p w14:paraId="2F053A77" w14:textId="088D1FAE" w:rsidR="00EB30B4" w:rsidRPr="004B1CFC" w:rsidRDefault="00EB30B4" w:rsidP="0031742F">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 </w:t>
            </w:r>
            <w:r w:rsidRPr="004B1CFC">
              <w:rPr>
                <w:rFonts w:ascii="Times New Roman" w:eastAsia="Times New Roman" w:hAnsi="Times New Roman" w:cs="Times New Roman"/>
                <w:color w:val="FF0000"/>
              </w:rPr>
              <w:t>CONSULT</w:t>
            </w:r>
            <w:r w:rsidRPr="004B1CFC">
              <w:rPr>
                <w:rFonts w:ascii="Times New Roman" w:eastAsia="Times New Roman" w:hAnsi="Times New Roman" w:cs="Times New Roman"/>
              </w:rPr>
              <w:t> </w:t>
            </w:r>
            <w:r w:rsidR="0031742F">
              <w:rPr>
                <w:rFonts w:ascii="Times New Roman" w:eastAsia="Times New Roman" w:hAnsi="Times New Roman" w:cs="Times New Roman"/>
              </w:rPr>
              <w:t>R</w:t>
            </w:r>
            <w:r>
              <w:rPr>
                <w:rFonts w:ascii="Times New Roman" w:eastAsia="Times New Roman" w:hAnsi="Times New Roman" w:cs="Times New Roman"/>
              </w:rPr>
              <w:t>oot CNA</w:t>
            </w:r>
          </w:p>
        </w:tc>
      </w:tr>
      <w:tr w:rsidR="00EB30B4" w:rsidRPr="004B1CFC" w14:paraId="2E213F10" w14:textId="77777777" w:rsidTr="00EB23B1">
        <w:trPr>
          <w:cantSplit/>
          <w:tblCellSpacing w:w="15" w:type="dxa"/>
        </w:trPr>
        <w:tc>
          <w:tcPr>
            <w:tcW w:w="0" w:type="auto"/>
            <w:shd w:val="clear" w:color="auto" w:fill="E0E0E0"/>
            <w:vAlign w:val="center"/>
            <w:hideMark/>
          </w:tcPr>
          <w:p w14:paraId="04F25C6B" w14:textId="5C157B76"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2</w:t>
            </w:r>
          </w:p>
        </w:tc>
        <w:tc>
          <w:tcPr>
            <w:tcW w:w="0" w:type="auto"/>
            <w:shd w:val="clear" w:color="auto" w:fill="E0E0E0"/>
            <w:vAlign w:val="center"/>
            <w:hideMark/>
          </w:tcPr>
          <w:p w14:paraId="60D03229" w14:textId="7777777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Intended to be Public</w:t>
            </w:r>
            <w:r>
              <w:rPr>
                <w:rFonts w:ascii="Times New Roman" w:eastAsia="Times New Roman" w:hAnsi="Times New Roman" w:cs="Times New Roman"/>
              </w:rPr>
              <w:t>: Is</w:t>
            </w:r>
            <w:r w:rsidRPr="004B1CFC">
              <w:rPr>
                <w:rFonts w:ascii="Times New Roman" w:eastAsia="Times New Roman" w:hAnsi="Times New Roman" w:cs="Times New Roman"/>
              </w:rPr>
              <w:t xml:space="preserve"> the </w:t>
            </w:r>
            <w:r>
              <w:rPr>
                <w:rFonts w:ascii="Times New Roman" w:eastAsia="Times New Roman" w:hAnsi="Times New Roman" w:cs="Times New Roman"/>
              </w:rPr>
              <w:t xml:space="preserve">vulnerability report or the </w:t>
            </w:r>
            <w:r w:rsidRPr="004B1CFC">
              <w:rPr>
                <w:rFonts w:ascii="Times New Roman" w:eastAsia="Times New Roman" w:hAnsi="Times New Roman" w:cs="Times New Roman"/>
              </w:rPr>
              <w:t xml:space="preserve">issue </w:t>
            </w:r>
            <w:r>
              <w:rPr>
                <w:rFonts w:ascii="Times New Roman" w:eastAsia="Times New Roman" w:hAnsi="Times New Roman" w:cs="Times New Roman"/>
              </w:rPr>
              <w:t>described intended to be published to a publicly available location in the future? CVE IDs are intended to be public information and are not assigned to vulnerabilities that are intended to be private.</w:t>
            </w:r>
          </w:p>
        </w:tc>
      </w:tr>
      <w:tr w:rsidR="00EB30B4" w:rsidRPr="004B1CFC" w14:paraId="6D84E84A" w14:textId="77777777" w:rsidTr="00EB23B1">
        <w:trPr>
          <w:cantSplit/>
          <w:tblCellSpacing w:w="15" w:type="dxa"/>
        </w:trPr>
        <w:tc>
          <w:tcPr>
            <w:tcW w:w="0" w:type="auto"/>
            <w:shd w:val="clear" w:color="auto" w:fill="FFFFFF"/>
            <w:vAlign w:val="center"/>
            <w:hideMark/>
          </w:tcPr>
          <w:p w14:paraId="4C7D1F6E"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772B97E6" w14:textId="62204C17" w:rsidR="00EB30B4" w:rsidRPr="004B1CFC" w:rsidRDefault="00EB30B4" w:rsidP="00EB30B4">
            <w:pPr>
              <w:numPr>
                <w:ilvl w:val="0"/>
                <w:numId w:val="27"/>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w:t>
            </w:r>
            <w:r>
              <w:rPr>
                <w:rFonts w:ascii="Times New Roman" w:eastAsia="Times New Roman" w:hAnsi="Times New Roman" w:cs="Times New Roman"/>
              </w:rPr>
              <w:t>Continue to INC</w:t>
            </w:r>
            <w:r w:rsidR="00873E9F">
              <w:rPr>
                <w:rFonts w:ascii="Times New Roman" w:eastAsia="Times New Roman" w:hAnsi="Times New Roman" w:cs="Times New Roman"/>
              </w:rPr>
              <w:t>3.</w:t>
            </w:r>
          </w:p>
          <w:p w14:paraId="5E6F43B2" w14:textId="77777777" w:rsidR="00EB30B4" w:rsidRPr="004B1CFC" w:rsidRDefault="00EB30B4" w:rsidP="00EB30B4">
            <w:pPr>
              <w:numPr>
                <w:ilvl w:val="0"/>
                <w:numId w:val="27"/>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tc>
      </w:tr>
      <w:tr w:rsidR="00EB30B4" w:rsidRPr="004B1CFC" w14:paraId="3F18340F" w14:textId="77777777" w:rsidTr="00EB23B1">
        <w:trPr>
          <w:cantSplit/>
          <w:tblCellSpacing w:w="15" w:type="dxa"/>
        </w:trPr>
        <w:tc>
          <w:tcPr>
            <w:tcW w:w="0" w:type="auto"/>
            <w:shd w:val="clear" w:color="auto" w:fill="E0E0E0"/>
            <w:vAlign w:val="center"/>
            <w:hideMark/>
          </w:tcPr>
          <w:p w14:paraId="1ED05CEA" w14:textId="718B7FD1"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3</w:t>
            </w:r>
          </w:p>
        </w:tc>
        <w:tc>
          <w:tcPr>
            <w:tcW w:w="0" w:type="auto"/>
            <w:shd w:val="clear" w:color="auto" w:fill="E0E0E0"/>
            <w:vAlign w:val="center"/>
            <w:hideMark/>
          </w:tcPr>
          <w:p w14:paraId="3A894491" w14:textId="1CD4E3B9" w:rsidR="00EB30B4" w:rsidRPr="004B1CFC" w:rsidRDefault="00EB30B4" w:rsidP="004C5623">
            <w:pPr>
              <w:rPr>
                <w:rFonts w:ascii="Times New Roman" w:eastAsia="Times New Roman" w:hAnsi="Times New Roman" w:cs="Times New Roman"/>
                <w:b/>
                <w:bCs/>
              </w:rPr>
            </w:pPr>
            <w:r w:rsidRPr="00362A8F">
              <w:rPr>
                <w:rFonts w:ascii="Times New Roman" w:eastAsia="Times New Roman" w:hAnsi="Times New Roman" w:cs="Times New Roman"/>
                <w:b/>
              </w:rPr>
              <w:t>Installable/Customer-controlled Software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Is the </w:t>
            </w:r>
            <w:r w:rsidR="004C5623">
              <w:rPr>
                <w:rFonts w:ascii="Times New Roman" w:eastAsia="Times New Roman" w:hAnsi="Times New Roman" w:cs="Times New Roman"/>
              </w:rPr>
              <w:t>vulnerability</w:t>
            </w:r>
            <w:r>
              <w:rPr>
                <w:rFonts w:ascii="Times New Roman" w:eastAsia="Times New Roman" w:hAnsi="Times New Roman" w:cs="Times New Roman"/>
              </w:rPr>
              <w:t xml:space="preserve"> </w:t>
            </w:r>
            <w:r w:rsidRPr="004B1CFC">
              <w:rPr>
                <w:rFonts w:ascii="Times New Roman" w:eastAsia="Times New Roman" w:hAnsi="Times New Roman" w:cs="Times New Roman"/>
              </w:rPr>
              <w:t>site-specific? Is it only in an online service (software-as-a-service), on a specific web site, or only offered through hosting solutions that are under the full control of the vendor?</w:t>
            </w:r>
            <w:r>
              <w:rPr>
                <w:rFonts w:ascii="Times New Roman" w:eastAsia="Times New Roman" w:hAnsi="Times New Roman" w:cs="Times New Roman"/>
              </w:rPr>
              <w:t xml:space="preserve"> CVE IDs are assigned to products that are customer-controlled or customer-installable.</w:t>
            </w:r>
          </w:p>
        </w:tc>
      </w:tr>
      <w:tr w:rsidR="00EB30B4" w:rsidRPr="004B1CFC" w14:paraId="34C2ADE6" w14:textId="77777777" w:rsidTr="00EB23B1">
        <w:trPr>
          <w:cantSplit/>
          <w:tblCellSpacing w:w="15" w:type="dxa"/>
        </w:trPr>
        <w:tc>
          <w:tcPr>
            <w:tcW w:w="0" w:type="auto"/>
            <w:shd w:val="clear" w:color="auto" w:fill="FFFFFF"/>
            <w:vAlign w:val="center"/>
            <w:hideMark/>
          </w:tcPr>
          <w:p w14:paraId="1E9204EF"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62D4045D" w14:textId="77777777" w:rsidR="00EB30B4" w:rsidRPr="004B1CFC" w:rsidRDefault="00EB30B4" w:rsidP="00EB30B4">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7AB83ED2" w14:textId="4A74032A" w:rsidR="00EB30B4" w:rsidRDefault="00EB30B4" w:rsidP="00EB30B4">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Continue to INC</w:t>
            </w:r>
            <w:r w:rsidR="00873E9F">
              <w:rPr>
                <w:rFonts w:ascii="Times New Roman" w:eastAsia="Times New Roman" w:hAnsi="Times New Roman" w:cs="Times New Roman"/>
              </w:rPr>
              <w:t>4.</w:t>
            </w:r>
          </w:p>
          <w:p w14:paraId="094EF2BB" w14:textId="0B595133" w:rsidR="00EB30B4" w:rsidRPr="004B1CFC" w:rsidRDefault="00EB30B4" w:rsidP="00873E9F">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Continue to INC</w:t>
            </w:r>
            <w:r w:rsidR="00873E9F">
              <w:rPr>
                <w:rFonts w:ascii="Times New Roman" w:eastAsia="Times New Roman" w:hAnsi="Times New Roman" w:cs="Times New Roman"/>
              </w:rPr>
              <w:t>4.</w:t>
            </w:r>
          </w:p>
        </w:tc>
      </w:tr>
      <w:tr w:rsidR="00EB30B4" w:rsidRPr="004B1CFC" w14:paraId="56EB510A" w14:textId="77777777" w:rsidTr="00EB23B1">
        <w:trPr>
          <w:cantSplit/>
          <w:tblCellSpacing w:w="15" w:type="dxa"/>
        </w:trPr>
        <w:tc>
          <w:tcPr>
            <w:tcW w:w="0" w:type="auto"/>
            <w:shd w:val="clear" w:color="auto" w:fill="E0E0E0"/>
            <w:vAlign w:val="center"/>
            <w:hideMark/>
          </w:tcPr>
          <w:p w14:paraId="2B9632B6" w14:textId="2D001F94"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4</w:t>
            </w:r>
          </w:p>
        </w:tc>
        <w:tc>
          <w:tcPr>
            <w:tcW w:w="0" w:type="auto"/>
            <w:shd w:val="clear" w:color="auto" w:fill="E0E0E0"/>
            <w:vAlign w:val="center"/>
            <w:hideMark/>
          </w:tcPr>
          <w:p w14:paraId="3C244802" w14:textId="60B4FA12" w:rsidR="00EB30B4" w:rsidRPr="004B1CFC" w:rsidRDefault="00EB30B4" w:rsidP="004C5623">
            <w:pPr>
              <w:rPr>
                <w:rFonts w:ascii="Times New Roman" w:eastAsia="Times New Roman" w:hAnsi="Times New Roman" w:cs="Times New Roman"/>
                <w:b/>
                <w:bCs/>
              </w:rPr>
            </w:pPr>
            <w:r w:rsidRPr="00362A8F">
              <w:rPr>
                <w:rFonts w:ascii="Times New Roman" w:eastAsia="Times New Roman" w:hAnsi="Times New Roman" w:cs="Times New Roman"/>
                <w:b/>
              </w:rPr>
              <w:t>Generally Available and Licensed Product</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Does the </w:t>
            </w:r>
            <w:r w:rsidR="004C5623">
              <w:rPr>
                <w:rFonts w:ascii="Times New Roman" w:eastAsia="Times New Roman" w:hAnsi="Times New Roman" w:cs="Times New Roman"/>
              </w:rPr>
              <w:t>vulnerability</w:t>
            </w:r>
            <w:r>
              <w:rPr>
                <w:rFonts w:ascii="Times New Roman" w:eastAsia="Times New Roman" w:hAnsi="Times New Roman" w:cs="Times New Roman"/>
              </w:rPr>
              <w:t xml:space="preserve"> </w:t>
            </w:r>
            <w:r w:rsidRPr="00C601FE">
              <w:rPr>
                <w:rFonts w:ascii="Times New Roman" w:eastAsia="Times New Roman" w:hAnsi="Times New Roman" w:cs="Times New Roman"/>
              </w:rPr>
              <w:t>affect software that is licensed and made generally available to the public</w:t>
            </w:r>
            <w:r>
              <w:rPr>
                <w:rFonts w:ascii="Times New Roman" w:eastAsia="Times New Roman" w:hAnsi="Times New Roman" w:cs="Times New Roman"/>
              </w:rPr>
              <w:t>?</w:t>
            </w:r>
            <w:r w:rsidRPr="00C601FE">
              <w:rPr>
                <w:rFonts w:ascii="Times New Roman" w:eastAsia="Times New Roman" w:hAnsi="Times New Roman" w:cs="Times New Roman"/>
              </w:rPr>
              <w:t xml:space="preserve"> If the </w:t>
            </w:r>
            <w:r w:rsidR="004C5623">
              <w:rPr>
                <w:rFonts w:ascii="Times New Roman" w:eastAsia="Times New Roman" w:hAnsi="Times New Roman" w:cs="Times New Roman"/>
              </w:rPr>
              <w:t>vulnerability</w:t>
            </w:r>
            <w:r w:rsidRPr="00C601FE">
              <w:rPr>
                <w:rFonts w:ascii="Times New Roman" w:eastAsia="Times New Roman" w:hAnsi="Times New Roman" w:cs="Times New Roman"/>
              </w:rPr>
              <w:t xml:space="preserve"> only affects a version of software that was never made generally available to the publisher’s or vendor's customers, the bug should not be assigned a CV</w:t>
            </w:r>
            <w:r>
              <w:rPr>
                <w:rFonts w:ascii="Times New Roman" w:eastAsia="Times New Roman" w:hAnsi="Times New Roman" w:cs="Times New Roman"/>
              </w:rPr>
              <w:t xml:space="preserve">E ID. </w:t>
            </w:r>
            <w:r w:rsidRPr="00C601FE">
              <w:rPr>
                <w:rFonts w:ascii="Times New Roman" w:eastAsia="Times New Roman" w:hAnsi="Times New Roman" w:cs="Times New Roman"/>
              </w:rPr>
              <w:t>CVE IDs are not assigned to bugs in malware.</w:t>
            </w:r>
          </w:p>
        </w:tc>
      </w:tr>
      <w:tr w:rsidR="00EB30B4" w:rsidRPr="004B1CFC" w14:paraId="2FA5AD07" w14:textId="77777777" w:rsidTr="00EB23B1">
        <w:trPr>
          <w:cantSplit/>
          <w:tblCellSpacing w:w="15" w:type="dxa"/>
        </w:trPr>
        <w:tc>
          <w:tcPr>
            <w:tcW w:w="0" w:type="auto"/>
            <w:shd w:val="clear" w:color="auto" w:fill="FFFFFF"/>
            <w:vAlign w:val="center"/>
            <w:hideMark/>
          </w:tcPr>
          <w:p w14:paraId="1C90BE15"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77D8F01C" w14:textId="5FB2BDB5"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Continue to INC</w:t>
            </w:r>
            <w:r w:rsidR="00873E9F">
              <w:rPr>
                <w:rFonts w:ascii="Times New Roman" w:eastAsia="Times New Roman" w:hAnsi="Times New Roman" w:cs="Times New Roman"/>
              </w:rPr>
              <w:t>5.</w:t>
            </w:r>
          </w:p>
          <w:p w14:paraId="5880631F" w14:textId="77777777"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50678D54" w14:textId="07762A6D" w:rsidR="00EB30B4" w:rsidRPr="004B1CFC" w:rsidRDefault="00EB30B4" w:rsidP="00873E9F">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 Continue to INC</w:t>
            </w:r>
            <w:r w:rsidR="00873E9F">
              <w:rPr>
                <w:rFonts w:ascii="Times New Roman" w:eastAsia="Times New Roman" w:hAnsi="Times New Roman" w:cs="Times New Roman"/>
              </w:rPr>
              <w:t>5.</w:t>
            </w:r>
          </w:p>
        </w:tc>
      </w:tr>
      <w:tr w:rsidR="008C65CF" w:rsidRPr="004B1CFC" w14:paraId="2C54FC51" w14:textId="77777777" w:rsidTr="00EB23B1">
        <w:trPr>
          <w:cantSplit/>
          <w:tblCellSpacing w:w="15" w:type="dxa"/>
        </w:trPr>
        <w:tc>
          <w:tcPr>
            <w:tcW w:w="0" w:type="auto"/>
            <w:shd w:val="clear" w:color="auto" w:fill="E0E0E0"/>
            <w:vAlign w:val="center"/>
            <w:hideMark/>
          </w:tcPr>
          <w:p w14:paraId="01EBB366" w14:textId="379380FE" w:rsidR="008C65CF" w:rsidRPr="0094207B" w:rsidRDefault="008C65CF"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5</w:t>
            </w:r>
          </w:p>
        </w:tc>
        <w:tc>
          <w:tcPr>
            <w:tcW w:w="0" w:type="auto"/>
            <w:shd w:val="clear" w:color="auto" w:fill="E0E0E0"/>
            <w:vAlign w:val="center"/>
            <w:hideMark/>
          </w:tcPr>
          <w:p w14:paraId="4A4DF8F7" w14:textId="2681169A" w:rsidR="008C65CF" w:rsidRPr="004B1CFC" w:rsidRDefault="008C65CF" w:rsidP="0031742F">
            <w:pPr>
              <w:rPr>
                <w:rFonts w:ascii="Times New Roman" w:eastAsia="Times New Roman" w:hAnsi="Times New Roman" w:cs="Times New Roman"/>
                <w:b/>
                <w:bCs/>
              </w:rPr>
            </w:pPr>
            <w:r w:rsidRPr="00362A8F">
              <w:rPr>
                <w:rFonts w:ascii="Times New Roman" w:eastAsia="Times New Roman" w:hAnsi="Times New Roman" w:cs="Times New Roman"/>
                <w:b/>
              </w:rPr>
              <w:t>Duplicate</w:t>
            </w:r>
            <w:r>
              <w:rPr>
                <w:rFonts w:ascii="Times New Roman" w:eastAsia="Times New Roman" w:hAnsi="Times New Roman" w:cs="Times New Roman"/>
              </w:rPr>
              <w:t xml:space="preserve">: </w:t>
            </w:r>
            <w:r w:rsidR="0031742F">
              <w:rPr>
                <w:rFonts w:ascii="Times New Roman" w:eastAsia="Times New Roman" w:hAnsi="Times New Roman" w:cs="Times New Roman"/>
              </w:rPr>
              <w:t>Has the vulnerability already been assigned a CVE by you or does it already exist in the CVE List?</w:t>
            </w:r>
          </w:p>
        </w:tc>
      </w:tr>
      <w:tr w:rsidR="008C65CF" w:rsidRPr="004B1CFC" w14:paraId="2E6C5108" w14:textId="77777777" w:rsidTr="00EB23B1">
        <w:trPr>
          <w:cantSplit/>
          <w:tblCellSpacing w:w="15" w:type="dxa"/>
        </w:trPr>
        <w:tc>
          <w:tcPr>
            <w:tcW w:w="0" w:type="auto"/>
            <w:shd w:val="clear" w:color="auto" w:fill="FFFFFF"/>
            <w:vAlign w:val="center"/>
            <w:hideMark/>
          </w:tcPr>
          <w:p w14:paraId="53607F13" w14:textId="77777777" w:rsidR="008C65CF" w:rsidRPr="004B1CFC" w:rsidRDefault="008C65CF" w:rsidP="008C65CF">
            <w:pPr>
              <w:rPr>
                <w:rFonts w:ascii="Times New Roman" w:eastAsia="Times New Roman" w:hAnsi="Times New Roman" w:cs="Times New Roman"/>
                <w:b/>
                <w:bCs/>
              </w:rPr>
            </w:pPr>
          </w:p>
        </w:tc>
        <w:tc>
          <w:tcPr>
            <w:tcW w:w="0" w:type="auto"/>
            <w:shd w:val="clear" w:color="auto" w:fill="FFFFFF"/>
            <w:vAlign w:val="center"/>
            <w:hideMark/>
          </w:tcPr>
          <w:p w14:paraId="357B0E04" w14:textId="3A0E84A5" w:rsidR="008C65CF" w:rsidRPr="00E332F2" w:rsidRDefault="008C65CF" w:rsidP="008C65CF">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Yes: </w:t>
            </w:r>
            <w:r w:rsidR="0031742F">
              <w:rPr>
                <w:rFonts w:ascii="Times New Roman" w:eastAsia="Times New Roman" w:hAnsi="Times New Roman" w:cs="Times New Roman"/>
                <w:color w:val="FF0000"/>
              </w:rPr>
              <w:t>USE</w:t>
            </w:r>
            <w:r w:rsidR="0031742F">
              <w:rPr>
                <w:rFonts w:ascii="Times New Roman" w:eastAsia="Times New Roman" w:hAnsi="Times New Roman" w:cs="Times New Roman"/>
              </w:rPr>
              <w:t xml:space="preserve"> the existing CVE ID.</w:t>
            </w:r>
          </w:p>
          <w:p w14:paraId="4B5A9E06" w14:textId="64D8D08B" w:rsidR="00942D2C" w:rsidRPr="00942D2C" w:rsidRDefault="008C65CF" w:rsidP="00942D2C">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No: </w:t>
            </w:r>
            <w:r w:rsidRPr="00E332F2">
              <w:rPr>
                <w:rFonts w:ascii="Times New Roman" w:eastAsia="Times New Roman" w:hAnsi="Times New Roman" w:cs="Times New Roman"/>
                <w:color w:val="FF0000"/>
              </w:rPr>
              <w:t>ASSIGN</w:t>
            </w:r>
            <w:r w:rsidRPr="00E332F2">
              <w:rPr>
                <w:rFonts w:ascii="Times New Roman" w:eastAsia="Times New Roman" w:hAnsi="Times New Roman" w:cs="Times New Roman"/>
              </w:rPr>
              <w:t> </w:t>
            </w:r>
            <w:r>
              <w:rPr>
                <w:rFonts w:ascii="Times New Roman" w:eastAsia="Times New Roman" w:hAnsi="Times New Roman" w:cs="Times New Roman"/>
              </w:rPr>
              <w:t xml:space="preserve">a </w:t>
            </w:r>
            <w:r w:rsidRPr="00E332F2">
              <w:rPr>
                <w:rFonts w:ascii="Times New Roman" w:eastAsia="Times New Roman" w:hAnsi="Times New Roman" w:cs="Times New Roman"/>
              </w:rPr>
              <w:t>CVE</w:t>
            </w:r>
            <w:r>
              <w:rPr>
                <w:rFonts w:ascii="Times New Roman" w:eastAsia="Times New Roman" w:hAnsi="Times New Roman" w:cs="Times New Roman"/>
              </w:rPr>
              <w:t xml:space="preserve"> I</w:t>
            </w:r>
            <w:r w:rsidR="0031742F">
              <w:rPr>
                <w:rFonts w:ascii="Times New Roman" w:eastAsia="Times New Roman" w:hAnsi="Times New Roman" w:cs="Times New Roman"/>
              </w:rPr>
              <w:t>D.</w:t>
            </w:r>
          </w:p>
          <w:p w14:paraId="74CE6E59" w14:textId="4E9FB873" w:rsidR="008C65CF" w:rsidRPr="004B1CFC" w:rsidRDefault="008C65CF" w:rsidP="0031742F">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Not sure: </w:t>
            </w:r>
            <w:r w:rsidRPr="00E332F2">
              <w:rPr>
                <w:rFonts w:ascii="Times New Roman" w:eastAsia="Times New Roman" w:hAnsi="Times New Roman" w:cs="Times New Roman"/>
                <w:color w:val="FF0000"/>
              </w:rPr>
              <w:t>ASSIGN</w:t>
            </w:r>
            <w:r w:rsidRPr="00E332F2">
              <w:rPr>
                <w:rFonts w:ascii="Times New Roman" w:eastAsia="Times New Roman" w:hAnsi="Times New Roman" w:cs="Times New Roman"/>
              </w:rPr>
              <w:t> </w:t>
            </w:r>
            <w:r>
              <w:rPr>
                <w:rFonts w:ascii="Times New Roman" w:eastAsia="Times New Roman" w:hAnsi="Times New Roman" w:cs="Times New Roman"/>
              </w:rPr>
              <w:t xml:space="preserve">a </w:t>
            </w:r>
            <w:r w:rsidRPr="00E332F2">
              <w:rPr>
                <w:rFonts w:ascii="Times New Roman" w:eastAsia="Times New Roman" w:hAnsi="Times New Roman" w:cs="Times New Roman"/>
              </w:rPr>
              <w:t>CVE</w:t>
            </w:r>
            <w:r w:rsidR="0031742F">
              <w:rPr>
                <w:rFonts w:ascii="Times New Roman" w:eastAsia="Times New Roman" w:hAnsi="Times New Roman" w:cs="Times New Roman"/>
              </w:rPr>
              <w:t xml:space="preserve"> ID.</w:t>
            </w:r>
          </w:p>
        </w:tc>
      </w:tr>
    </w:tbl>
    <w:p w14:paraId="69B6989C" w14:textId="77777777" w:rsidR="00EB30B4" w:rsidRDefault="00EB30B4" w:rsidP="00EB30B4">
      <w:pPr>
        <w:pStyle w:val="BodyText"/>
      </w:pPr>
    </w:p>
    <w:p w14:paraId="430482AD" w14:textId="5076BDB6" w:rsidR="00D60051" w:rsidRDefault="00D60051">
      <w:pPr>
        <w:rPr>
          <w:rFonts w:ascii="Times New Roman" w:eastAsia="Times New Roman" w:hAnsi="Times New Roman" w:cs="Times New Roman"/>
        </w:rPr>
      </w:pPr>
      <w:r>
        <w:rPr>
          <w:rFonts w:ascii="Times New Roman" w:eastAsia="Times New Roman" w:hAnsi="Times New Roman" w:cs="Times New Roman"/>
        </w:rPr>
        <w:br w:type="page"/>
      </w:r>
    </w:p>
    <w:p w14:paraId="67220B68" w14:textId="1D333133" w:rsidR="00D60051" w:rsidRDefault="00D60051" w:rsidP="00D60051">
      <w:pPr>
        <w:pStyle w:val="Heading1"/>
        <w:numPr>
          <w:ilvl w:val="0"/>
          <w:numId w:val="0"/>
        </w:numPr>
        <w:tabs>
          <w:tab w:val="clear" w:pos="450"/>
          <w:tab w:val="left" w:pos="1800"/>
        </w:tabs>
        <w:ind w:left="1800" w:hanging="1800"/>
      </w:pPr>
      <w:bookmarkStart w:id="442" w:name="_Toc491091563"/>
      <w:r>
        <w:lastRenderedPageBreak/>
        <w:t xml:space="preserve">Appendix D </w:t>
      </w:r>
      <w:r>
        <w:tab/>
      </w:r>
      <w:bookmarkStart w:id="443" w:name="AppendixD"/>
      <w:bookmarkEnd w:id="443"/>
      <w:r>
        <w:t>Terms of Use</w:t>
      </w:r>
      <w:bookmarkEnd w:id="442"/>
    </w:p>
    <w:p w14:paraId="553D44A8"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LICENSE</w:t>
      </w:r>
    </w:p>
    <w:p w14:paraId="2A7FB3C1" w14:textId="77777777" w:rsidR="00D60051" w:rsidRPr="00D60051" w:rsidRDefault="00D60051" w:rsidP="00D60051">
      <w:pPr>
        <w:rPr>
          <w:rFonts w:ascii="Times New Roman" w:eastAsia="Times New Roman" w:hAnsi="Times New Roman" w:cs="Times New Roman"/>
        </w:rPr>
      </w:pPr>
    </w:p>
    <w:p w14:paraId="001FBAF9"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 xml:space="preserve">Submissions: For all </w:t>
      </w:r>
      <w:proofErr w:type="gramStart"/>
      <w:r w:rsidRPr="00D60051">
        <w:rPr>
          <w:rFonts w:ascii="Times New Roman" w:eastAsia="Times New Roman" w:hAnsi="Times New Roman" w:cs="Times New Roman"/>
        </w:rPr>
        <w:t>materials</w:t>
      </w:r>
      <w:proofErr w:type="gramEnd"/>
      <w:r w:rsidRPr="00D60051">
        <w:rPr>
          <w:rFonts w:ascii="Times New Roman" w:eastAsia="Times New Roman" w:hAnsi="Times New Roman" w:cs="Times New Roman"/>
        </w:rPr>
        <w:t xml:space="preserve"> you submit to the Common Vulnerabilities and Exposures (CVE®), you hereby grant to The MITRE Corporation (MITRE) and all CVE Numbering Authorities (CNAs) a perpetual, worldwide, non-exclusive, no-charge, royalty-free, irrevocable copyright license to reproduce, prepare derivative works of, publicly display, publicly perform, sublicense, and distribute such materials and derivative works. Unless required by applicable law or agreed to in writing, you provide such materials on an "AS IS" BASIS, WITHOUT WARRANTIES OR CONDITIONS OF ANY KIND, either express or implied, including, without limitation, any warranties or conditions of TITLE, NON-INFRINGEMENT, MERCHANTABILITY, or FITNESS FOR A PARTICULAR PURPOSE. </w:t>
      </w:r>
    </w:p>
    <w:p w14:paraId="5C549D59" w14:textId="77777777" w:rsidR="00D60051" w:rsidRPr="00D60051" w:rsidRDefault="00D60051" w:rsidP="00D60051">
      <w:pPr>
        <w:rPr>
          <w:rFonts w:ascii="Times New Roman" w:eastAsia="Times New Roman" w:hAnsi="Times New Roman" w:cs="Times New Roman"/>
        </w:rPr>
      </w:pPr>
    </w:p>
    <w:p w14:paraId="352556B2"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 xml:space="preserve">CVE Usage: MITRE hereby grants you a perpetual, worldwide, non-exclusive, no-charge, royalty-free, irrevocable copyright license to reproduce, prepare derivative works of, publicly display, publicly perform, sublicense, and distribute Common Vulnerabilities and Exposures (CVE®). Any copy you make for such purposes is authorized provided that you reproduce MITRE's copyright designation and this license in any such copy. </w:t>
      </w:r>
    </w:p>
    <w:p w14:paraId="747BBA16" w14:textId="77777777" w:rsidR="00D60051" w:rsidRPr="00D60051" w:rsidRDefault="00D60051" w:rsidP="00D60051">
      <w:pPr>
        <w:rPr>
          <w:rFonts w:ascii="Times New Roman" w:eastAsia="Times New Roman" w:hAnsi="Times New Roman" w:cs="Times New Roman"/>
        </w:rPr>
      </w:pPr>
    </w:p>
    <w:p w14:paraId="499ECC83"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DISCLAIMERS</w:t>
      </w:r>
    </w:p>
    <w:p w14:paraId="6C18946E" w14:textId="77777777" w:rsidR="00D60051" w:rsidRPr="00D60051" w:rsidRDefault="00D60051" w:rsidP="00D60051">
      <w:pPr>
        <w:rPr>
          <w:rFonts w:ascii="Times New Roman" w:eastAsia="Times New Roman" w:hAnsi="Times New Roman" w:cs="Times New Roman"/>
        </w:rPr>
      </w:pPr>
    </w:p>
    <w:p w14:paraId="40CB094E" w14:textId="31A4ECB3" w:rsid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ALL DOCUMENTS AND THE INFORMATION CONTAINED THEREIN PROVIDED BY MITRE ARE PROVIDED ON AN "AS IS" BASIS AND THE CONTRIBUTOR, THE ORGANIZATION HE/SHE REPRESENTS OR IS SPONSORED BY (IF ANY), THE MITRE CORPORATION, ITS BOARD OF TRUSTEES, OFFICERS, AGENTS, AND EMPLOYEES, DISCLAIM ALL WARRANTIES, EXPRESS OR IMPLIED, INCLUDING BUT NOT LIMITED TO ANY WARRANTY THAT THE USE OF THE INFORMATION THEREIN WILL NOT INFRINGE ANY RIGHTS OR ANY IMPLIED WARRANTIES OF MERCHANTABILITY OR FITNESS FOR A PARTICULAR PURPOSE.</w:t>
      </w:r>
    </w:p>
    <w:p w14:paraId="5A25A60E" w14:textId="50F0DB8B" w:rsidR="00455174" w:rsidRDefault="00455174">
      <w:pPr>
        <w:rPr>
          <w:rFonts w:ascii="Times New Roman" w:eastAsia="Times New Roman" w:hAnsi="Times New Roman" w:cs="Times New Roman"/>
        </w:rPr>
      </w:pPr>
      <w:r>
        <w:rPr>
          <w:rFonts w:ascii="Times New Roman" w:eastAsia="Times New Roman" w:hAnsi="Times New Roman" w:cs="Times New Roman"/>
        </w:rPr>
        <w:br w:type="page"/>
      </w:r>
    </w:p>
    <w:p w14:paraId="43233EFC" w14:textId="443F64AA" w:rsidR="00455174" w:rsidRDefault="00455174" w:rsidP="00770E46">
      <w:pPr>
        <w:pStyle w:val="Heading1"/>
        <w:numPr>
          <w:ilvl w:val="0"/>
          <w:numId w:val="0"/>
        </w:numPr>
      </w:pPr>
      <w:bookmarkStart w:id="444" w:name="_Toc491091564"/>
      <w:r>
        <w:lastRenderedPageBreak/>
        <w:t xml:space="preserve">Appendix E </w:t>
      </w:r>
      <w:r w:rsidR="00770E46">
        <w:tab/>
      </w:r>
      <w:r>
        <w:t>Process to Correct Counting Issues</w:t>
      </w:r>
      <w:bookmarkEnd w:id="444"/>
    </w:p>
    <w:p w14:paraId="3A341B12" w14:textId="77777777" w:rsidR="00455174" w:rsidRDefault="00455174" w:rsidP="00D60051">
      <w:pPr>
        <w:rPr>
          <w:rFonts w:ascii="Times New Roman" w:eastAsia="Times New Roman" w:hAnsi="Times New Roman" w:cs="Times New Roman"/>
        </w:rPr>
      </w:pPr>
    </w:p>
    <w:p w14:paraId="0367B8F8" w14:textId="77777777" w:rsidR="00455174" w:rsidRPr="00F4056A" w:rsidRDefault="00455174" w:rsidP="00455174">
      <w:pPr>
        <w:rPr>
          <w:rFonts w:ascii="Times New Roman" w:eastAsia="Times New Roman" w:hAnsi="Times New Roman" w:cs="Times New Roman"/>
        </w:rPr>
      </w:pPr>
      <w:r>
        <w:rPr>
          <w:rFonts w:ascii="Times New Roman" w:eastAsia="Times New Roman" w:hAnsi="Times New Roman" w:cs="Times New Roman"/>
        </w:rPr>
        <w:t>There are many places where the CVE ID assignment process can break down. Common causes of incorrect assignments include:</w:t>
      </w:r>
    </w:p>
    <w:p w14:paraId="3D2FBCD7" w14:textId="77777777" w:rsidR="00455174" w:rsidRPr="00F4056A" w:rsidRDefault="00455174" w:rsidP="00455174">
      <w:pPr>
        <w:pStyle w:val="ListParagraph"/>
        <w:numPr>
          <w:ilvl w:val="0"/>
          <w:numId w:val="34"/>
        </w:numPr>
        <w:rPr>
          <w:rFonts w:ascii="Times New Roman" w:eastAsia="Times New Roman" w:hAnsi="Times New Roman" w:cs="Times New Roman"/>
        </w:rPr>
      </w:pPr>
      <w:r w:rsidRPr="00F4056A">
        <w:rPr>
          <w:rFonts w:ascii="Times New Roman" w:eastAsia="Times New Roman" w:hAnsi="Times New Roman" w:cs="Times New Roman"/>
        </w:rPr>
        <w:t>Insufficient information, e.g.</w:t>
      </w:r>
      <w:r>
        <w:rPr>
          <w:rFonts w:ascii="Times New Roman" w:eastAsia="Times New Roman" w:hAnsi="Times New Roman" w:cs="Times New Roman"/>
        </w:rPr>
        <w:t>,</w:t>
      </w:r>
      <w:r w:rsidRPr="00F4056A">
        <w:rPr>
          <w:rFonts w:ascii="Times New Roman" w:eastAsia="Times New Roman" w:hAnsi="Times New Roman" w:cs="Times New Roman"/>
        </w:rPr>
        <w:t xml:space="preserve"> the codebase relationships are not sufficiently researched</w:t>
      </w:r>
      <w:r>
        <w:rPr>
          <w:rFonts w:ascii="Times New Roman" w:eastAsia="Times New Roman" w:hAnsi="Times New Roman" w:cs="Times New Roman"/>
        </w:rPr>
        <w:t>.</w:t>
      </w:r>
    </w:p>
    <w:p w14:paraId="6B6C472A" w14:textId="77777777" w:rsidR="00455174" w:rsidRPr="00F4056A" w:rsidRDefault="00455174" w:rsidP="00455174">
      <w:pPr>
        <w:pStyle w:val="ListParagraph"/>
        <w:numPr>
          <w:ilvl w:val="0"/>
          <w:numId w:val="34"/>
        </w:numPr>
        <w:rPr>
          <w:rFonts w:ascii="Times New Roman" w:eastAsia="Times New Roman" w:hAnsi="Times New Roman" w:cs="Times New Roman"/>
        </w:rPr>
      </w:pPr>
      <w:r w:rsidRPr="00F4056A">
        <w:rPr>
          <w:rFonts w:ascii="Times New Roman" w:eastAsia="Times New Roman" w:hAnsi="Times New Roman" w:cs="Times New Roman"/>
        </w:rPr>
        <w:t>Inadequate coordination, e.g.</w:t>
      </w:r>
      <w:r>
        <w:rPr>
          <w:rFonts w:ascii="Times New Roman" w:eastAsia="Times New Roman" w:hAnsi="Times New Roman" w:cs="Times New Roman"/>
        </w:rPr>
        <w:t>,</w:t>
      </w:r>
      <w:r w:rsidRPr="00F4056A">
        <w:rPr>
          <w:rFonts w:ascii="Times New Roman" w:eastAsia="Times New Roman" w:hAnsi="Times New Roman" w:cs="Times New Roman"/>
        </w:rPr>
        <w:t xml:space="preserve"> two CNAs assign separate CVE IDs without talking to each other.</w:t>
      </w:r>
    </w:p>
    <w:p w14:paraId="33F305E7" w14:textId="77777777" w:rsidR="00455174" w:rsidRDefault="00455174" w:rsidP="00455174">
      <w:pPr>
        <w:pStyle w:val="ListParagraph"/>
        <w:numPr>
          <w:ilvl w:val="0"/>
          <w:numId w:val="34"/>
        </w:numPr>
        <w:rPr>
          <w:rFonts w:ascii="Times New Roman" w:eastAsia="Times New Roman" w:hAnsi="Times New Roman" w:cs="Times New Roman"/>
        </w:rPr>
      </w:pPr>
      <w:r w:rsidRPr="00F4056A">
        <w:rPr>
          <w:rFonts w:ascii="Times New Roman" w:eastAsia="Times New Roman" w:hAnsi="Times New Roman" w:cs="Times New Roman"/>
        </w:rPr>
        <w:t xml:space="preserve"> Human error, e.g.</w:t>
      </w:r>
      <w:r>
        <w:rPr>
          <w:rFonts w:ascii="Times New Roman" w:eastAsia="Times New Roman" w:hAnsi="Times New Roman" w:cs="Times New Roman"/>
        </w:rPr>
        <w:t>,</w:t>
      </w:r>
      <w:r w:rsidRPr="00F4056A">
        <w:rPr>
          <w:rFonts w:ascii="Times New Roman" w:eastAsia="Times New Roman" w:hAnsi="Times New Roman" w:cs="Times New Roman"/>
        </w:rPr>
        <w:t xml:space="preserve"> a typo in a report.</w:t>
      </w:r>
    </w:p>
    <w:p w14:paraId="0D363B46" w14:textId="77777777" w:rsidR="00455174" w:rsidRDefault="00455174" w:rsidP="00455174">
      <w:pPr>
        <w:rPr>
          <w:rFonts w:ascii="Times New Roman" w:eastAsia="Times New Roman" w:hAnsi="Times New Roman" w:cs="Times New Roman"/>
          <w:b/>
          <w:bCs/>
        </w:rPr>
      </w:pPr>
    </w:p>
    <w:p w14:paraId="748CA36D" w14:textId="77777777" w:rsidR="00455174" w:rsidRDefault="00455174" w:rsidP="00455174">
      <w:pPr>
        <w:rPr>
          <w:rFonts w:ascii="Times New Roman" w:eastAsia="Times New Roman" w:hAnsi="Times New Roman" w:cs="Times New Roman"/>
        </w:rPr>
      </w:pPr>
      <w:r>
        <w:rPr>
          <w:rFonts w:ascii="Times New Roman" w:eastAsia="Times New Roman" w:hAnsi="Times New Roman" w:cs="Times New Roman"/>
        </w:rPr>
        <w:t>Since mistakes are inevitable, processes to correct them are necessary. The following sections describe different scenarios wherein the CVE ID assignment goes awry, and the corresponding resolution process.</w:t>
      </w:r>
    </w:p>
    <w:p w14:paraId="526672E0" w14:textId="77777777" w:rsidR="00455174" w:rsidRPr="00F4056A" w:rsidRDefault="00455174" w:rsidP="00455174">
      <w:pPr>
        <w:rPr>
          <w:rFonts w:ascii="Times New Roman" w:eastAsia="Times New Roman" w:hAnsi="Times New Roman" w:cs="Times New Roman"/>
          <w:color w:val="315683"/>
          <w:szCs w:val="32"/>
        </w:rPr>
      </w:pPr>
    </w:p>
    <w:p w14:paraId="3F51D2F7" w14:textId="77777777" w:rsidR="00455174" w:rsidRDefault="00455174" w:rsidP="00455174">
      <w:pPr>
        <w:pStyle w:val="Heading7"/>
      </w:pPr>
      <w:bookmarkStart w:id="445" w:name="_Toc456352035"/>
      <w:r>
        <w:t>Reject: A CVE ID Should Not Have Been Assigned</w:t>
      </w:r>
      <w:bookmarkEnd w:id="445"/>
    </w:p>
    <w:p w14:paraId="41173488" w14:textId="77777777" w:rsidR="00455174" w:rsidRDefault="00455174" w:rsidP="00455174">
      <w:pPr>
        <w:pStyle w:val="BodyText"/>
      </w:pPr>
      <w:r>
        <w:t xml:space="preserve">There are many reasons why a CVE ID may be rejected, such as: further research determines the issue is not a vulnerability; a typo in an advisory causes the wrong CVE ID to be used; or the researcher decides to keep the vulnerability private. In these </w:t>
      </w:r>
      <w:proofErr w:type="gramStart"/>
      <w:r>
        <w:t>instances</w:t>
      </w:r>
      <w:proofErr w:type="gramEnd"/>
      <w:r>
        <w:t xml:space="preserve"> and others, the description for the CVE entry is updated to reflect that the CVE ID has been REJECTED and provides the reason for the rejection.</w:t>
      </w:r>
    </w:p>
    <w:p w14:paraId="32472757" w14:textId="77777777" w:rsidR="00455174" w:rsidRDefault="00455174" w:rsidP="00455174">
      <w:pPr>
        <w:pStyle w:val="Heading7"/>
      </w:pPr>
      <w:bookmarkStart w:id="446" w:name="_Toc456352036"/>
      <w:r>
        <w:t>Merge: Multiple CVE IDs Assigned to One Vulnerability</w:t>
      </w:r>
      <w:bookmarkEnd w:id="446"/>
    </w:p>
    <w:p w14:paraId="6EBCF797" w14:textId="77777777" w:rsidR="00455174" w:rsidRDefault="00455174" w:rsidP="00455174">
      <w:pPr>
        <w:pStyle w:val="BodyText"/>
      </w:pPr>
      <w:r>
        <w:t>The process for resolving multiple CVE IDs assigned to a single vulnerability (as defined by the counting decisions) is as follows:</w:t>
      </w:r>
    </w:p>
    <w:p w14:paraId="62734487" w14:textId="77777777" w:rsidR="00455174" w:rsidRDefault="00455174" w:rsidP="00455174">
      <w:pPr>
        <w:numPr>
          <w:ilvl w:val="0"/>
          <w:numId w:val="35"/>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Determine which CVE ID to associate with the issue</w:t>
      </w:r>
      <w:r w:rsidRPr="004D58CF">
        <w:rPr>
          <w:rFonts w:ascii="Times New Roman" w:eastAsia="Times New Roman" w:hAnsi="Times New Roman" w:cs="Times New Roman"/>
        </w:rPr>
        <w:t>.</w:t>
      </w:r>
    </w:p>
    <w:p w14:paraId="7B18E5CD" w14:textId="77777777" w:rsidR="00455174" w:rsidRDefault="00455174" w:rsidP="00455174">
      <w:pPr>
        <w:numPr>
          <w:ilvl w:val="0"/>
          <w:numId w:val="35"/>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Merge the information from the other CVE IDs into chosen CVE ID.</w:t>
      </w:r>
    </w:p>
    <w:p w14:paraId="0534E5DC" w14:textId="77777777" w:rsidR="00455174" w:rsidRPr="0029378A" w:rsidRDefault="00455174" w:rsidP="00455174">
      <w:pPr>
        <w:numPr>
          <w:ilvl w:val="0"/>
          <w:numId w:val="35"/>
        </w:numPr>
        <w:spacing w:before="100" w:beforeAutospacing="1" w:after="100" w:afterAutospacing="1"/>
        <w:rPr>
          <w:rFonts w:ascii="Times New Roman" w:eastAsia="Times New Roman" w:hAnsi="Times New Roman" w:cs="Times New Roman"/>
          <w:b/>
          <w:bCs/>
        </w:rPr>
      </w:pPr>
      <w:r w:rsidRPr="00333D53">
        <w:rPr>
          <w:rFonts w:ascii="Times New Roman" w:eastAsia="Times New Roman" w:hAnsi="Times New Roman" w:cs="Times New Roman"/>
        </w:rPr>
        <w:t>Update the CVE IDs that were</w:t>
      </w:r>
      <w:r>
        <w:rPr>
          <w:rFonts w:ascii="Times New Roman" w:eastAsia="Times New Roman" w:hAnsi="Times New Roman" w:cs="Times New Roman"/>
        </w:rPr>
        <w:t xml:space="preserve"> </w:t>
      </w:r>
      <w:r w:rsidRPr="00333D53">
        <w:rPr>
          <w:rFonts w:ascii="Times New Roman" w:eastAsia="Times New Roman" w:hAnsi="Times New Roman" w:cs="Times New Roman"/>
        </w:rPr>
        <w:t>n</w:t>
      </w:r>
      <w:r>
        <w:rPr>
          <w:rFonts w:ascii="Times New Roman" w:eastAsia="Times New Roman" w:hAnsi="Times New Roman" w:cs="Times New Roman"/>
        </w:rPr>
        <w:t>o</w:t>
      </w:r>
      <w:r w:rsidRPr="0029378A">
        <w:rPr>
          <w:rFonts w:ascii="Times New Roman" w:eastAsia="Times New Roman" w:hAnsi="Times New Roman" w:cs="Times New Roman"/>
        </w:rPr>
        <w:t>t chosen with a REJECTED description that points to the chosen CVE ID as the correct one to use.</w:t>
      </w:r>
    </w:p>
    <w:p w14:paraId="5962CA1D" w14:textId="77777777" w:rsidR="00455174" w:rsidRPr="004D58CF" w:rsidRDefault="00455174" w:rsidP="00455174">
      <w:pPr>
        <w:pStyle w:val="BodyText"/>
      </w:pPr>
      <w:r>
        <w:t>T</w:t>
      </w:r>
      <w:r w:rsidRPr="004D58CF">
        <w:t xml:space="preserve">he following criteria </w:t>
      </w:r>
      <w:r>
        <w:t xml:space="preserve">is used </w:t>
      </w:r>
      <w:r w:rsidRPr="004D58CF">
        <w:t>to select which identifier will be associated with the issue:</w:t>
      </w:r>
    </w:p>
    <w:p w14:paraId="3DF0A648"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PREFER THE MOST COMMONLY REFERENCED IDENTIFIER. This is roughly gauged by searching for all affected identifiers on a search engine and comparing results.</w:t>
      </w:r>
    </w:p>
    <w:p w14:paraId="5427F9A3"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usage numbers of identifiers are about the same, then CHOOSE THE IDENTIFIER USED BY THE MOST AUTHORITATIVE SOURCE. The "most authoritative source" is roughly prioritized as: vendor, coordinator, researcher.</w:t>
      </w:r>
    </w:p>
    <w:p w14:paraId="1CA0C81F"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identifiers have the same level of authority, then CHOOSE THE IDENTIFIER THAT HAS BEEN PUBLIC FOR THE LONGEST PERIOD OF TIME.</w:t>
      </w:r>
    </w:p>
    <w:p w14:paraId="5F2A01EF"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identifiers have been public for the same amount of time, then CHOOSE THE IDENTIFIER WITH THE SMALLEST NUMERIC PORTION.</w:t>
      </w:r>
    </w:p>
    <w:p w14:paraId="69992243" w14:textId="77777777" w:rsidR="00455174" w:rsidRPr="00496CE1" w:rsidRDefault="00455174" w:rsidP="00455174">
      <w:pPr>
        <w:pStyle w:val="BodyText"/>
      </w:pPr>
      <w:r w:rsidRPr="00915BB1">
        <w:t>Note that the process describe</w:t>
      </w:r>
      <w:r>
        <w:t>d</w:t>
      </w:r>
      <w:r w:rsidRPr="00915BB1">
        <w:t xml:space="preserve"> above is reserved for cases where the CVE IDs have clearly been assigned to the same vulnerability.</w:t>
      </w:r>
      <w:r w:rsidRPr="00B6340E">
        <w:t xml:space="preserve"> If there is insufficient information to decide, the description of the CVE entries may be changed to indicate that they may be the same.</w:t>
      </w:r>
      <w:r w:rsidRPr="005A1786">
        <w:t xml:space="preserve"> For example, a NOTE </w:t>
      </w:r>
      <w:r w:rsidRPr="005A1786">
        <w:lastRenderedPageBreak/>
        <w:t xml:space="preserve">sentence such as </w:t>
      </w:r>
      <w:r w:rsidRPr="00496CE1">
        <w:t>"This may be the same as &lt;the-other-CVE-ID&gt;" or "This may overlap &lt;the-other-CVE-ID&gt;" may be used.</w:t>
      </w:r>
    </w:p>
    <w:p w14:paraId="32C44885" w14:textId="77777777" w:rsidR="00455174" w:rsidRDefault="00455174" w:rsidP="00455174">
      <w:pPr>
        <w:pStyle w:val="Heading7"/>
      </w:pPr>
      <w:bookmarkStart w:id="447" w:name="_Toc456352037"/>
      <w:r>
        <w:t>Split: A Single CVE ID is Assigned when More than One is Required</w:t>
      </w:r>
      <w:bookmarkEnd w:id="447"/>
    </w:p>
    <w:p w14:paraId="2F1EEA8A" w14:textId="77777777" w:rsidR="00455174" w:rsidRDefault="00455174" w:rsidP="00455174">
      <w:pPr>
        <w:pStyle w:val="BodyText"/>
      </w:pPr>
      <w:r>
        <w:t>The process for splitting a CVE entry into multiple CVE entries is as follows:</w:t>
      </w:r>
    </w:p>
    <w:p w14:paraId="501869E7"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Determine which vulnerability should be associated with the original CVE ID</w:t>
      </w:r>
      <w:r w:rsidRPr="004D58CF">
        <w:rPr>
          <w:rFonts w:ascii="Times New Roman" w:eastAsia="Times New Roman" w:hAnsi="Times New Roman" w:cs="Times New Roman"/>
        </w:rPr>
        <w:t>.</w:t>
      </w:r>
    </w:p>
    <w:p w14:paraId="53A39E7B"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Assign CVE IDs to the additional vulnerabilities.</w:t>
      </w:r>
    </w:p>
    <w:p w14:paraId="4703AD2C"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Include a NOTE pointing to the original CVE ID in the descriptions of the CVE entries for the new CVE IDs.</w:t>
      </w:r>
    </w:p>
    <w:p w14:paraId="73175EAD"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Update description of the CVE entry for the original CVE ID with a NOTE saying that the entry has been split and point to the additional CVE IDs.</w:t>
      </w:r>
    </w:p>
    <w:p w14:paraId="6298100D" w14:textId="77777777" w:rsidR="00455174" w:rsidRDefault="00455174" w:rsidP="00455174">
      <w:pPr>
        <w:pStyle w:val="BodyText"/>
      </w:pPr>
      <w:r>
        <w:t>The following criteria is used to select which vulnerability is selected to be associated with the original CVE.</w:t>
      </w:r>
    </w:p>
    <w:p w14:paraId="7EACB0A4"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PREFER THE MOST COMMONLY ASSOCIATED VULNERABILITY</w:t>
      </w:r>
      <w:r w:rsidRPr="004D58CF">
        <w:rPr>
          <w:rFonts w:ascii="Times New Roman" w:eastAsia="Times New Roman" w:hAnsi="Times New Roman" w:cs="Times New Roman"/>
        </w:rPr>
        <w:t>.</w:t>
      </w:r>
      <w:r>
        <w:rPr>
          <w:rFonts w:ascii="Times New Roman" w:eastAsia="Times New Roman" w:hAnsi="Times New Roman" w:cs="Times New Roman"/>
        </w:rPr>
        <w:t xml:space="preserve"> </w:t>
      </w:r>
      <w:r w:rsidRPr="004D58CF">
        <w:rPr>
          <w:rFonts w:ascii="Times New Roman" w:eastAsia="Times New Roman" w:hAnsi="Times New Roman" w:cs="Times New Roman"/>
        </w:rPr>
        <w:t xml:space="preserve">This is roughly gauged by searching for all </w:t>
      </w:r>
      <w:r>
        <w:rPr>
          <w:rFonts w:ascii="Times New Roman" w:eastAsia="Times New Roman" w:hAnsi="Times New Roman" w:cs="Times New Roman"/>
        </w:rPr>
        <w:t>of the vulnerabilities</w:t>
      </w:r>
      <w:r w:rsidRPr="004D58CF">
        <w:rPr>
          <w:rFonts w:ascii="Times New Roman" w:eastAsia="Times New Roman" w:hAnsi="Times New Roman" w:cs="Times New Roman"/>
        </w:rPr>
        <w:t xml:space="preserve"> on a search engine and comparing results.</w:t>
      </w:r>
      <w:r>
        <w:rPr>
          <w:rFonts w:ascii="Times New Roman" w:eastAsia="Times New Roman" w:hAnsi="Times New Roman" w:cs="Times New Roman"/>
        </w:rPr>
        <w:t xml:space="preserve"> </w:t>
      </w:r>
    </w:p>
    <w:p w14:paraId="42016F53"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association number of the vulnerabilities are about the same, then CHOOSE THE VULNERABILITY WITH THE MOST SEVERE RISK. The risk for a vulnerability is determined by the CVSS score.</w:t>
      </w:r>
    </w:p>
    <w:p w14:paraId="4C18A4C9"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risks are roughly the same, CHOOSE THE VULNERABILITY WITH BROADEST RANGE OF AFFECTED VERSIONS.</w:t>
      </w:r>
    </w:p>
    <w:p w14:paraId="6876807E"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vulnerabilities affect the same versions, CHOOSE THE VULNERABILITY THAT WAS DESCRIBED FIRST IN INITIAL PUBLICATION.</w:t>
      </w:r>
    </w:p>
    <w:p w14:paraId="252C5AEF" w14:textId="77777777" w:rsidR="00455174" w:rsidRDefault="00455174" w:rsidP="00455174">
      <w:pPr>
        <w:pStyle w:val="Heading7"/>
      </w:pPr>
      <w:bookmarkStart w:id="448" w:name="_Toc456352038"/>
      <w:r>
        <w:t>Dispute: Validity of the Vulnerability is Questioned</w:t>
      </w:r>
      <w:bookmarkEnd w:id="448"/>
    </w:p>
    <w:p w14:paraId="31A951A6" w14:textId="77777777" w:rsidR="00455174" w:rsidRDefault="00455174" w:rsidP="00455174">
      <w:pPr>
        <w:pStyle w:val="BodyText"/>
      </w:pPr>
      <w:r>
        <w:t>Not everyone shares the same definition of a vulnerability. One person’s vulnerability is another person’s security hardening opportunity, and another person’s intended functionality. How does CVE deal with these differing opinions?</w:t>
      </w:r>
    </w:p>
    <w:p w14:paraId="47AE2A71" w14:textId="77777777" w:rsidR="00455174" w:rsidRDefault="00455174" w:rsidP="00455174">
      <w:pPr>
        <w:pStyle w:val="BodyText"/>
        <w:rPr>
          <w:ins w:id="449" w:author="Daniel Adinolfi" w:date="2017-08-14T09:14:00Z"/>
        </w:rPr>
      </w:pPr>
      <w:r>
        <w:t>When an authoritative source disputes the validity of the vulnerability, “"** DISPUTED **” is added to the beginning of the description, and a short NOTE is added to the end explaining why the vulnerability is disputed. Ideally, the disputing party provides a link that can be added to the CVE as a reference, and a quote that can be used as the explanation in the NOTE. However, neither are required.</w:t>
      </w:r>
    </w:p>
    <w:p w14:paraId="3819A4E6" w14:textId="588AF0BA" w:rsidR="0043420D" w:rsidRPr="0043420D" w:rsidRDefault="0043420D" w:rsidP="0043420D">
      <w:pPr>
        <w:rPr>
          <w:ins w:id="450" w:author="Daniel Adinolfi" w:date="2017-08-14T09:14:00Z"/>
          <w:rFonts w:ascii="Times New Roman" w:eastAsia="Times New Roman" w:hAnsi="Times New Roman" w:cs="Times New Roman"/>
        </w:rPr>
      </w:pPr>
      <w:ins w:id="451" w:author="Daniel Adinolfi" w:date="2017-08-14T09:14:00Z">
        <w:r>
          <w:rPr>
            <w:rFonts w:ascii="Times New Roman" w:eastAsia="Times New Roman" w:hAnsi="Times New Roman" w:cs="Times New Roman"/>
            <w:color w:val="24292E"/>
            <w:shd w:val="clear" w:color="auto" w:fill="FFFFFF"/>
          </w:rPr>
          <w:t xml:space="preserve">Note that </w:t>
        </w:r>
        <w:r w:rsidRPr="0043420D">
          <w:rPr>
            <w:rFonts w:ascii="Times New Roman" w:eastAsia="Times New Roman" w:hAnsi="Times New Roman" w:cs="Times New Roman"/>
            <w:color w:val="24292E"/>
            <w:shd w:val="clear" w:color="auto" w:fill="FFFFFF"/>
            <w:rPrChange w:id="452" w:author="Daniel Adinolfi" w:date="2017-08-14T09:14:00Z">
              <w:rPr>
                <w:rFonts w:ascii="Segoe UI" w:eastAsia="Times New Roman" w:hAnsi="Segoe UI" w:cs="Segoe UI"/>
                <w:color w:val="24292E"/>
                <w:sz w:val="21"/>
                <w:szCs w:val="21"/>
                <w:shd w:val="clear" w:color="auto" w:fill="FFFFFF"/>
              </w:rPr>
            </w:rPrChange>
          </w:rPr>
          <w:t>marking a CVE entry as disputed is different from rejecting a CVE entry. Rejections are made because the issue is clearly not a vulnerability (it fails CNT2), the vulnerability is not made public (it fails INC2), the product isn't customer controlled (it fails INC3), or the product is not generally available (it fails INC4). Entries are disputed when there are differing opinions about it being a vulnerability or regarding the specific details of the vulnerability itself. The more binary cases of INC2, INC3, and INC4 are not things that can be disputed, per se. They either are or are not true.</w:t>
        </w:r>
      </w:ins>
    </w:p>
    <w:p w14:paraId="3DAB4237" w14:textId="77777777" w:rsidR="0043420D" w:rsidRPr="00333D53" w:rsidRDefault="0043420D" w:rsidP="00455174">
      <w:pPr>
        <w:pStyle w:val="BodyText"/>
      </w:pPr>
    </w:p>
    <w:p w14:paraId="71605A53" w14:textId="77777777" w:rsidR="00455174" w:rsidRDefault="00455174" w:rsidP="00D60051">
      <w:pPr>
        <w:rPr>
          <w:rFonts w:ascii="Times New Roman" w:eastAsia="Times New Roman" w:hAnsi="Times New Roman" w:cs="Times New Roman"/>
        </w:rPr>
      </w:pPr>
    </w:p>
    <w:p w14:paraId="51C4ACF9" w14:textId="77777777" w:rsidR="00423A4C" w:rsidRDefault="00423A4C" w:rsidP="00D60051">
      <w:pPr>
        <w:rPr>
          <w:rFonts w:ascii="Times New Roman" w:eastAsia="Times New Roman" w:hAnsi="Times New Roman" w:cs="Times New Roman"/>
        </w:rPr>
      </w:pPr>
    </w:p>
    <w:p w14:paraId="295BFEA1" w14:textId="42584F8E" w:rsidR="00455174" w:rsidRDefault="00423A4C" w:rsidP="00455174">
      <w:pPr>
        <w:rPr>
          <w:rFonts w:ascii="Times New Roman" w:eastAsia="Times New Roman" w:hAnsi="Times New Roman" w:cs="Times New Roman"/>
        </w:rPr>
      </w:pPr>
      <w:r>
        <w:rPr>
          <w:rFonts w:ascii="Times New Roman" w:eastAsia="Times New Roman" w:hAnsi="Times New Roman" w:cs="Times New Roman"/>
        </w:rPr>
        <w:br w:type="page"/>
      </w:r>
    </w:p>
    <w:p w14:paraId="464BA5AE" w14:textId="7D4768FB" w:rsidR="00423A4C" w:rsidRDefault="00C934A7" w:rsidP="00423A4C">
      <w:pPr>
        <w:pStyle w:val="Heading1"/>
        <w:numPr>
          <w:ilvl w:val="0"/>
          <w:numId w:val="0"/>
        </w:numPr>
        <w:tabs>
          <w:tab w:val="clear" w:pos="450"/>
          <w:tab w:val="left" w:pos="1800"/>
        </w:tabs>
        <w:ind w:left="1800" w:hanging="1800"/>
      </w:pPr>
      <w:bookmarkStart w:id="453" w:name="_Toc491091565"/>
      <w:r>
        <w:lastRenderedPageBreak/>
        <w:t>Appendix F</w:t>
      </w:r>
      <w:r w:rsidR="00423A4C">
        <w:t xml:space="preserve"> </w:t>
      </w:r>
      <w:r w:rsidR="00423A4C">
        <w:tab/>
        <w:t>Acronyms</w:t>
      </w:r>
      <w:bookmarkEnd w:id="453"/>
    </w:p>
    <w:p w14:paraId="6F7361E0" w14:textId="77777777" w:rsidR="00423A4C" w:rsidRPr="00423A4C" w:rsidRDefault="00423A4C" w:rsidP="00423A4C">
      <w:pPr>
        <w:pStyle w:val="BodyText"/>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90"/>
        <w:gridCol w:w="7398"/>
      </w:tblGrid>
      <w:tr w:rsidR="00423A4C" w14:paraId="4D55DC35" w14:textId="77777777" w:rsidTr="005C0272">
        <w:trPr>
          <w:cantSplit/>
          <w:tblHeader/>
          <w:jc w:val="center"/>
        </w:trPr>
        <w:tc>
          <w:tcPr>
            <w:tcW w:w="1890" w:type="dxa"/>
          </w:tcPr>
          <w:p w14:paraId="7B8E7E20" w14:textId="77777777" w:rsidR="00423A4C" w:rsidRPr="00C44BB1" w:rsidRDefault="00423A4C" w:rsidP="005C0272">
            <w:pPr>
              <w:pStyle w:val="BodyTextBold"/>
            </w:pPr>
            <w:r w:rsidRPr="00C44BB1">
              <w:t>A</w:t>
            </w:r>
            <w:r>
              <w:t>cronym</w:t>
            </w:r>
          </w:p>
        </w:tc>
        <w:tc>
          <w:tcPr>
            <w:tcW w:w="7398" w:type="dxa"/>
          </w:tcPr>
          <w:p w14:paraId="24899640" w14:textId="77777777" w:rsidR="00423A4C" w:rsidRDefault="00423A4C" w:rsidP="005C0272">
            <w:pPr>
              <w:pStyle w:val="BodyText"/>
            </w:pPr>
            <w:r>
              <w:t>Definition</w:t>
            </w:r>
          </w:p>
        </w:tc>
      </w:tr>
      <w:tr w:rsidR="00423A4C" w14:paraId="607AEC07" w14:textId="77777777" w:rsidTr="005C0272">
        <w:trPr>
          <w:jc w:val="center"/>
        </w:trPr>
        <w:tc>
          <w:tcPr>
            <w:tcW w:w="1890" w:type="dxa"/>
          </w:tcPr>
          <w:p w14:paraId="71EDB79D" w14:textId="58E291F9" w:rsidR="00423A4C" w:rsidRPr="00423A4C" w:rsidRDefault="00423A4C" w:rsidP="005C0272">
            <w:pPr>
              <w:pStyle w:val="BodyText"/>
              <w:rPr>
                <w:b/>
              </w:rPr>
            </w:pPr>
            <w:r w:rsidRPr="00423A4C">
              <w:rPr>
                <w:b/>
              </w:rPr>
              <w:t>CERT</w:t>
            </w:r>
          </w:p>
        </w:tc>
        <w:tc>
          <w:tcPr>
            <w:tcW w:w="7398" w:type="dxa"/>
          </w:tcPr>
          <w:p w14:paraId="47AA047C" w14:textId="5711EDB3" w:rsidR="00423A4C" w:rsidRDefault="00423A4C" w:rsidP="005C0272">
            <w:pPr>
              <w:pStyle w:val="BodyText"/>
            </w:pPr>
            <w:r>
              <w:t>Computer Emergency Response Team</w:t>
            </w:r>
          </w:p>
        </w:tc>
      </w:tr>
      <w:tr w:rsidR="00423A4C" w14:paraId="714C3AC5" w14:textId="77777777" w:rsidTr="005C0272">
        <w:trPr>
          <w:jc w:val="center"/>
        </w:trPr>
        <w:tc>
          <w:tcPr>
            <w:tcW w:w="1890" w:type="dxa"/>
          </w:tcPr>
          <w:p w14:paraId="66BDA05B" w14:textId="428E19EC" w:rsidR="00423A4C" w:rsidRPr="00423A4C" w:rsidRDefault="00423A4C" w:rsidP="005C0272">
            <w:pPr>
              <w:pStyle w:val="BodyText"/>
              <w:rPr>
                <w:b/>
              </w:rPr>
            </w:pPr>
            <w:r w:rsidRPr="00423A4C">
              <w:rPr>
                <w:b/>
              </w:rPr>
              <w:t>CNA</w:t>
            </w:r>
          </w:p>
        </w:tc>
        <w:tc>
          <w:tcPr>
            <w:tcW w:w="7398" w:type="dxa"/>
          </w:tcPr>
          <w:p w14:paraId="13BDBEC5" w14:textId="541FCDAA" w:rsidR="00423A4C" w:rsidRDefault="00423A4C" w:rsidP="005C0272">
            <w:pPr>
              <w:pStyle w:val="BodyText"/>
            </w:pPr>
            <w:r>
              <w:t>CVE Numbering Authority</w:t>
            </w:r>
          </w:p>
        </w:tc>
      </w:tr>
      <w:tr w:rsidR="00423A4C" w14:paraId="5C011320" w14:textId="77777777" w:rsidTr="005C0272">
        <w:trPr>
          <w:jc w:val="center"/>
        </w:trPr>
        <w:tc>
          <w:tcPr>
            <w:tcW w:w="1890" w:type="dxa"/>
          </w:tcPr>
          <w:p w14:paraId="1477820B" w14:textId="00A8F62E" w:rsidR="00423A4C" w:rsidRPr="00423A4C" w:rsidRDefault="00423A4C" w:rsidP="005C0272">
            <w:pPr>
              <w:pStyle w:val="BodyText"/>
              <w:rPr>
                <w:b/>
              </w:rPr>
            </w:pPr>
            <w:r w:rsidRPr="00423A4C">
              <w:rPr>
                <w:b/>
              </w:rPr>
              <w:t>CVE</w:t>
            </w:r>
          </w:p>
        </w:tc>
        <w:tc>
          <w:tcPr>
            <w:tcW w:w="7398" w:type="dxa"/>
          </w:tcPr>
          <w:p w14:paraId="47C497D1" w14:textId="5A786B73" w:rsidR="00423A4C" w:rsidRDefault="00423A4C" w:rsidP="005C0272">
            <w:pPr>
              <w:pStyle w:val="BodyText"/>
            </w:pPr>
            <w:r>
              <w:t>Common Vulnerabilities and Exposures</w:t>
            </w:r>
          </w:p>
        </w:tc>
      </w:tr>
      <w:tr w:rsidR="00423A4C" w14:paraId="53372EE2" w14:textId="77777777" w:rsidTr="005C0272">
        <w:trPr>
          <w:jc w:val="center"/>
        </w:trPr>
        <w:tc>
          <w:tcPr>
            <w:tcW w:w="1890" w:type="dxa"/>
          </w:tcPr>
          <w:p w14:paraId="3047A98A" w14:textId="44EE8F15" w:rsidR="00423A4C" w:rsidRPr="00423A4C" w:rsidRDefault="00423A4C" w:rsidP="005C0272">
            <w:pPr>
              <w:pStyle w:val="BodyText"/>
              <w:rPr>
                <w:b/>
              </w:rPr>
            </w:pPr>
            <w:r w:rsidRPr="00423A4C">
              <w:rPr>
                <w:b/>
              </w:rPr>
              <w:t>ID</w:t>
            </w:r>
          </w:p>
        </w:tc>
        <w:tc>
          <w:tcPr>
            <w:tcW w:w="7398" w:type="dxa"/>
          </w:tcPr>
          <w:p w14:paraId="483FD0B9" w14:textId="6254401C" w:rsidR="00423A4C" w:rsidRDefault="00423A4C" w:rsidP="005C0272">
            <w:pPr>
              <w:pStyle w:val="BodyText"/>
            </w:pPr>
            <w:r>
              <w:t>Identifier</w:t>
            </w:r>
          </w:p>
        </w:tc>
      </w:tr>
      <w:tr w:rsidR="00423A4C" w14:paraId="059FCAE0" w14:textId="77777777" w:rsidTr="005C0272">
        <w:trPr>
          <w:jc w:val="center"/>
        </w:trPr>
        <w:tc>
          <w:tcPr>
            <w:tcW w:w="1890" w:type="dxa"/>
          </w:tcPr>
          <w:p w14:paraId="070E809A" w14:textId="51894142" w:rsidR="00423A4C" w:rsidRPr="00423A4C" w:rsidRDefault="00423A4C" w:rsidP="005C0272">
            <w:pPr>
              <w:pStyle w:val="BodyText"/>
              <w:rPr>
                <w:b/>
              </w:rPr>
            </w:pPr>
            <w:r w:rsidRPr="00423A4C">
              <w:rPr>
                <w:b/>
              </w:rPr>
              <w:t>ISAC</w:t>
            </w:r>
          </w:p>
        </w:tc>
        <w:tc>
          <w:tcPr>
            <w:tcW w:w="7398" w:type="dxa"/>
          </w:tcPr>
          <w:p w14:paraId="52684805" w14:textId="6073AC1F" w:rsidR="00423A4C" w:rsidRDefault="00423A4C" w:rsidP="005C0272">
            <w:pPr>
              <w:pStyle w:val="BodyText"/>
            </w:pPr>
            <w:r>
              <w:t>Information Sharing and Analysis Center</w:t>
            </w:r>
          </w:p>
        </w:tc>
      </w:tr>
      <w:tr w:rsidR="00423A4C" w14:paraId="54B9CCD2" w14:textId="77777777" w:rsidTr="005C0272">
        <w:trPr>
          <w:jc w:val="center"/>
        </w:trPr>
        <w:tc>
          <w:tcPr>
            <w:tcW w:w="1890" w:type="dxa"/>
          </w:tcPr>
          <w:p w14:paraId="5E36ABCB" w14:textId="7854A9B9" w:rsidR="00423A4C" w:rsidRPr="00423A4C" w:rsidRDefault="00423A4C" w:rsidP="005C0272">
            <w:pPr>
              <w:pStyle w:val="BodyText"/>
              <w:rPr>
                <w:b/>
              </w:rPr>
            </w:pPr>
            <w:r w:rsidRPr="00423A4C">
              <w:rPr>
                <w:b/>
              </w:rPr>
              <w:t>POC</w:t>
            </w:r>
          </w:p>
        </w:tc>
        <w:tc>
          <w:tcPr>
            <w:tcW w:w="7398" w:type="dxa"/>
          </w:tcPr>
          <w:p w14:paraId="72698254" w14:textId="1FA93099" w:rsidR="00423A4C" w:rsidRDefault="00423A4C" w:rsidP="005C0272">
            <w:pPr>
              <w:pStyle w:val="BodyText"/>
            </w:pPr>
            <w:r>
              <w:t>Point of Contact</w:t>
            </w:r>
          </w:p>
        </w:tc>
      </w:tr>
    </w:tbl>
    <w:p w14:paraId="1F195709" w14:textId="46F4EAAF" w:rsidR="00C61BD7" w:rsidRDefault="00C61BD7" w:rsidP="00D60051">
      <w:pPr>
        <w:rPr>
          <w:ins w:id="454" w:author="Daniel Adinolfi" w:date="2017-08-21T15:04:00Z"/>
          <w:rFonts w:ascii="Times New Roman" w:eastAsia="Times New Roman" w:hAnsi="Times New Roman" w:cs="Times New Roman"/>
        </w:rPr>
      </w:pPr>
    </w:p>
    <w:p w14:paraId="3CDC0382" w14:textId="77777777" w:rsidR="00C61BD7" w:rsidRDefault="00C61BD7">
      <w:pPr>
        <w:rPr>
          <w:ins w:id="455" w:author="Daniel Adinolfi" w:date="2017-08-21T15:04:00Z"/>
          <w:rFonts w:ascii="Times New Roman" w:eastAsia="Times New Roman" w:hAnsi="Times New Roman" w:cs="Times New Roman"/>
        </w:rPr>
      </w:pPr>
      <w:ins w:id="456" w:author="Daniel Adinolfi" w:date="2017-08-21T15:04:00Z">
        <w:r>
          <w:rPr>
            <w:rFonts w:ascii="Times New Roman" w:eastAsia="Times New Roman" w:hAnsi="Times New Roman" w:cs="Times New Roman"/>
          </w:rPr>
          <w:br w:type="page"/>
        </w:r>
      </w:ins>
    </w:p>
    <w:p w14:paraId="01539637" w14:textId="21211CFF" w:rsidR="00C61BD7" w:rsidRPr="00C61BD7" w:rsidRDefault="00C61BD7" w:rsidP="00A113C8">
      <w:pPr>
        <w:pStyle w:val="Heading1"/>
        <w:numPr>
          <w:ilvl w:val="0"/>
          <w:numId w:val="0"/>
        </w:numPr>
        <w:ind w:left="360" w:hanging="360"/>
        <w:rPr>
          <w:ins w:id="457" w:author="Daniel Adinolfi" w:date="2017-08-21T15:04:00Z"/>
          <w:rStyle w:val="SubtleEmphasis"/>
          <w:i w:val="0"/>
          <w:rPrChange w:id="458" w:author="Daniel Adinolfi" w:date="2017-08-21T15:11:00Z">
            <w:rPr>
              <w:ins w:id="459" w:author="Daniel Adinolfi" w:date="2017-08-21T15:04:00Z"/>
            </w:rPr>
          </w:rPrChange>
        </w:rPr>
        <w:pPrChange w:id="460" w:author="Daniel Adinolfi" w:date="2017-08-21T15:12:00Z">
          <w:pPr/>
        </w:pPrChange>
      </w:pPr>
      <w:bookmarkStart w:id="461" w:name="_Toc491091566"/>
      <w:bookmarkStart w:id="462" w:name="_Appendix_G_"/>
      <w:bookmarkEnd w:id="462"/>
      <w:ins w:id="463" w:author="Daniel Adinolfi" w:date="2017-08-21T15:04:00Z">
        <w:r w:rsidRPr="00C61BD7">
          <w:rPr>
            <w:rStyle w:val="SubtleEmphasis"/>
            <w:i w:val="0"/>
            <w:rPrChange w:id="464" w:author="Daniel Adinolfi" w:date="2017-08-21T15:11:00Z">
              <w:rPr/>
            </w:rPrChange>
          </w:rPr>
          <w:lastRenderedPageBreak/>
          <w:t xml:space="preserve">Appendix </w:t>
        </w:r>
        <w:proofErr w:type="gramStart"/>
        <w:r w:rsidRPr="00C61BD7">
          <w:rPr>
            <w:rStyle w:val="SubtleEmphasis"/>
            <w:i w:val="0"/>
            <w:rPrChange w:id="465" w:author="Daniel Adinolfi" w:date="2017-08-21T15:11:00Z">
              <w:rPr/>
            </w:rPrChange>
          </w:rPr>
          <w:t>G  Quarterly</w:t>
        </w:r>
        <w:proofErr w:type="gramEnd"/>
        <w:r w:rsidRPr="00C61BD7">
          <w:rPr>
            <w:rStyle w:val="SubtleEmphasis"/>
            <w:i w:val="0"/>
            <w:rPrChange w:id="466" w:author="Daniel Adinolfi" w:date="2017-08-21T15:11:00Z">
              <w:rPr/>
            </w:rPrChange>
          </w:rPr>
          <w:t xml:space="preserve"> Metrics</w:t>
        </w:r>
        <w:bookmarkEnd w:id="461"/>
      </w:ins>
    </w:p>
    <w:p w14:paraId="35692980" w14:textId="77777777" w:rsidR="00C61BD7" w:rsidRDefault="00C61BD7" w:rsidP="00D60051">
      <w:pPr>
        <w:rPr>
          <w:ins w:id="467" w:author="Daniel Adinolfi" w:date="2017-08-21T15:04:00Z"/>
          <w:rFonts w:ascii="Times New Roman" w:eastAsia="Times New Roman" w:hAnsi="Times New Roman" w:cs="Times New Roman"/>
        </w:rPr>
      </w:pPr>
    </w:p>
    <w:p w14:paraId="5FB4C06F" w14:textId="0A865F65" w:rsidR="00C61BD7" w:rsidRDefault="00C61BD7" w:rsidP="00D60051">
      <w:pPr>
        <w:rPr>
          <w:ins w:id="468" w:author="Daniel Adinolfi" w:date="2017-08-21T15:06:00Z"/>
          <w:rFonts w:ascii="Times New Roman" w:eastAsia="Times New Roman" w:hAnsi="Times New Roman" w:cs="Times New Roman"/>
        </w:rPr>
      </w:pPr>
      <w:ins w:id="469" w:author="Daniel Adinolfi" w:date="2017-08-21T15:04:00Z">
        <w:r>
          <w:rPr>
            <w:rFonts w:ascii="Times New Roman" w:eastAsia="Times New Roman" w:hAnsi="Times New Roman" w:cs="Times New Roman"/>
          </w:rPr>
          <w:t xml:space="preserve">Per </w:t>
        </w:r>
      </w:ins>
      <w:ins w:id="470" w:author="Daniel Adinolfi" w:date="2017-08-21T15:05:00Z">
        <w:r>
          <w:rPr>
            <w:rFonts w:ascii="Times New Roman" w:eastAsia="Times New Roman" w:hAnsi="Times New Roman" w:cs="Times New Roman"/>
          </w:rPr>
          <w:t xml:space="preserve">2.3.2, every CNA must provide metrics to gauge </w:t>
        </w:r>
      </w:ins>
      <w:ins w:id="471" w:author="Daniel Adinolfi" w:date="2017-08-21T15:16:00Z">
        <w:r w:rsidR="00B16B4F">
          <w:rPr>
            <w:rFonts w:ascii="Times New Roman" w:eastAsia="Times New Roman" w:hAnsi="Times New Roman" w:cs="Times New Roman"/>
          </w:rPr>
          <w:t xml:space="preserve">their responsiveness to CVE requests and their general performance as a CNA. CNAs should collect and report on the following </w:t>
        </w:r>
      </w:ins>
      <w:ins w:id="472" w:author="Daniel Adinolfi" w:date="2017-08-21T15:21:00Z">
        <w:r w:rsidR="00B16B4F">
          <w:rPr>
            <w:rFonts w:ascii="Times New Roman" w:eastAsia="Times New Roman" w:hAnsi="Times New Roman" w:cs="Times New Roman"/>
          </w:rPr>
          <w:t>information</w:t>
        </w:r>
      </w:ins>
      <w:ins w:id="473" w:author="Daniel Adinolfi" w:date="2017-08-21T15:16:00Z">
        <w:r w:rsidR="00B16B4F">
          <w:rPr>
            <w:rFonts w:ascii="Times New Roman" w:eastAsia="Times New Roman" w:hAnsi="Times New Roman" w:cs="Times New Roman"/>
          </w:rPr>
          <w:t xml:space="preserve"> </w:t>
        </w:r>
      </w:ins>
      <w:ins w:id="474" w:author="Daniel Adinolfi" w:date="2017-08-21T15:21:00Z">
        <w:r w:rsidR="00B16B4F">
          <w:rPr>
            <w:rFonts w:ascii="Times New Roman" w:eastAsia="Times New Roman" w:hAnsi="Times New Roman" w:cs="Times New Roman"/>
          </w:rPr>
          <w:t>to their Root CNA at a minimum. Root CNAs can request additional information.</w:t>
        </w:r>
      </w:ins>
      <w:ins w:id="475" w:author="Daniel Adinolfi" w:date="2017-08-21T15:05:00Z">
        <w:r>
          <w:rPr>
            <w:rFonts w:ascii="Times New Roman" w:eastAsia="Times New Roman" w:hAnsi="Times New Roman" w:cs="Times New Roman"/>
          </w:rPr>
          <w:t xml:space="preserve"> </w:t>
        </w:r>
      </w:ins>
    </w:p>
    <w:p w14:paraId="229DFF0B" w14:textId="77777777" w:rsidR="00C61BD7" w:rsidRDefault="00C61BD7" w:rsidP="00D60051">
      <w:pPr>
        <w:rPr>
          <w:ins w:id="476" w:author="Daniel Adinolfi" w:date="2017-08-21T15:06:00Z"/>
          <w:rFonts w:ascii="Times New Roman" w:eastAsia="Times New Roman" w:hAnsi="Times New Roman" w:cs="Times New Roman"/>
        </w:rPr>
      </w:pPr>
    </w:p>
    <w:p w14:paraId="01E68B3F" w14:textId="77777777" w:rsidR="00C61BD7" w:rsidRPr="00C61BD7" w:rsidRDefault="00C61BD7" w:rsidP="00C61BD7">
      <w:pPr>
        <w:rPr>
          <w:ins w:id="477" w:author="Daniel Adinolfi" w:date="2017-08-21T15:06:00Z"/>
          <w:rFonts w:ascii="Times New Roman" w:eastAsia="Times New Roman" w:hAnsi="Times New Roman" w:cs="Times New Roman"/>
        </w:rPr>
      </w:pPr>
      <w:ins w:id="478" w:author="Daniel Adinolfi" w:date="2017-08-21T15:06:00Z">
        <w:r w:rsidRPr="00C61BD7">
          <w:rPr>
            <w:rFonts w:ascii="Times New Roman" w:eastAsia="Times New Roman" w:hAnsi="Times New Roman" w:cs="Times New Roman"/>
          </w:rPr>
          <w:t>For All CNAs</w:t>
        </w:r>
      </w:ins>
    </w:p>
    <w:p w14:paraId="0478A1CB" w14:textId="77777777" w:rsidR="00C61BD7" w:rsidRPr="00C61BD7" w:rsidRDefault="00C61BD7" w:rsidP="00C61BD7">
      <w:pPr>
        <w:pStyle w:val="ListParagraph"/>
        <w:numPr>
          <w:ilvl w:val="0"/>
          <w:numId w:val="42"/>
        </w:numPr>
        <w:rPr>
          <w:ins w:id="479" w:author="Daniel Adinolfi" w:date="2017-08-21T15:06:00Z"/>
          <w:rFonts w:ascii="Times New Roman" w:eastAsia="Times New Roman" w:hAnsi="Times New Roman" w:cs="Times New Roman"/>
          <w:rPrChange w:id="480" w:author="Daniel Adinolfi" w:date="2017-08-21T15:06:00Z">
            <w:rPr>
              <w:ins w:id="481" w:author="Daniel Adinolfi" w:date="2017-08-21T15:06:00Z"/>
            </w:rPr>
          </w:rPrChange>
        </w:rPr>
        <w:pPrChange w:id="482" w:author="Daniel Adinolfi" w:date="2017-08-21T15:06:00Z">
          <w:pPr/>
        </w:pPrChange>
      </w:pPr>
      <w:ins w:id="483" w:author="Daniel Adinolfi" w:date="2017-08-21T15:06:00Z">
        <w:r w:rsidRPr="00C61BD7">
          <w:rPr>
            <w:rFonts w:ascii="Times New Roman" w:eastAsia="Times New Roman" w:hAnsi="Times New Roman" w:cs="Times New Roman"/>
            <w:rPrChange w:id="484" w:author="Daniel Adinolfi" w:date="2017-08-21T15:06:00Z">
              <w:rPr/>
            </w:rPrChange>
          </w:rPr>
          <w:t>Number of unique vulnerability reports received from external parties (assigned and not assigned CVE IDs)</w:t>
        </w:r>
      </w:ins>
    </w:p>
    <w:p w14:paraId="22E39B2D" w14:textId="2BE4EFF5" w:rsidR="00C61BD7" w:rsidRPr="00C61BD7" w:rsidRDefault="00B16B4F" w:rsidP="00B16B4F">
      <w:pPr>
        <w:ind w:left="720"/>
        <w:rPr>
          <w:ins w:id="485" w:author="Daniel Adinolfi" w:date="2017-08-21T15:06:00Z"/>
          <w:rFonts w:ascii="Times New Roman" w:eastAsia="Times New Roman" w:hAnsi="Times New Roman" w:cs="Times New Roman"/>
        </w:rPr>
        <w:pPrChange w:id="486" w:author="Daniel Adinolfi" w:date="2017-08-21T15:12:00Z">
          <w:pPr/>
        </w:pPrChange>
      </w:pPr>
      <w:ins w:id="487" w:author="Daniel Adinolfi" w:date="2017-08-21T15:12:00Z">
        <w:r>
          <w:rPr>
            <w:rFonts w:ascii="Times New Roman" w:eastAsia="Times New Roman" w:hAnsi="Times New Roman" w:cs="Times New Roman"/>
          </w:rPr>
          <w:t xml:space="preserve">Rationale: </w:t>
        </w:r>
      </w:ins>
      <w:ins w:id="488" w:author="Daniel Adinolfi" w:date="2017-08-21T15:06:00Z">
        <w:r w:rsidR="00C61BD7" w:rsidRPr="00C61BD7">
          <w:rPr>
            <w:rFonts w:ascii="Times New Roman" w:eastAsia="Times New Roman" w:hAnsi="Times New Roman" w:cs="Times New Roman"/>
          </w:rPr>
          <w:t xml:space="preserve">This gives an idea of how much vulnerability disclosure activity there is in each CNA which can then </w:t>
        </w:r>
      </w:ins>
      <w:ins w:id="489" w:author="Daniel Adinolfi" w:date="2017-08-21T15:13:00Z">
        <w:r>
          <w:rPr>
            <w:rFonts w:ascii="Times New Roman" w:eastAsia="Times New Roman" w:hAnsi="Times New Roman" w:cs="Times New Roman"/>
          </w:rPr>
          <w:t xml:space="preserve">be </w:t>
        </w:r>
      </w:ins>
      <w:ins w:id="490" w:author="Daniel Adinolfi" w:date="2017-08-21T15:06:00Z">
        <w:r w:rsidR="00C61BD7" w:rsidRPr="00C61BD7">
          <w:rPr>
            <w:rFonts w:ascii="Times New Roman" w:eastAsia="Times New Roman" w:hAnsi="Times New Roman" w:cs="Times New Roman"/>
          </w:rPr>
          <w:t>extrapolate</w:t>
        </w:r>
      </w:ins>
      <w:ins w:id="491" w:author="Daniel Adinolfi" w:date="2017-08-21T15:13:00Z">
        <w:r>
          <w:rPr>
            <w:rFonts w:ascii="Times New Roman" w:eastAsia="Times New Roman" w:hAnsi="Times New Roman" w:cs="Times New Roman"/>
          </w:rPr>
          <w:t>d</w:t>
        </w:r>
      </w:ins>
      <w:ins w:id="492" w:author="Daniel Adinolfi" w:date="2017-08-21T15:06:00Z">
        <w:r w:rsidR="00C61BD7" w:rsidRPr="00C61BD7">
          <w:rPr>
            <w:rFonts w:ascii="Times New Roman" w:eastAsia="Times New Roman" w:hAnsi="Times New Roman" w:cs="Times New Roman"/>
          </w:rPr>
          <w:t xml:space="preserve"> to sector</w:t>
        </w:r>
      </w:ins>
      <w:ins w:id="493" w:author="Daniel Adinolfi" w:date="2017-08-21T15:13:00Z">
        <w:r>
          <w:rPr>
            <w:rFonts w:ascii="Times New Roman" w:eastAsia="Times New Roman" w:hAnsi="Times New Roman" w:cs="Times New Roman"/>
          </w:rPr>
          <w:t>s</w:t>
        </w:r>
      </w:ins>
      <w:ins w:id="494" w:author="Daniel Adinolfi" w:date="2017-08-21T15:06:00Z">
        <w:r w:rsidR="00C61BD7" w:rsidRPr="00C61BD7">
          <w:rPr>
            <w:rFonts w:ascii="Times New Roman" w:eastAsia="Times New Roman" w:hAnsi="Times New Roman" w:cs="Times New Roman"/>
          </w:rPr>
          <w:t xml:space="preserve"> or some other category of CNA.</w:t>
        </w:r>
      </w:ins>
    </w:p>
    <w:p w14:paraId="10C4E130" w14:textId="77777777" w:rsidR="00C61BD7" w:rsidRPr="00C61BD7" w:rsidRDefault="00C61BD7" w:rsidP="00C61BD7">
      <w:pPr>
        <w:pStyle w:val="ListParagraph"/>
        <w:numPr>
          <w:ilvl w:val="0"/>
          <w:numId w:val="42"/>
        </w:numPr>
        <w:rPr>
          <w:ins w:id="495" w:author="Daniel Adinolfi" w:date="2017-08-21T15:06:00Z"/>
          <w:rFonts w:ascii="Times New Roman" w:eastAsia="Times New Roman" w:hAnsi="Times New Roman" w:cs="Times New Roman"/>
          <w:rPrChange w:id="496" w:author="Daniel Adinolfi" w:date="2017-08-21T15:06:00Z">
            <w:rPr>
              <w:ins w:id="497" w:author="Daniel Adinolfi" w:date="2017-08-21T15:06:00Z"/>
            </w:rPr>
          </w:rPrChange>
        </w:rPr>
        <w:pPrChange w:id="498" w:author="Daniel Adinolfi" w:date="2017-08-21T15:06:00Z">
          <w:pPr/>
        </w:pPrChange>
      </w:pPr>
      <w:ins w:id="499" w:author="Daniel Adinolfi" w:date="2017-08-21T15:06:00Z">
        <w:r w:rsidRPr="00C61BD7">
          <w:rPr>
            <w:rFonts w:ascii="Times New Roman" w:eastAsia="Times New Roman" w:hAnsi="Times New Roman" w:cs="Times New Roman"/>
            <w:rPrChange w:id="500" w:author="Daniel Adinolfi" w:date="2017-08-21T15:06:00Z">
              <w:rPr/>
            </w:rPrChange>
          </w:rPr>
          <w:t>Average time between assignment of CVE ID and publication of CVE ID entry</w:t>
        </w:r>
      </w:ins>
    </w:p>
    <w:p w14:paraId="6BFF9C7B" w14:textId="34B12BDA" w:rsidR="00C61BD7" w:rsidRPr="00C61BD7" w:rsidRDefault="00B16B4F" w:rsidP="00B16B4F">
      <w:pPr>
        <w:ind w:left="720"/>
        <w:rPr>
          <w:ins w:id="501" w:author="Daniel Adinolfi" w:date="2017-08-21T15:06:00Z"/>
          <w:rFonts w:ascii="Times New Roman" w:eastAsia="Times New Roman" w:hAnsi="Times New Roman" w:cs="Times New Roman"/>
        </w:rPr>
        <w:pPrChange w:id="502" w:author="Daniel Adinolfi" w:date="2017-08-21T15:12:00Z">
          <w:pPr/>
        </w:pPrChange>
      </w:pPr>
      <w:ins w:id="503" w:author="Daniel Adinolfi" w:date="2017-08-21T15:12:00Z">
        <w:r>
          <w:rPr>
            <w:rFonts w:ascii="Times New Roman" w:eastAsia="Times New Roman" w:hAnsi="Times New Roman" w:cs="Times New Roman"/>
          </w:rPr>
          <w:t xml:space="preserve">Rationale: </w:t>
        </w:r>
      </w:ins>
      <w:ins w:id="504" w:author="Daniel Adinolfi" w:date="2017-08-21T15:06:00Z">
        <w:r w:rsidR="00C61BD7" w:rsidRPr="00C61BD7">
          <w:rPr>
            <w:rFonts w:ascii="Times New Roman" w:eastAsia="Times New Roman" w:hAnsi="Times New Roman" w:cs="Times New Roman"/>
          </w:rPr>
          <w:t xml:space="preserve">Again, taken in aggregate, </w:t>
        </w:r>
      </w:ins>
      <w:ins w:id="505" w:author="Daniel Adinolfi" w:date="2017-08-21T15:13:00Z">
        <w:r>
          <w:rPr>
            <w:rFonts w:ascii="Times New Roman" w:eastAsia="Times New Roman" w:hAnsi="Times New Roman" w:cs="Times New Roman"/>
          </w:rPr>
          <w:t>gives</w:t>
        </w:r>
      </w:ins>
      <w:ins w:id="506" w:author="Daniel Adinolfi" w:date="2017-08-21T15:06:00Z">
        <w:r w:rsidR="00C61BD7" w:rsidRPr="00C61BD7">
          <w:rPr>
            <w:rFonts w:ascii="Times New Roman" w:eastAsia="Times New Roman" w:hAnsi="Times New Roman" w:cs="Times New Roman"/>
          </w:rPr>
          <w:t xml:space="preserve"> an idea for what the common time frames are, which can inform discussions of best practice.</w:t>
        </w:r>
      </w:ins>
    </w:p>
    <w:p w14:paraId="4822F90E" w14:textId="77777777" w:rsidR="00C61BD7" w:rsidRPr="00C61BD7" w:rsidRDefault="00C61BD7" w:rsidP="00C61BD7">
      <w:pPr>
        <w:rPr>
          <w:ins w:id="507" w:author="Daniel Adinolfi" w:date="2017-08-21T15:06:00Z"/>
          <w:rFonts w:ascii="Times New Roman" w:eastAsia="Times New Roman" w:hAnsi="Times New Roman" w:cs="Times New Roman"/>
        </w:rPr>
      </w:pPr>
    </w:p>
    <w:p w14:paraId="00B97292" w14:textId="77777777" w:rsidR="00C61BD7" w:rsidRPr="00C61BD7" w:rsidRDefault="00C61BD7" w:rsidP="00C61BD7">
      <w:pPr>
        <w:rPr>
          <w:ins w:id="508" w:author="Daniel Adinolfi" w:date="2017-08-21T15:06:00Z"/>
          <w:rFonts w:ascii="Times New Roman" w:eastAsia="Times New Roman" w:hAnsi="Times New Roman" w:cs="Times New Roman"/>
        </w:rPr>
      </w:pPr>
      <w:ins w:id="509" w:author="Daniel Adinolfi" w:date="2017-08-21T15:06:00Z">
        <w:r w:rsidRPr="00C61BD7">
          <w:rPr>
            <w:rFonts w:ascii="Times New Roman" w:eastAsia="Times New Roman" w:hAnsi="Times New Roman" w:cs="Times New Roman"/>
          </w:rPr>
          <w:t>For Root CNAs</w:t>
        </w:r>
      </w:ins>
    </w:p>
    <w:p w14:paraId="656CEE67" w14:textId="77777777" w:rsidR="00C61BD7" w:rsidRPr="00C61BD7" w:rsidRDefault="00C61BD7" w:rsidP="00C61BD7">
      <w:pPr>
        <w:pStyle w:val="ListParagraph"/>
        <w:numPr>
          <w:ilvl w:val="0"/>
          <w:numId w:val="42"/>
        </w:numPr>
        <w:rPr>
          <w:ins w:id="510" w:author="Daniel Adinolfi" w:date="2017-08-21T15:06:00Z"/>
          <w:rFonts w:ascii="Times New Roman" w:eastAsia="Times New Roman" w:hAnsi="Times New Roman" w:cs="Times New Roman"/>
          <w:rPrChange w:id="511" w:author="Daniel Adinolfi" w:date="2017-08-21T15:06:00Z">
            <w:rPr>
              <w:ins w:id="512" w:author="Daniel Adinolfi" w:date="2017-08-21T15:06:00Z"/>
            </w:rPr>
          </w:rPrChange>
        </w:rPr>
        <w:pPrChange w:id="513" w:author="Daniel Adinolfi" w:date="2017-08-21T15:06:00Z">
          <w:pPr/>
        </w:pPrChange>
      </w:pPr>
      <w:ins w:id="514" w:author="Daniel Adinolfi" w:date="2017-08-21T15:06:00Z">
        <w:r w:rsidRPr="00C61BD7">
          <w:rPr>
            <w:rFonts w:ascii="Times New Roman" w:eastAsia="Times New Roman" w:hAnsi="Times New Roman" w:cs="Times New Roman"/>
            <w:rPrChange w:id="515" w:author="Daniel Adinolfi" w:date="2017-08-21T15:06:00Z">
              <w:rPr/>
            </w:rPrChange>
          </w:rPr>
          <w:t>Number of times an issue was escalated to the Root CNA</w:t>
        </w:r>
      </w:ins>
    </w:p>
    <w:p w14:paraId="1F02DB6F" w14:textId="5E3F1029" w:rsidR="00C61BD7" w:rsidRPr="00C61BD7" w:rsidRDefault="00B16B4F" w:rsidP="00B16B4F">
      <w:pPr>
        <w:ind w:left="720"/>
        <w:rPr>
          <w:ins w:id="516" w:author="Daniel Adinolfi" w:date="2017-08-21T15:06:00Z"/>
          <w:rFonts w:ascii="Times New Roman" w:eastAsia="Times New Roman" w:hAnsi="Times New Roman" w:cs="Times New Roman"/>
        </w:rPr>
        <w:pPrChange w:id="517" w:author="Daniel Adinolfi" w:date="2017-08-21T15:13:00Z">
          <w:pPr/>
        </w:pPrChange>
      </w:pPr>
      <w:ins w:id="518" w:author="Daniel Adinolfi" w:date="2017-08-21T15:12:00Z">
        <w:r>
          <w:rPr>
            <w:rFonts w:ascii="Times New Roman" w:eastAsia="Times New Roman" w:hAnsi="Times New Roman" w:cs="Times New Roman"/>
          </w:rPr>
          <w:t xml:space="preserve">Rationale: </w:t>
        </w:r>
      </w:ins>
      <w:ins w:id="519" w:author="Daniel Adinolfi" w:date="2017-08-21T15:06:00Z">
        <w:r w:rsidR="00C61BD7" w:rsidRPr="00C61BD7">
          <w:rPr>
            <w:rFonts w:ascii="Times New Roman" w:eastAsia="Times New Roman" w:hAnsi="Times New Roman" w:cs="Times New Roman"/>
          </w:rPr>
          <w:t>How much of a Root CNA's time is spent dealing with escalations? Does it scale with the number of Sub-CNAs they have? Does it vary between sectors?</w:t>
        </w:r>
      </w:ins>
    </w:p>
    <w:p w14:paraId="7A6C1EC1" w14:textId="77777777" w:rsidR="00B16B4F" w:rsidRPr="00B16B4F" w:rsidRDefault="00C61BD7" w:rsidP="00C61BD7">
      <w:pPr>
        <w:pStyle w:val="ListParagraph"/>
        <w:numPr>
          <w:ilvl w:val="0"/>
          <w:numId w:val="42"/>
        </w:numPr>
        <w:rPr>
          <w:ins w:id="520" w:author="Daniel Adinolfi" w:date="2017-08-21T15:06:00Z"/>
          <w:rFonts w:ascii="Times New Roman" w:eastAsia="Times New Roman" w:hAnsi="Times New Roman" w:cs="Times New Roman"/>
        </w:rPr>
        <w:pPrChange w:id="521" w:author="Daniel Adinolfi" w:date="2017-08-21T15:06:00Z">
          <w:pPr/>
        </w:pPrChange>
      </w:pPr>
      <w:ins w:id="522" w:author="Daniel Adinolfi" w:date="2017-08-21T15:06:00Z">
        <w:r w:rsidRPr="00C61BD7">
          <w:rPr>
            <w:rFonts w:ascii="Times New Roman" w:eastAsia="Times New Roman" w:hAnsi="Times New Roman" w:cs="Times New Roman"/>
            <w:rPrChange w:id="523" w:author="Daniel Adinolfi" w:date="2017-08-21T15:06:00Z">
              <w:rPr/>
            </w:rPrChange>
          </w:rPr>
          <w:t xml:space="preserve">Categories of escalated </w:t>
        </w:r>
        <w:r w:rsidR="00B16B4F" w:rsidRPr="00B16B4F">
          <w:rPr>
            <w:rFonts w:ascii="Times New Roman" w:eastAsia="Times New Roman" w:hAnsi="Times New Roman" w:cs="Times New Roman"/>
          </w:rPr>
          <w:t>issues and percentage of total:</w:t>
        </w:r>
      </w:ins>
    </w:p>
    <w:p w14:paraId="5DB14424" w14:textId="77777777" w:rsidR="00B16B4F" w:rsidRPr="00B16B4F" w:rsidRDefault="00B16B4F" w:rsidP="00B16B4F">
      <w:pPr>
        <w:pStyle w:val="ListParagraph"/>
        <w:numPr>
          <w:ilvl w:val="1"/>
          <w:numId w:val="42"/>
        </w:numPr>
        <w:rPr>
          <w:ins w:id="524" w:author="Daniel Adinolfi" w:date="2017-08-21T15:06:00Z"/>
          <w:rFonts w:ascii="Times New Roman" w:eastAsia="Times New Roman" w:hAnsi="Times New Roman" w:cs="Times New Roman"/>
        </w:rPr>
        <w:pPrChange w:id="525" w:author="Daniel Adinolfi" w:date="2017-08-21T15:14:00Z">
          <w:pPr/>
        </w:pPrChange>
      </w:pPr>
      <w:ins w:id="526" w:author="Daniel Adinolfi" w:date="2017-08-21T15:06:00Z">
        <w:r w:rsidRPr="00B16B4F">
          <w:rPr>
            <w:rFonts w:ascii="Times New Roman" w:eastAsia="Times New Roman" w:hAnsi="Times New Roman" w:cs="Times New Roman"/>
          </w:rPr>
          <w:t>Dispute</w:t>
        </w:r>
      </w:ins>
    </w:p>
    <w:p w14:paraId="11F10DCE" w14:textId="77777777" w:rsidR="00B16B4F" w:rsidRPr="00B16B4F" w:rsidRDefault="00B16B4F" w:rsidP="00B16B4F">
      <w:pPr>
        <w:pStyle w:val="ListParagraph"/>
        <w:numPr>
          <w:ilvl w:val="1"/>
          <w:numId w:val="42"/>
        </w:numPr>
        <w:rPr>
          <w:ins w:id="527" w:author="Daniel Adinolfi" w:date="2017-08-21T15:06:00Z"/>
          <w:rFonts w:ascii="Times New Roman" w:eastAsia="Times New Roman" w:hAnsi="Times New Roman" w:cs="Times New Roman"/>
        </w:rPr>
        <w:pPrChange w:id="528" w:author="Daniel Adinolfi" w:date="2017-08-21T15:14:00Z">
          <w:pPr/>
        </w:pPrChange>
      </w:pPr>
      <w:ins w:id="529" w:author="Daniel Adinolfi" w:date="2017-08-21T15:06:00Z">
        <w:r w:rsidRPr="00B16B4F">
          <w:rPr>
            <w:rFonts w:ascii="Times New Roman" w:eastAsia="Times New Roman" w:hAnsi="Times New Roman" w:cs="Times New Roman"/>
          </w:rPr>
          <w:t>Responsiveness</w:t>
        </w:r>
      </w:ins>
    </w:p>
    <w:p w14:paraId="4BA8F37C" w14:textId="67AB5307" w:rsidR="00C61BD7" w:rsidRPr="00C61BD7" w:rsidRDefault="00C61BD7" w:rsidP="00B16B4F">
      <w:pPr>
        <w:pStyle w:val="ListParagraph"/>
        <w:numPr>
          <w:ilvl w:val="1"/>
          <w:numId w:val="42"/>
        </w:numPr>
        <w:rPr>
          <w:ins w:id="530" w:author="Daniel Adinolfi" w:date="2017-08-21T15:06:00Z"/>
          <w:rFonts w:ascii="Times New Roman" w:eastAsia="Times New Roman" w:hAnsi="Times New Roman" w:cs="Times New Roman"/>
          <w:rPrChange w:id="531" w:author="Daniel Adinolfi" w:date="2017-08-21T15:06:00Z">
            <w:rPr>
              <w:ins w:id="532" w:author="Daniel Adinolfi" w:date="2017-08-21T15:06:00Z"/>
            </w:rPr>
          </w:rPrChange>
        </w:rPr>
        <w:pPrChange w:id="533" w:author="Daniel Adinolfi" w:date="2017-08-21T15:14:00Z">
          <w:pPr/>
        </w:pPrChange>
      </w:pPr>
      <w:ins w:id="534" w:author="Daniel Adinolfi" w:date="2017-08-21T15:06:00Z">
        <w:r w:rsidRPr="00C61BD7">
          <w:rPr>
            <w:rFonts w:ascii="Times New Roman" w:eastAsia="Times New Roman" w:hAnsi="Times New Roman" w:cs="Times New Roman"/>
            <w:rPrChange w:id="535" w:author="Daniel Adinolfi" w:date="2017-08-21T15:06:00Z">
              <w:rPr/>
            </w:rPrChange>
          </w:rPr>
          <w:t>Misuse of CVE</w:t>
        </w:r>
      </w:ins>
    </w:p>
    <w:p w14:paraId="2B91C4CC" w14:textId="345BCA8A" w:rsidR="00C61BD7" w:rsidRPr="00C61BD7" w:rsidRDefault="00B16B4F" w:rsidP="00B16B4F">
      <w:pPr>
        <w:ind w:left="720"/>
        <w:rPr>
          <w:ins w:id="536" w:author="Daniel Adinolfi" w:date="2017-08-21T15:06:00Z"/>
          <w:rFonts w:ascii="Times New Roman" w:eastAsia="Times New Roman" w:hAnsi="Times New Roman" w:cs="Times New Roman"/>
        </w:rPr>
        <w:pPrChange w:id="537" w:author="Daniel Adinolfi" w:date="2017-08-21T15:13:00Z">
          <w:pPr/>
        </w:pPrChange>
      </w:pPr>
      <w:ins w:id="538" w:author="Daniel Adinolfi" w:date="2017-08-21T15:12:00Z">
        <w:r>
          <w:rPr>
            <w:rFonts w:ascii="Times New Roman" w:eastAsia="Times New Roman" w:hAnsi="Times New Roman" w:cs="Times New Roman"/>
          </w:rPr>
          <w:t xml:space="preserve">Rationale: </w:t>
        </w:r>
      </w:ins>
      <w:ins w:id="539" w:author="Daniel Adinolfi" w:date="2017-08-21T15:06:00Z">
        <w:r w:rsidR="00C61BD7" w:rsidRPr="00C61BD7">
          <w:rPr>
            <w:rFonts w:ascii="Times New Roman" w:eastAsia="Times New Roman" w:hAnsi="Times New Roman" w:cs="Times New Roman"/>
          </w:rPr>
          <w:t>What is the nature of the issues that Root CNAs are addressing, which can inform training, documentation, and process improvement.</w:t>
        </w:r>
      </w:ins>
    </w:p>
    <w:p w14:paraId="12379D67" w14:textId="77777777" w:rsidR="00C61BD7" w:rsidRPr="00C61BD7" w:rsidRDefault="00C61BD7" w:rsidP="00C61BD7">
      <w:pPr>
        <w:pStyle w:val="ListParagraph"/>
        <w:numPr>
          <w:ilvl w:val="0"/>
          <w:numId w:val="42"/>
        </w:numPr>
        <w:rPr>
          <w:ins w:id="540" w:author="Daniel Adinolfi" w:date="2017-08-21T15:06:00Z"/>
          <w:rFonts w:ascii="Times New Roman" w:eastAsia="Times New Roman" w:hAnsi="Times New Roman" w:cs="Times New Roman"/>
          <w:rPrChange w:id="541" w:author="Daniel Adinolfi" w:date="2017-08-21T15:06:00Z">
            <w:rPr>
              <w:ins w:id="542" w:author="Daniel Adinolfi" w:date="2017-08-21T15:06:00Z"/>
            </w:rPr>
          </w:rPrChange>
        </w:rPr>
        <w:pPrChange w:id="543" w:author="Daniel Adinolfi" w:date="2017-08-21T15:06:00Z">
          <w:pPr/>
        </w:pPrChange>
      </w:pPr>
      <w:ins w:id="544" w:author="Daniel Adinolfi" w:date="2017-08-21T15:06:00Z">
        <w:r w:rsidRPr="00C61BD7">
          <w:rPr>
            <w:rFonts w:ascii="Times New Roman" w:eastAsia="Times New Roman" w:hAnsi="Times New Roman" w:cs="Times New Roman"/>
            <w:rPrChange w:id="545" w:author="Daniel Adinolfi" w:date="2017-08-21T15:06:00Z">
              <w:rPr/>
            </w:rPrChange>
          </w:rPr>
          <w:t>List of Sub-CNAs and New Sub-CNAs this quarter</w:t>
        </w:r>
      </w:ins>
    </w:p>
    <w:p w14:paraId="224E0158" w14:textId="604A6092" w:rsidR="00C61BD7" w:rsidRPr="00EB30B4" w:rsidRDefault="00B16B4F" w:rsidP="00B16B4F">
      <w:pPr>
        <w:ind w:left="720"/>
        <w:rPr>
          <w:rFonts w:ascii="Times New Roman" w:eastAsia="Times New Roman" w:hAnsi="Times New Roman" w:cs="Times New Roman"/>
        </w:rPr>
        <w:pPrChange w:id="546" w:author="Daniel Adinolfi" w:date="2017-08-21T15:13:00Z">
          <w:pPr/>
        </w:pPrChange>
      </w:pPr>
      <w:ins w:id="547" w:author="Daniel Adinolfi" w:date="2017-08-21T15:12:00Z">
        <w:r>
          <w:rPr>
            <w:rFonts w:ascii="Times New Roman" w:eastAsia="Times New Roman" w:hAnsi="Times New Roman" w:cs="Times New Roman"/>
          </w:rPr>
          <w:t>Rationale:</w:t>
        </w:r>
      </w:ins>
      <w:ins w:id="548" w:author="Daniel Adinolfi" w:date="2017-08-21T15:14:00Z">
        <w:r>
          <w:rPr>
            <w:rFonts w:ascii="Times New Roman" w:eastAsia="Times New Roman" w:hAnsi="Times New Roman" w:cs="Times New Roman"/>
          </w:rPr>
          <w:t xml:space="preserve"> F</w:t>
        </w:r>
      </w:ins>
      <w:ins w:id="549" w:author="Daniel Adinolfi" w:date="2017-08-21T15:06:00Z">
        <w:r w:rsidR="00C61BD7" w:rsidRPr="00C61BD7">
          <w:rPr>
            <w:rFonts w:ascii="Times New Roman" w:eastAsia="Times New Roman" w:hAnsi="Times New Roman" w:cs="Times New Roman"/>
          </w:rPr>
          <w:t>orces the periodic update of the full CNA directory.</w:t>
        </w:r>
      </w:ins>
    </w:p>
    <w:sectPr w:rsidR="00C61BD7" w:rsidRPr="00EB30B4" w:rsidSect="00C822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FD491D" w14:textId="77777777" w:rsidR="007B35C8" w:rsidRDefault="007B35C8">
      <w:r>
        <w:separator/>
      </w:r>
    </w:p>
  </w:endnote>
  <w:endnote w:type="continuationSeparator" w:id="0">
    <w:p w14:paraId="2255C65E" w14:textId="77777777" w:rsidR="007B35C8" w:rsidRDefault="007B35C8">
      <w:r>
        <w:continuationSeparator/>
      </w:r>
    </w:p>
  </w:endnote>
  <w:endnote w:type="continuationNotice" w:id="1">
    <w:p w14:paraId="72500EDE" w14:textId="77777777" w:rsidR="007B35C8" w:rsidRDefault="007B35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Bold">
    <w:altName w:val="Arial Narrow"/>
    <w:charset w:val="00"/>
    <w:family w:val="swiss"/>
    <w:pitch w:val="variable"/>
    <w:sig w:usb0="00000287" w:usb1="00000800" w:usb2="00000000" w:usb3="00000000" w:csb0="0000009F" w:csb1="00000000"/>
  </w:font>
  <w:font w:name="ＭＳ ゴシック">
    <w:charset w:val="80"/>
    <w:family w:val="swiss"/>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8F84F29" w14:textId="77777777" w:rsidR="00C61BD7" w:rsidRDefault="00C61BD7" w:rsidP="00973B30">
    <w:pPr>
      <w:pStyle w:val="Footer"/>
      <w:pBdr>
        <w:top w:val="single" w:sz="4" w:space="0" w:color="000000"/>
      </w:pBdr>
      <w:tabs>
        <w:tab w:val="clear" w:pos="8136"/>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7B4DE48" w14:textId="7C08EDCE" w:rsidR="00C61BD7" w:rsidRPr="00F30218" w:rsidRDefault="00C61BD7">
    <w:pPr>
      <w:pStyle w:val="Footer"/>
      <w:tabs>
        <w:tab w:val="clear" w:pos="4680"/>
      </w:tabs>
      <w:jc w:val="center"/>
      <w:rPr>
        <w:caps/>
        <w:noProof/>
        <w:color w:val="auto"/>
      </w:rPr>
    </w:pPr>
    <w:r w:rsidRPr="00F30218">
      <w:rPr>
        <w:caps/>
        <w:color w:val="auto"/>
      </w:rPr>
      <w:fldChar w:fldCharType="begin"/>
    </w:r>
    <w:r w:rsidRPr="00F30218">
      <w:rPr>
        <w:caps/>
        <w:color w:val="auto"/>
      </w:rPr>
      <w:instrText xml:space="preserve"> PAGE   \* MERGEFORMAT </w:instrText>
    </w:r>
    <w:r w:rsidRPr="00F30218">
      <w:rPr>
        <w:caps/>
        <w:color w:val="auto"/>
      </w:rPr>
      <w:fldChar w:fldCharType="separate"/>
    </w:r>
    <w:r w:rsidR="00130D77">
      <w:rPr>
        <w:caps/>
        <w:noProof/>
        <w:color w:val="auto"/>
      </w:rPr>
      <w:t>12</w:t>
    </w:r>
    <w:r w:rsidRPr="00F30218">
      <w:rPr>
        <w:caps/>
        <w:noProof/>
        <w:color w:val="auto"/>
      </w:rPr>
      <w:fldChar w:fldCharType="end"/>
    </w:r>
  </w:p>
  <w:p w14:paraId="40C02EA6" w14:textId="77777777" w:rsidR="00C61BD7" w:rsidRPr="003A3801" w:rsidRDefault="00C61BD7" w:rsidP="00973B30">
    <w:pPr>
      <w:pStyle w:val="Footer"/>
      <w:pBdr>
        <w:top w:val="none" w:sz="0" w:space="0" w:color="auto"/>
      </w:pBd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B8EF34F" w14:textId="77777777" w:rsidR="00C61BD7" w:rsidRDefault="00C61BD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AAE6C" w14:textId="77777777" w:rsidR="007B35C8" w:rsidRDefault="007B35C8">
      <w:r>
        <w:separator/>
      </w:r>
    </w:p>
  </w:footnote>
  <w:footnote w:type="continuationSeparator" w:id="0">
    <w:p w14:paraId="505320E2" w14:textId="77777777" w:rsidR="007B35C8" w:rsidRDefault="007B35C8">
      <w:r>
        <w:continuationSeparator/>
      </w:r>
    </w:p>
  </w:footnote>
  <w:footnote w:type="continuationNotice" w:id="1">
    <w:p w14:paraId="3BDE1736" w14:textId="77777777" w:rsidR="007B35C8" w:rsidRDefault="007B35C8"/>
  </w:footnote>
  <w:footnote w:id="2">
    <w:p w14:paraId="525B14CB" w14:textId="459CD58B" w:rsidR="00C61BD7" w:rsidRDefault="00C61BD7">
      <w:pPr>
        <w:pStyle w:val="FootnoteText"/>
      </w:pPr>
      <w:r w:rsidRPr="009208BC">
        <w:rPr>
          <w:rStyle w:val="FootnoteReference"/>
        </w:rPr>
        <w:footnoteRef/>
      </w:r>
      <w:r>
        <w:t xml:space="preserve"> Step 4 refers to “CVE information” that is provided to the Root CNAs and Primary CNAs. The information needed is listed in </w:t>
      </w:r>
      <w:hyperlink w:anchor="AppendixB" w:history="1">
        <w:r w:rsidRPr="003349A3">
          <w:rPr>
            <w:rStyle w:val="Hyperlink"/>
          </w:rPr>
          <w:t>Appendix B</w:t>
        </w:r>
      </w:hyperlink>
      <w:r>
        <w:t>.</w:t>
      </w:r>
    </w:p>
  </w:footnote>
  <w:footnote w:id="3">
    <w:p w14:paraId="1AB74590" w14:textId="3B9D7116" w:rsidR="00C61BD7" w:rsidRDefault="00C61BD7">
      <w:pPr>
        <w:pStyle w:val="FootnoteText"/>
      </w:pPr>
      <w:r w:rsidRPr="009208BC">
        <w:rPr>
          <w:rStyle w:val="FootnoteReference"/>
        </w:rPr>
        <w:footnoteRef/>
      </w:r>
      <w:r>
        <w:t xml:space="preserve"> Disputes related to scope should be addressed by the next higher-level CNA first.</w:t>
      </w:r>
    </w:p>
  </w:footnote>
  <w:footnote w:id="4">
    <w:p w14:paraId="31216A89" w14:textId="2D6A8B40" w:rsidR="00C61BD7" w:rsidRDefault="00C61BD7">
      <w:pPr>
        <w:pStyle w:val="FootnoteText"/>
      </w:pPr>
      <w:r w:rsidRPr="009208BC">
        <w:rPr>
          <w:rStyle w:val="FootnoteReference"/>
        </w:rPr>
        <w:footnoteRef/>
      </w:r>
      <w:r>
        <w:t xml:space="preserve"> </w:t>
      </w:r>
      <w:hyperlink r:id="rId1" w:history="1">
        <w:r w:rsidRPr="00005DF3">
          <w:rPr>
            <w:rStyle w:val="Hyperlink"/>
          </w:rPr>
          <w:t>https://cve.mitre.org/about/termsofuse.html</w:t>
        </w:r>
      </w:hyperlink>
      <w:r>
        <w:t xml:space="preserve"> </w:t>
      </w:r>
    </w:p>
  </w:footnote>
  <w:footnote w:id="5">
    <w:p w14:paraId="3720ABBC" w14:textId="0CC8BD56" w:rsidR="00C61BD7" w:rsidRDefault="00C61BD7">
      <w:pPr>
        <w:pStyle w:val="FootnoteText"/>
      </w:pPr>
      <w:r w:rsidRPr="009208BC">
        <w:rPr>
          <w:rStyle w:val="FootnoteReference"/>
        </w:rPr>
        <w:footnoteRef/>
      </w:r>
      <w:r>
        <w:t xml:space="preserve"> Responsiveness metrics may vary by CNA as determined by the unique circumstances of the particular CNA community. The Primary CNA responds to all CVE requests within 24 hours, which may or may not be an appropriate responsiveness goal for other CNAs. The purpose of responsiveness metrics is to ensure that CNAs are responsive to various types of requests from their various communities in time frames that are appropriate for those communities.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43073D7" w14:textId="245BF673" w:rsidR="00C61BD7" w:rsidRDefault="00C61BD7">
    <w:pPr>
      <w:pStyle w:val="Header"/>
    </w:pPr>
    <w:ins w:id="8" w:author="Daniel Adinolfi" w:date="2017-08-14T09:09:00Z">
      <w:r>
        <w:rPr>
          <w:noProof/>
        </w:rPr>
        <w:pict w14:anchorId="55BF3B8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textpath style="font-family:&quot;Calibri&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968F22B" w14:textId="5273CA7B" w:rsidR="00C61BD7" w:rsidRDefault="00C61BD7">
    <w:pPr>
      <w:pStyle w:val="Header"/>
    </w:pPr>
    <w:ins w:id="9" w:author="Daniel Adinolfi" w:date="2017-08-14T09:09:00Z">
      <w:r>
        <w:rPr>
          <w:noProof/>
        </w:rPr>
        <w:pict w14:anchorId="17B694B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textpath style="font-family:&quot;Calibri&quot;;font-size:1pt" string="DRAFT"/>
            <w10:wrap anchorx="margin" anchory="margin"/>
          </v:shape>
        </w:pict>
      </w:r>
    </w:ins>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94BEF00" w14:textId="4E166C40" w:rsidR="00C61BD7" w:rsidRDefault="00C61BD7" w:rsidP="00973B30">
    <w:pPr>
      <w:tabs>
        <w:tab w:val="right" w:pos="8280"/>
      </w:tabs>
      <w:ind w:right="-72"/>
    </w:pPr>
    <w:ins w:id="10" w:author="Daniel Adinolfi" w:date="2017-08-14T09:09:00Z">
      <w:r>
        <w:rPr>
          <w:noProof/>
        </w:rPr>
        <w:pict w14:anchorId="14063B1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textpath style="font-family:&quot;Calibri&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84448"/>
    <w:multiLevelType w:val="hybridMultilevel"/>
    <w:tmpl w:val="7E1459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51C61"/>
    <w:multiLevelType w:val="hybridMultilevel"/>
    <w:tmpl w:val="CFAC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6A43E2"/>
    <w:multiLevelType w:val="hybridMultilevel"/>
    <w:tmpl w:val="D330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DA7BB4"/>
    <w:multiLevelType w:val="multilevel"/>
    <w:tmpl w:val="1C7E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CE61CD"/>
    <w:multiLevelType w:val="multilevel"/>
    <w:tmpl w:val="C56C74A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1E195ACF"/>
    <w:multiLevelType w:val="multilevel"/>
    <w:tmpl w:val="E47E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8A6F5E"/>
    <w:multiLevelType w:val="hybridMultilevel"/>
    <w:tmpl w:val="CC06A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A02E27"/>
    <w:multiLevelType w:val="hybridMultilevel"/>
    <w:tmpl w:val="9844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D50807"/>
    <w:multiLevelType w:val="hybridMultilevel"/>
    <w:tmpl w:val="4D4E0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65608"/>
    <w:multiLevelType w:val="hybridMultilevel"/>
    <w:tmpl w:val="859A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5F60C5"/>
    <w:multiLevelType w:val="hybridMultilevel"/>
    <w:tmpl w:val="6D9677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4B2CC8"/>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6A5822"/>
    <w:multiLevelType w:val="multilevel"/>
    <w:tmpl w:val="9FB2214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0364836"/>
    <w:multiLevelType w:val="hybridMultilevel"/>
    <w:tmpl w:val="ED60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550604"/>
    <w:multiLevelType w:val="hybridMultilevel"/>
    <w:tmpl w:val="E6780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B64C61"/>
    <w:multiLevelType w:val="hybridMultilevel"/>
    <w:tmpl w:val="2924A54E"/>
    <w:lvl w:ilvl="0" w:tplc="35FECEC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626DC1"/>
    <w:multiLevelType w:val="hybridMultilevel"/>
    <w:tmpl w:val="52E46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6020171"/>
    <w:multiLevelType w:val="hybridMultilevel"/>
    <w:tmpl w:val="FD54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AB4E7A"/>
    <w:multiLevelType w:val="hybridMultilevel"/>
    <w:tmpl w:val="CF8E121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257909"/>
    <w:multiLevelType w:val="hybridMultilevel"/>
    <w:tmpl w:val="0B12341A"/>
    <w:lvl w:ilvl="0" w:tplc="48E87A54">
      <w:start w:val="1"/>
      <w:numFmt w:val="decimal"/>
      <w:pStyle w:val="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5B1F13"/>
    <w:multiLevelType w:val="multilevel"/>
    <w:tmpl w:val="A5CA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D1174D"/>
    <w:multiLevelType w:val="hybridMultilevel"/>
    <w:tmpl w:val="35FEA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B530E0"/>
    <w:multiLevelType w:val="hybridMultilevel"/>
    <w:tmpl w:val="6AE0A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065A29"/>
    <w:multiLevelType w:val="multilevel"/>
    <w:tmpl w:val="461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5C73C1"/>
    <w:multiLevelType w:val="multilevel"/>
    <w:tmpl w:val="016E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677E6B"/>
    <w:multiLevelType w:val="hybridMultilevel"/>
    <w:tmpl w:val="3124B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7F2A37"/>
    <w:multiLevelType w:val="hybridMultilevel"/>
    <w:tmpl w:val="8CBA5A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48368F"/>
    <w:multiLevelType w:val="hybridMultilevel"/>
    <w:tmpl w:val="A3706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C8593C"/>
    <w:multiLevelType w:val="hybridMultilevel"/>
    <w:tmpl w:val="273C9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0927EE"/>
    <w:multiLevelType w:val="hybridMultilevel"/>
    <w:tmpl w:val="03FA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19066B"/>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2F3769"/>
    <w:multiLevelType w:val="hybridMultilevel"/>
    <w:tmpl w:val="009C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510D2C"/>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E300909"/>
    <w:multiLevelType w:val="hybridMultilevel"/>
    <w:tmpl w:val="8FCAC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947325"/>
    <w:multiLevelType w:val="hybridMultilevel"/>
    <w:tmpl w:val="542A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2D564E"/>
    <w:multiLevelType w:val="multilevel"/>
    <w:tmpl w:val="18A48FFA"/>
    <w:lvl w:ilvl="0">
      <w:start w:val="1"/>
      <w:numFmt w:val="decimal"/>
      <w:lvlText w:val="%1"/>
      <w:lvlJc w:val="left"/>
      <w:pPr>
        <w:ind w:left="432" w:hanging="432"/>
      </w:pPr>
      <w:rPr>
        <w:rFonts w:hint="default"/>
      </w:rPr>
    </w:lvl>
    <w:lvl w:ilvl="1">
      <w:start w:val="1"/>
      <w:numFmt w:val="decimal"/>
      <w:lvlText w:val="%1.%2"/>
      <w:lvlJc w:val="left"/>
      <w:pPr>
        <w:ind w:left="11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674" w:hanging="864"/>
      </w:pPr>
      <w:rPr>
        <w:rFonts w:hint="default"/>
      </w:rPr>
    </w:lvl>
    <w:lvl w:ilvl="4">
      <w:start w:val="1"/>
      <w:numFmt w:val="decimal"/>
      <w:lvlText w:val="%1.%2.%3.%4.%5"/>
      <w:lvlJc w:val="left"/>
      <w:pPr>
        <w:ind w:left="1008" w:hanging="1008"/>
      </w:pPr>
      <w:rPr>
        <w:rFonts w:hint="default"/>
        <w:i w:val="0"/>
      </w:rPr>
    </w:lvl>
    <w:lvl w:ilvl="5">
      <w:start w:val="1"/>
      <w:numFmt w:val="upperLetter"/>
      <w:lvlText w:val="Appendix %6"/>
      <w:lvlJc w:val="left"/>
      <w:pPr>
        <w:ind w:left="1152" w:hanging="1152"/>
      </w:pPr>
      <w:rPr>
        <w:rFonts w:hint="default"/>
      </w:rPr>
    </w:lvl>
    <w:lvl w:ilvl="6">
      <w:start w:val="1"/>
      <w:numFmt w:val="decimal"/>
      <w:lvlText w:val="%6.%7"/>
      <w:lvlJc w:val="left"/>
      <w:pPr>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6.%7.%8.%9"/>
      <w:lvlJc w:val="left"/>
      <w:pPr>
        <w:ind w:left="1584" w:hanging="1584"/>
      </w:pPr>
      <w:rPr>
        <w:rFonts w:hint="default"/>
      </w:rPr>
    </w:lvl>
  </w:abstractNum>
  <w:abstractNum w:abstractNumId="36">
    <w:nsid w:val="733F0937"/>
    <w:multiLevelType w:val="multilevel"/>
    <w:tmpl w:val="7614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BD7565"/>
    <w:multiLevelType w:val="hybridMultilevel"/>
    <w:tmpl w:val="EA8A3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376523"/>
    <w:multiLevelType w:val="multilevel"/>
    <w:tmpl w:val="6232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22"/>
  </w:num>
  <w:num w:numId="4">
    <w:abstractNumId w:val="13"/>
  </w:num>
  <w:num w:numId="5">
    <w:abstractNumId w:val="9"/>
  </w:num>
  <w:num w:numId="6">
    <w:abstractNumId w:val="34"/>
  </w:num>
  <w:num w:numId="7">
    <w:abstractNumId w:val="1"/>
  </w:num>
  <w:num w:numId="8">
    <w:abstractNumId w:val="29"/>
  </w:num>
  <w:num w:numId="9">
    <w:abstractNumId w:val="16"/>
  </w:num>
  <w:num w:numId="10">
    <w:abstractNumId w:val="7"/>
  </w:num>
  <w:num w:numId="11">
    <w:abstractNumId w:val="27"/>
  </w:num>
  <w:num w:numId="12">
    <w:abstractNumId w:val="10"/>
  </w:num>
  <w:num w:numId="13">
    <w:abstractNumId w:val="18"/>
  </w:num>
  <w:num w:numId="14">
    <w:abstractNumId w:val="0"/>
  </w:num>
  <w:num w:numId="15">
    <w:abstractNumId w:val="28"/>
  </w:num>
  <w:num w:numId="16">
    <w:abstractNumId w:val="14"/>
  </w:num>
  <w:num w:numId="17">
    <w:abstractNumId w:val="17"/>
  </w:num>
  <w:num w:numId="18">
    <w:abstractNumId w:val="25"/>
  </w:num>
  <w:num w:numId="19">
    <w:abstractNumId w:val="37"/>
  </w:num>
  <w:num w:numId="20">
    <w:abstractNumId w:val="15"/>
  </w:num>
  <w:num w:numId="21">
    <w:abstractNumId w:val="26"/>
  </w:num>
  <w:num w:numId="22">
    <w:abstractNumId w:val="21"/>
  </w:num>
  <w:num w:numId="23">
    <w:abstractNumId w:val="33"/>
  </w:num>
  <w:num w:numId="24">
    <w:abstractNumId w:val="31"/>
  </w:num>
  <w:num w:numId="25">
    <w:abstractNumId w:val="19"/>
  </w:num>
  <w:num w:numId="26">
    <w:abstractNumId w:val="3"/>
  </w:num>
  <w:num w:numId="27">
    <w:abstractNumId w:val="23"/>
  </w:num>
  <w:num w:numId="28">
    <w:abstractNumId w:val="38"/>
  </w:num>
  <w:num w:numId="29">
    <w:abstractNumId w:val="5"/>
  </w:num>
  <w:num w:numId="30">
    <w:abstractNumId w:val="36"/>
  </w:num>
  <w:num w:numId="31">
    <w:abstractNumId w:val="20"/>
  </w:num>
  <w:num w:numId="32">
    <w:abstractNumId w:val="12"/>
  </w:num>
  <w:num w:numId="33">
    <w:abstractNumId w:val="35"/>
  </w:num>
  <w:num w:numId="34">
    <w:abstractNumId w:val="8"/>
  </w:num>
  <w:num w:numId="35">
    <w:abstractNumId w:val="30"/>
  </w:num>
  <w:num w:numId="36">
    <w:abstractNumId w:val="4"/>
  </w:num>
  <w:num w:numId="37">
    <w:abstractNumId w:val="32"/>
  </w:num>
  <w:num w:numId="38">
    <w:abstractNumId w:val="11"/>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07"/>
    <w:rsid w:val="000120FE"/>
    <w:rsid w:val="00024877"/>
    <w:rsid w:val="00024A0C"/>
    <w:rsid w:val="0003380A"/>
    <w:rsid w:val="00040B99"/>
    <w:rsid w:val="00047089"/>
    <w:rsid w:val="00050115"/>
    <w:rsid w:val="000501B8"/>
    <w:rsid w:val="000618A4"/>
    <w:rsid w:val="0006384D"/>
    <w:rsid w:val="000730E3"/>
    <w:rsid w:val="00074C7B"/>
    <w:rsid w:val="00074E02"/>
    <w:rsid w:val="00080896"/>
    <w:rsid w:val="00081246"/>
    <w:rsid w:val="00081830"/>
    <w:rsid w:val="00083AD5"/>
    <w:rsid w:val="00086A79"/>
    <w:rsid w:val="00087801"/>
    <w:rsid w:val="00090F74"/>
    <w:rsid w:val="00091F6B"/>
    <w:rsid w:val="00093DF6"/>
    <w:rsid w:val="00095649"/>
    <w:rsid w:val="000A0FEC"/>
    <w:rsid w:val="000A73B9"/>
    <w:rsid w:val="000B6017"/>
    <w:rsid w:val="000B6B0C"/>
    <w:rsid w:val="000C27AC"/>
    <w:rsid w:val="000C2C43"/>
    <w:rsid w:val="000C42D9"/>
    <w:rsid w:val="000C47AC"/>
    <w:rsid w:val="000C5C68"/>
    <w:rsid w:val="000D07AC"/>
    <w:rsid w:val="000D542D"/>
    <w:rsid w:val="000E5722"/>
    <w:rsid w:val="000F2392"/>
    <w:rsid w:val="000F4D16"/>
    <w:rsid w:val="000F7C22"/>
    <w:rsid w:val="0011171A"/>
    <w:rsid w:val="0011503F"/>
    <w:rsid w:val="00120F03"/>
    <w:rsid w:val="00126CFA"/>
    <w:rsid w:val="001306A8"/>
    <w:rsid w:val="00130D77"/>
    <w:rsid w:val="00134E20"/>
    <w:rsid w:val="001353A3"/>
    <w:rsid w:val="001405C2"/>
    <w:rsid w:val="001412B3"/>
    <w:rsid w:val="00143C86"/>
    <w:rsid w:val="00154E30"/>
    <w:rsid w:val="001668F3"/>
    <w:rsid w:val="00170621"/>
    <w:rsid w:val="0017084D"/>
    <w:rsid w:val="0017327E"/>
    <w:rsid w:val="00176B2A"/>
    <w:rsid w:val="00182DE1"/>
    <w:rsid w:val="0018331B"/>
    <w:rsid w:val="0018610F"/>
    <w:rsid w:val="00196138"/>
    <w:rsid w:val="0019720C"/>
    <w:rsid w:val="001B3579"/>
    <w:rsid w:val="001B4322"/>
    <w:rsid w:val="001C5131"/>
    <w:rsid w:val="001D48B8"/>
    <w:rsid w:val="001E0849"/>
    <w:rsid w:val="001E4330"/>
    <w:rsid w:val="001E778A"/>
    <w:rsid w:val="001F02E2"/>
    <w:rsid w:val="001F0752"/>
    <w:rsid w:val="0020333E"/>
    <w:rsid w:val="00203891"/>
    <w:rsid w:val="00212865"/>
    <w:rsid w:val="00216684"/>
    <w:rsid w:val="00223E44"/>
    <w:rsid w:val="002247C9"/>
    <w:rsid w:val="00224873"/>
    <w:rsid w:val="002306F9"/>
    <w:rsid w:val="00230E20"/>
    <w:rsid w:val="00233A5F"/>
    <w:rsid w:val="00235473"/>
    <w:rsid w:val="00242F42"/>
    <w:rsid w:val="00243026"/>
    <w:rsid w:val="002443A7"/>
    <w:rsid w:val="002463D8"/>
    <w:rsid w:val="0025691A"/>
    <w:rsid w:val="002630F3"/>
    <w:rsid w:val="00265EC5"/>
    <w:rsid w:val="00266817"/>
    <w:rsid w:val="00274AC7"/>
    <w:rsid w:val="00277C60"/>
    <w:rsid w:val="00284DB7"/>
    <w:rsid w:val="0029418B"/>
    <w:rsid w:val="002A4132"/>
    <w:rsid w:val="002A5F6F"/>
    <w:rsid w:val="002B54F0"/>
    <w:rsid w:val="002C4E79"/>
    <w:rsid w:val="002C5F3E"/>
    <w:rsid w:val="002D0057"/>
    <w:rsid w:val="002F40DC"/>
    <w:rsid w:val="00300837"/>
    <w:rsid w:val="0030343E"/>
    <w:rsid w:val="0031742F"/>
    <w:rsid w:val="00320F88"/>
    <w:rsid w:val="00322AE5"/>
    <w:rsid w:val="00326581"/>
    <w:rsid w:val="003349A3"/>
    <w:rsid w:val="003423FE"/>
    <w:rsid w:val="003625A2"/>
    <w:rsid w:val="00362A8F"/>
    <w:rsid w:val="00364405"/>
    <w:rsid w:val="0036570F"/>
    <w:rsid w:val="00365F37"/>
    <w:rsid w:val="00367EA6"/>
    <w:rsid w:val="00376302"/>
    <w:rsid w:val="0039056B"/>
    <w:rsid w:val="003913B7"/>
    <w:rsid w:val="003917C6"/>
    <w:rsid w:val="00397E98"/>
    <w:rsid w:val="00397EC5"/>
    <w:rsid w:val="003A00EC"/>
    <w:rsid w:val="003A208D"/>
    <w:rsid w:val="003A6EF5"/>
    <w:rsid w:val="003B3D10"/>
    <w:rsid w:val="003C229D"/>
    <w:rsid w:val="003C4273"/>
    <w:rsid w:val="003F56EB"/>
    <w:rsid w:val="004053DC"/>
    <w:rsid w:val="00423A4C"/>
    <w:rsid w:val="00426A7B"/>
    <w:rsid w:val="0043096B"/>
    <w:rsid w:val="0043420D"/>
    <w:rsid w:val="00440CD2"/>
    <w:rsid w:val="004428E1"/>
    <w:rsid w:val="00447F25"/>
    <w:rsid w:val="00451938"/>
    <w:rsid w:val="00454A73"/>
    <w:rsid w:val="00455174"/>
    <w:rsid w:val="004564A3"/>
    <w:rsid w:val="00465D1C"/>
    <w:rsid w:val="00467F0B"/>
    <w:rsid w:val="004741B7"/>
    <w:rsid w:val="00477D27"/>
    <w:rsid w:val="00483FD6"/>
    <w:rsid w:val="00484683"/>
    <w:rsid w:val="004A0870"/>
    <w:rsid w:val="004B1F03"/>
    <w:rsid w:val="004C5623"/>
    <w:rsid w:val="004C7654"/>
    <w:rsid w:val="004D060E"/>
    <w:rsid w:val="004D1C10"/>
    <w:rsid w:val="004D1E56"/>
    <w:rsid w:val="004D6E60"/>
    <w:rsid w:val="004E0389"/>
    <w:rsid w:val="004E0B0F"/>
    <w:rsid w:val="004F415F"/>
    <w:rsid w:val="004F741E"/>
    <w:rsid w:val="00505425"/>
    <w:rsid w:val="005236B0"/>
    <w:rsid w:val="00524568"/>
    <w:rsid w:val="0053611A"/>
    <w:rsid w:val="005365C7"/>
    <w:rsid w:val="0054337F"/>
    <w:rsid w:val="00551BEF"/>
    <w:rsid w:val="00553353"/>
    <w:rsid w:val="00556A38"/>
    <w:rsid w:val="00570955"/>
    <w:rsid w:val="00570C26"/>
    <w:rsid w:val="00571B8E"/>
    <w:rsid w:val="00580B32"/>
    <w:rsid w:val="005928A6"/>
    <w:rsid w:val="005A2D38"/>
    <w:rsid w:val="005A61D1"/>
    <w:rsid w:val="005A6589"/>
    <w:rsid w:val="005A686F"/>
    <w:rsid w:val="005B417D"/>
    <w:rsid w:val="005B7CB0"/>
    <w:rsid w:val="005C0041"/>
    <w:rsid w:val="005C0272"/>
    <w:rsid w:val="005C571F"/>
    <w:rsid w:val="005C6706"/>
    <w:rsid w:val="005D001C"/>
    <w:rsid w:val="005D781A"/>
    <w:rsid w:val="005E1143"/>
    <w:rsid w:val="005E1336"/>
    <w:rsid w:val="005E6C86"/>
    <w:rsid w:val="005F0F0F"/>
    <w:rsid w:val="005F292F"/>
    <w:rsid w:val="005F38AE"/>
    <w:rsid w:val="005F598B"/>
    <w:rsid w:val="00600D87"/>
    <w:rsid w:val="00612A30"/>
    <w:rsid w:val="00614A3A"/>
    <w:rsid w:val="00633403"/>
    <w:rsid w:val="00636C90"/>
    <w:rsid w:val="00637541"/>
    <w:rsid w:val="00646D3F"/>
    <w:rsid w:val="006503FF"/>
    <w:rsid w:val="0065512E"/>
    <w:rsid w:val="006603A9"/>
    <w:rsid w:val="00676E95"/>
    <w:rsid w:val="00684E33"/>
    <w:rsid w:val="00693651"/>
    <w:rsid w:val="006967C0"/>
    <w:rsid w:val="00696D92"/>
    <w:rsid w:val="006B14E5"/>
    <w:rsid w:val="006C6E8E"/>
    <w:rsid w:val="006D4AB9"/>
    <w:rsid w:val="006D6996"/>
    <w:rsid w:val="006E4681"/>
    <w:rsid w:val="006F1CAB"/>
    <w:rsid w:val="006F1CC3"/>
    <w:rsid w:val="006F7612"/>
    <w:rsid w:val="00707BFF"/>
    <w:rsid w:val="0071055A"/>
    <w:rsid w:val="007266B1"/>
    <w:rsid w:val="00730774"/>
    <w:rsid w:val="00732A43"/>
    <w:rsid w:val="00735C64"/>
    <w:rsid w:val="00736F08"/>
    <w:rsid w:val="00747037"/>
    <w:rsid w:val="0075509C"/>
    <w:rsid w:val="00756E3E"/>
    <w:rsid w:val="00760040"/>
    <w:rsid w:val="00766653"/>
    <w:rsid w:val="00770E46"/>
    <w:rsid w:val="00771369"/>
    <w:rsid w:val="007726BC"/>
    <w:rsid w:val="0077370E"/>
    <w:rsid w:val="007767F3"/>
    <w:rsid w:val="007B35C8"/>
    <w:rsid w:val="007C6C4A"/>
    <w:rsid w:val="007D2C07"/>
    <w:rsid w:val="007D434E"/>
    <w:rsid w:val="007D791F"/>
    <w:rsid w:val="007F10A5"/>
    <w:rsid w:val="007F2697"/>
    <w:rsid w:val="007F3736"/>
    <w:rsid w:val="007F6A73"/>
    <w:rsid w:val="007F6BC2"/>
    <w:rsid w:val="007F758F"/>
    <w:rsid w:val="00801E4F"/>
    <w:rsid w:val="00802B81"/>
    <w:rsid w:val="00803134"/>
    <w:rsid w:val="00806831"/>
    <w:rsid w:val="008118CC"/>
    <w:rsid w:val="00815D4C"/>
    <w:rsid w:val="008219A4"/>
    <w:rsid w:val="0082553D"/>
    <w:rsid w:val="00834C58"/>
    <w:rsid w:val="0083788A"/>
    <w:rsid w:val="00846533"/>
    <w:rsid w:val="00857942"/>
    <w:rsid w:val="00861BAA"/>
    <w:rsid w:val="0086250A"/>
    <w:rsid w:val="008644BC"/>
    <w:rsid w:val="00864DDF"/>
    <w:rsid w:val="00866565"/>
    <w:rsid w:val="00873E9F"/>
    <w:rsid w:val="00885A1F"/>
    <w:rsid w:val="008A2E33"/>
    <w:rsid w:val="008A6659"/>
    <w:rsid w:val="008A7828"/>
    <w:rsid w:val="008C517E"/>
    <w:rsid w:val="008C56AC"/>
    <w:rsid w:val="008C5F10"/>
    <w:rsid w:val="008C65CF"/>
    <w:rsid w:val="008D0C42"/>
    <w:rsid w:val="008D1008"/>
    <w:rsid w:val="008E3888"/>
    <w:rsid w:val="008F3A55"/>
    <w:rsid w:val="00900731"/>
    <w:rsid w:val="0090080D"/>
    <w:rsid w:val="00905116"/>
    <w:rsid w:val="009059B6"/>
    <w:rsid w:val="009109D0"/>
    <w:rsid w:val="00912863"/>
    <w:rsid w:val="00915924"/>
    <w:rsid w:val="00915E4E"/>
    <w:rsid w:val="009208BC"/>
    <w:rsid w:val="009223CC"/>
    <w:rsid w:val="00933C0C"/>
    <w:rsid w:val="00936CB4"/>
    <w:rsid w:val="0094207B"/>
    <w:rsid w:val="00942D2C"/>
    <w:rsid w:val="00952F0C"/>
    <w:rsid w:val="00961148"/>
    <w:rsid w:val="00966D6F"/>
    <w:rsid w:val="009679C8"/>
    <w:rsid w:val="00973B30"/>
    <w:rsid w:val="00980A49"/>
    <w:rsid w:val="00993041"/>
    <w:rsid w:val="0099317D"/>
    <w:rsid w:val="009944AA"/>
    <w:rsid w:val="00996427"/>
    <w:rsid w:val="009973A0"/>
    <w:rsid w:val="009B0188"/>
    <w:rsid w:val="009B5449"/>
    <w:rsid w:val="009C00C7"/>
    <w:rsid w:val="009C1222"/>
    <w:rsid w:val="009C38F7"/>
    <w:rsid w:val="009C6064"/>
    <w:rsid w:val="009D0BD7"/>
    <w:rsid w:val="009D1C26"/>
    <w:rsid w:val="009E1F09"/>
    <w:rsid w:val="009E4597"/>
    <w:rsid w:val="009E5A78"/>
    <w:rsid w:val="00A01507"/>
    <w:rsid w:val="00A02FE2"/>
    <w:rsid w:val="00A03E27"/>
    <w:rsid w:val="00A113C8"/>
    <w:rsid w:val="00A11FC9"/>
    <w:rsid w:val="00A13F64"/>
    <w:rsid w:val="00A170EC"/>
    <w:rsid w:val="00A17896"/>
    <w:rsid w:val="00A32817"/>
    <w:rsid w:val="00A36C61"/>
    <w:rsid w:val="00A422CF"/>
    <w:rsid w:val="00A43431"/>
    <w:rsid w:val="00A5013C"/>
    <w:rsid w:val="00A522CC"/>
    <w:rsid w:val="00A551F3"/>
    <w:rsid w:val="00A6137B"/>
    <w:rsid w:val="00A722E9"/>
    <w:rsid w:val="00A73774"/>
    <w:rsid w:val="00A77B8A"/>
    <w:rsid w:val="00A80017"/>
    <w:rsid w:val="00A83A31"/>
    <w:rsid w:val="00A83C9C"/>
    <w:rsid w:val="00A85259"/>
    <w:rsid w:val="00A8781C"/>
    <w:rsid w:val="00A94833"/>
    <w:rsid w:val="00AA62E8"/>
    <w:rsid w:val="00AB0DE5"/>
    <w:rsid w:val="00AB1BD6"/>
    <w:rsid w:val="00AB3F41"/>
    <w:rsid w:val="00AB4387"/>
    <w:rsid w:val="00AD351A"/>
    <w:rsid w:val="00AD501B"/>
    <w:rsid w:val="00AD61EE"/>
    <w:rsid w:val="00AD6745"/>
    <w:rsid w:val="00AE1D61"/>
    <w:rsid w:val="00AE4054"/>
    <w:rsid w:val="00AF597F"/>
    <w:rsid w:val="00B056C0"/>
    <w:rsid w:val="00B16B4F"/>
    <w:rsid w:val="00B212FD"/>
    <w:rsid w:val="00B2275D"/>
    <w:rsid w:val="00B25AB8"/>
    <w:rsid w:val="00B31551"/>
    <w:rsid w:val="00B32347"/>
    <w:rsid w:val="00B3260C"/>
    <w:rsid w:val="00B3741F"/>
    <w:rsid w:val="00B55439"/>
    <w:rsid w:val="00B618B4"/>
    <w:rsid w:val="00B63F4D"/>
    <w:rsid w:val="00B70F24"/>
    <w:rsid w:val="00B736DE"/>
    <w:rsid w:val="00B76EEF"/>
    <w:rsid w:val="00B77491"/>
    <w:rsid w:val="00B8328B"/>
    <w:rsid w:val="00BA0A6F"/>
    <w:rsid w:val="00BA2E27"/>
    <w:rsid w:val="00BA48FB"/>
    <w:rsid w:val="00BB335B"/>
    <w:rsid w:val="00BB5A92"/>
    <w:rsid w:val="00BC1909"/>
    <w:rsid w:val="00BC52E8"/>
    <w:rsid w:val="00BD162D"/>
    <w:rsid w:val="00BD4304"/>
    <w:rsid w:val="00BD64EA"/>
    <w:rsid w:val="00BE04F0"/>
    <w:rsid w:val="00BE06BF"/>
    <w:rsid w:val="00BE1C38"/>
    <w:rsid w:val="00BF5BE5"/>
    <w:rsid w:val="00BF691A"/>
    <w:rsid w:val="00C15E5F"/>
    <w:rsid w:val="00C24F3E"/>
    <w:rsid w:val="00C34490"/>
    <w:rsid w:val="00C61BD7"/>
    <w:rsid w:val="00C64B16"/>
    <w:rsid w:val="00C755BE"/>
    <w:rsid w:val="00C75D0B"/>
    <w:rsid w:val="00C761ED"/>
    <w:rsid w:val="00C803DD"/>
    <w:rsid w:val="00C82289"/>
    <w:rsid w:val="00C86E57"/>
    <w:rsid w:val="00C877C7"/>
    <w:rsid w:val="00C929F4"/>
    <w:rsid w:val="00C934A7"/>
    <w:rsid w:val="00CA290F"/>
    <w:rsid w:val="00CB26A2"/>
    <w:rsid w:val="00CB3B83"/>
    <w:rsid w:val="00CB73FB"/>
    <w:rsid w:val="00CD0E15"/>
    <w:rsid w:val="00CD1991"/>
    <w:rsid w:val="00CD469C"/>
    <w:rsid w:val="00CD7F36"/>
    <w:rsid w:val="00CE04CD"/>
    <w:rsid w:val="00CE1602"/>
    <w:rsid w:val="00D0237F"/>
    <w:rsid w:val="00D02E16"/>
    <w:rsid w:val="00D06200"/>
    <w:rsid w:val="00D22F61"/>
    <w:rsid w:val="00D24399"/>
    <w:rsid w:val="00D24A15"/>
    <w:rsid w:val="00D50F9D"/>
    <w:rsid w:val="00D60051"/>
    <w:rsid w:val="00D60844"/>
    <w:rsid w:val="00D807F6"/>
    <w:rsid w:val="00D83C8F"/>
    <w:rsid w:val="00D84AB2"/>
    <w:rsid w:val="00D93F07"/>
    <w:rsid w:val="00DA0B59"/>
    <w:rsid w:val="00DB1914"/>
    <w:rsid w:val="00DB4770"/>
    <w:rsid w:val="00DB5399"/>
    <w:rsid w:val="00DC0B6B"/>
    <w:rsid w:val="00DC153D"/>
    <w:rsid w:val="00DC582C"/>
    <w:rsid w:val="00DD7D70"/>
    <w:rsid w:val="00DE48CD"/>
    <w:rsid w:val="00DF0CD2"/>
    <w:rsid w:val="00DF4246"/>
    <w:rsid w:val="00E116C5"/>
    <w:rsid w:val="00E1719C"/>
    <w:rsid w:val="00E306F4"/>
    <w:rsid w:val="00E336D0"/>
    <w:rsid w:val="00E36746"/>
    <w:rsid w:val="00E4075F"/>
    <w:rsid w:val="00E41DF9"/>
    <w:rsid w:val="00E428B7"/>
    <w:rsid w:val="00E536CF"/>
    <w:rsid w:val="00E561F5"/>
    <w:rsid w:val="00E6607D"/>
    <w:rsid w:val="00E7363B"/>
    <w:rsid w:val="00E7788B"/>
    <w:rsid w:val="00E77FAB"/>
    <w:rsid w:val="00E8231A"/>
    <w:rsid w:val="00E93CAB"/>
    <w:rsid w:val="00EA11B7"/>
    <w:rsid w:val="00EA1D2E"/>
    <w:rsid w:val="00EB23B1"/>
    <w:rsid w:val="00EB30B4"/>
    <w:rsid w:val="00EB4BFC"/>
    <w:rsid w:val="00EB6C9A"/>
    <w:rsid w:val="00ED2433"/>
    <w:rsid w:val="00ED689A"/>
    <w:rsid w:val="00EF051B"/>
    <w:rsid w:val="00EF7B14"/>
    <w:rsid w:val="00F01A23"/>
    <w:rsid w:val="00F04DFC"/>
    <w:rsid w:val="00F10C87"/>
    <w:rsid w:val="00F24D1F"/>
    <w:rsid w:val="00F30218"/>
    <w:rsid w:val="00F30EC5"/>
    <w:rsid w:val="00F31B70"/>
    <w:rsid w:val="00F407DD"/>
    <w:rsid w:val="00F50FF5"/>
    <w:rsid w:val="00F531A4"/>
    <w:rsid w:val="00F54499"/>
    <w:rsid w:val="00F56661"/>
    <w:rsid w:val="00F707DC"/>
    <w:rsid w:val="00F70993"/>
    <w:rsid w:val="00F81DBE"/>
    <w:rsid w:val="00F841D9"/>
    <w:rsid w:val="00F91A33"/>
    <w:rsid w:val="00FA151E"/>
    <w:rsid w:val="00FA171A"/>
    <w:rsid w:val="00FB1893"/>
    <w:rsid w:val="00FD3795"/>
    <w:rsid w:val="00FD531C"/>
    <w:rsid w:val="00FE4DC1"/>
    <w:rsid w:val="2DAA434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3C15D0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qFormat/>
    <w:rsid w:val="00936CB4"/>
    <w:pPr>
      <w:keepNext/>
      <w:keepLines/>
      <w:numPr>
        <w:numId w:val="1"/>
      </w:numPr>
      <w:tabs>
        <w:tab w:val="left" w:pos="450"/>
      </w:tabs>
      <w:spacing w:before="240" w:after="120"/>
      <w:outlineLvl w:val="0"/>
    </w:pPr>
    <w:rPr>
      <w:rFonts w:ascii="Arial Narrow Bold" w:eastAsiaTheme="majorEastAsia" w:hAnsi="Arial Narrow Bold" w:cstheme="majorBidi"/>
      <w:b/>
      <w:color w:val="44546A" w:themeColor="text2"/>
      <w:kern w:val="32"/>
      <w:sz w:val="36"/>
      <w:szCs w:val="28"/>
    </w:rPr>
  </w:style>
  <w:style w:type="paragraph" w:styleId="Heading2">
    <w:name w:val="heading 2"/>
    <w:basedOn w:val="Heading1"/>
    <w:next w:val="Normal"/>
    <w:link w:val="Heading2Char"/>
    <w:unhideWhenUsed/>
    <w:qFormat/>
    <w:rsid w:val="00D24399"/>
    <w:pPr>
      <w:numPr>
        <w:ilvl w:val="1"/>
      </w:numPr>
      <w:ind w:left="450"/>
      <w:outlineLvl w:val="1"/>
    </w:pPr>
  </w:style>
  <w:style w:type="paragraph" w:styleId="Heading3">
    <w:name w:val="heading 3"/>
    <w:basedOn w:val="Heading1"/>
    <w:next w:val="Normal"/>
    <w:link w:val="Heading3Char"/>
    <w:unhideWhenUsed/>
    <w:qFormat/>
    <w:rsid w:val="00F30218"/>
    <w:pPr>
      <w:numPr>
        <w:ilvl w:val="2"/>
      </w:numPr>
      <w:ind w:left="900" w:hanging="900"/>
      <w:outlineLvl w:val="2"/>
    </w:pPr>
  </w:style>
  <w:style w:type="paragraph" w:styleId="Heading4">
    <w:name w:val="heading 4"/>
    <w:basedOn w:val="Heading3"/>
    <w:next w:val="Normal"/>
    <w:link w:val="Heading4Char"/>
    <w:qFormat/>
    <w:rsid w:val="00455174"/>
    <w:pPr>
      <w:numPr>
        <w:ilvl w:val="0"/>
        <w:numId w:val="0"/>
      </w:numPr>
      <w:tabs>
        <w:tab w:val="clear" w:pos="450"/>
        <w:tab w:val="left" w:pos="810"/>
      </w:tabs>
      <w:ind w:left="810" w:hanging="810"/>
      <w:outlineLvl w:val="3"/>
    </w:pPr>
    <w:rPr>
      <w:bCs/>
      <w:iCs/>
      <w:sz w:val="24"/>
      <w:szCs w:val="26"/>
    </w:rPr>
  </w:style>
  <w:style w:type="paragraph" w:styleId="Heading5">
    <w:name w:val="heading 5"/>
    <w:basedOn w:val="Heading4"/>
    <w:next w:val="Normal"/>
    <w:link w:val="Heading5Char"/>
    <w:qFormat/>
    <w:rsid w:val="00455174"/>
    <w:pPr>
      <w:ind w:left="1008" w:hanging="1008"/>
      <w:outlineLvl w:val="4"/>
    </w:pPr>
    <w:rPr>
      <w:i/>
    </w:rPr>
  </w:style>
  <w:style w:type="paragraph" w:styleId="Heading6">
    <w:name w:val="heading 6"/>
    <w:basedOn w:val="Heading5"/>
    <w:next w:val="Normal"/>
    <w:link w:val="Heading6Char"/>
    <w:qFormat/>
    <w:rsid w:val="00455174"/>
    <w:pPr>
      <w:tabs>
        <w:tab w:val="clear" w:pos="810"/>
        <w:tab w:val="left" w:pos="2070"/>
      </w:tabs>
      <w:spacing w:before="180"/>
      <w:ind w:left="2070" w:hanging="2070"/>
      <w:outlineLvl w:val="5"/>
    </w:pPr>
    <w:rPr>
      <w:i w:val="0"/>
      <w:iCs w:val="0"/>
      <w:sz w:val="36"/>
    </w:rPr>
  </w:style>
  <w:style w:type="paragraph" w:styleId="Heading7">
    <w:name w:val="heading 7"/>
    <w:basedOn w:val="Normal"/>
    <w:next w:val="Normal"/>
    <w:link w:val="Heading7Char"/>
    <w:qFormat/>
    <w:rsid w:val="00455174"/>
    <w:pPr>
      <w:keepNext/>
      <w:keepLines/>
      <w:tabs>
        <w:tab w:val="left" w:pos="720"/>
      </w:tabs>
      <w:spacing w:before="200" w:after="80"/>
      <w:ind w:left="720" w:hanging="720"/>
      <w:outlineLvl w:val="6"/>
    </w:pPr>
    <w:rPr>
      <w:rFonts w:ascii="Arial Narrow" w:eastAsiaTheme="majorEastAsia" w:hAnsi="Arial Narrow" w:cstheme="majorBidi"/>
      <w:b/>
      <w:bCs/>
      <w:iCs/>
      <w:color w:val="44546A" w:themeColor="text2"/>
      <w:kern w:val="32"/>
      <w:sz w:val="32"/>
      <w:szCs w:val="32"/>
    </w:rPr>
  </w:style>
  <w:style w:type="paragraph" w:styleId="Heading8">
    <w:name w:val="heading 8"/>
    <w:basedOn w:val="Normal"/>
    <w:next w:val="Normal"/>
    <w:link w:val="Heading8Char"/>
    <w:qFormat/>
    <w:rsid w:val="00455174"/>
    <w:pPr>
      <w:keepNext/>
      <w:keepLines/>
      <w:tabs>
        <w:tab w:val="left" w:pos="810"/>
      </w:tabs>
      <w:spacing w:before="200" w:after="80"/>
      <w:ind w:left="810" w:hanging="810"/>
      <w:outlineLvl w:val="7"/>
    </w:pPr>
    <w:rPr>
      <w:rFonts w:ascii="Arial Narrow" w:eastAsiaTheme="majorEastAsia" w:hAnsi="Arial Narrow" w:cstheme="majorBidi"/>
      <w:b/>
      <w:bCs/>
      <w:color w:val="44546A" w:themeColor="text2"/>
      <w:kern w:val="32"/>
      <w:sz w:val="28"/>
      <w:szCs w:val="20"/>
    </w:rPr>
  </w:style>
  <w:style w:type="paragraph" w:styleId="Heading9">
    <w:name w:val="heading 9"/>
    <w:next w:val="Normal"/>
    <w:link w:val="Heading9Char"/>
    <w:qFormat/>
    <w:rsid w:val="00455174"/>
    <w:pPr>
      <w:keepNext/>
      <w:keepLines/>
      <w:spacing w:before="200" w:after="80"/>
      <w:ind w:left="1584" w:hanging="1584"/>
      <w:outlineLvl w:val="8"/>
    </w:pPr>
    <w:rPr>
      <w:rFonts w:ascii="Arial Narrow" w:eastAsiaTheme="majorEastAsia" w:hAnsi="Arial Narrow" w:cstheme="majorBidi"/>
      <w:b/>
      <w:iCs/>
      <w:color w:val="44546A"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unhideWhenUsed/>
    <w:qFormat/>
    <w:rsid w:val="00F30218"/>
    <w:pPr>
      <w:spacing w:before="60" w:after="120"/>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F30218"/>
    <w:rPr>
      <w:rFonts w:ascii="Times New Roman" w:eastAsia="Times New Roman" w:hAnsi="Times New Roman" w:cs="Times New Roman"/>
    </w:rPr>
  </w:style>
  <w:style w:type="paragraph" w:customStyle="1" w:styleId="Heading-FrontMatter1">
    <w:name w:val="Heading - Front Matter 1"/>
    <w:link w:val="Heading-FrontMatter1Char"/>
    <w:qFormat/>
    <w:rsid w:val="00B3260C"/>
    <w:pPr>
      <w:spacing w:before="240" w:after="120"/>
    </w:pPr>
    <w:rPr>
      <w:rFonts w:ascii="Arial Narrow Bold" w:eastAsiaTheme="majorEastAsia" w:hAnsi="Arial Narrow Bold" w:cstheme="majorBidi"/>
      <w:b/>
      <w:bCs/>
      <w:color w:val="1F497D"/>
      <w:kern w:val="32"/>
      <w:sz w:val="36"/>
      <w:szCs w:val="32"/>
    </w:rPr>
  </w:style>
  <w:style w:type="paragraph" w:customStyle="1" w:styleId="PubDate">
    <w:name w:val="Pub Date"/>
    <w:qFormat/>
    <w:rsid w:val="00B3260C"/>
    <w:pPr>
      <w:spacing w:before="1200" w:after="1200"/>
    </w:pPr>
    <w:rPr>
      <w:rFonts w:ascii="Arial" w:eastAsiaTheme="majorEastAsia" w:hAnsi="Arial" w:cs="Arial"/>
      <w:b/>
      <w:bCs/>
      <w:color w:val="1F497D"/>
      <w:kern w:val="32"/>
      <w:sz w:val="32"/>
      <w:szCs w:val="32"/>
    </w:rPr>
  </w:style>
  <w:style w:type="paragraph" w:styleId="Footer">
    <w:name w:val="footer"/>
    <w:basedOn w:val="Normal"/>
    <w:link w:val="FooterChar"/>
    <w:uiPriority w:val="99"/>
    <w:rsid w:val="00B3260C"/>
    <w:pPr>
      <w:pBdr>
        <w:top w:val="single" w:sz="4" w:space="1" w:color="000000"/>
      </w:pBdr>
      <w:tabs>
        <w:tab w:val="center" w:pos="4680"/>
        <w:tab w:val="right" w:pos="8136"/>
      </w:tabs>
      <w:spacing w:before="80" w:after="60"/>
    </w:pPr>
    <w:rPr>
      <w:rFonts w:ascii="Arial Narrow" w:eastAsiaTheme="majorEastAsia" w:hAnsi="Arial Narrow" w:cstheme="majorBidi"/>
      <w:b/>
      <w:bCs/>
      <w:color w:val="315683"/>
      <w:kern w:val="32"/>
      <w:sz w:val="20"/>
      <w:szCs w:val="32"/>
    </w:rPr>
  </w:style>
  <w:style w:type="character" w:customStyle="1" w:styleId="FooterChar">
    <w:name w:val="Footer Char"/>
    <w:basedOn w:val="DefaultParagraphFont"/>
    <w:link w:val="Footer"/>
    <w:uiPriority w:val="99"/>
    <w:rsid w:val="00B3260C"/>
    <w:rPr>
      <w:rFonts w:ascii="Arial Narrow" w:eastAsiaTheme="majorEastAsia" w:hAnsi="Arial Narrow" w:cstheme="majorBidi"/>
      <w:b/>
      <w:bCs/>
      <w:color w:val="315683"/>
      <w:kern w:val="32"/>
      <w:sz w:val="20"/>
      <w:szCs w:val="32"/>
    </w:rPr>
  </w:style>
  <w:style w:type="character" w:customStyle="1" w:styleId="Heading-FrontMatter1Char">
    <w:name w:val="Heading - Front Matter 1 Char"/>
    <w:basedOn w:val="DefaultParagraphFont"/>
    <w:link w:val="Heading-FrontMatter1"/>
    <w:rsid w:val="00B3260C"/>
    <w:rPr>
      <w:rFonts w:ascii="Arial Narrow Bold" w:eastAsiaTheme="majorEastAsia" w:hAnsi="Arial Narrow Bold" w:cstheme="majorBidi"/>
      <w:b/>
      <w:bCs/>
      <w:color w:val="1F497D"/>
      <w:kern w:val="32"/>
      <w:sz w:val="36"/>
      <w:szCs w:val="32"/>
    </w:rPr>
  </w:style>
  <w:style w:type="character" w:customStyle="1" w:styleId="Heading1Char">
    <w:name w:val="Heading 1 Char"/>
    <w:basedOn w:val="DefaultParagraphFont"/>
    <w:link w:val="Heading1"/>
    <w:rsid w:val="00936CB4"/>
    <w:rPr>
      <w:rFonts w:ascii="Arial Narrow Bold" w:eastAsiaTheme="majorEastAsia" w:hAnsi="Arial Narrow Bold" w:cstheme="majorBidi"/>
      <w:b/>
      <w:color w:val="44546A" w:themeColor="text2"/>
      <w:kern w:val="32"/>
      <w:sz w:val="36"/>
      <w:szCs w:val="28"/>
    </w:rPr>
  </w:style>
  <w:style w:type="paragraph" w:styleId="TOCHeading">
    <w:name w:val="TOC Heading"/>
    <w:basedOn w:val="Heading1"/>
    <w:next w:val="Normal"/>
    <w:uiPriority w:val="39"/>
    <w:unhideWhenUsed/>
    <w:qFormat/>
    <w:rsid w:val="00E41DF9"/>
    <w:pPr>
      <w:tabs>
        <w:tab w:val="clear" w:pos="450"/>
      </w:tabs>
      <w:spacing w:after="0" w:line="259" w:lineRule="auto"/>
      <w:outlineLvl w:val="9"/>
    </w:pPr>
    <w:rPr>
      <w:rFonts w:asciiTheme="majorHAnsi" w:hAnsiTheme="majorHAnsi"/>
      <w:b w:val="0"/>
      <w:color w:val="2E74B5" w:themeColor="accent1" w:themeShade="BF"/>
      <w:kern w:val="0"/>
      <w:sz w:val="32"/>
      <w:szCs w:val="32"/>
    </w:rPr>
  </w:style>
  <w:style w:type="paragraph" w:styleId="TOC1">
    <w:name w:val="toc 1"/>
    <w:basedOn w:val="Normal"/>
    <w:next w:val="Normal"/>
    <w:autoRedefine/>
    <w:uiPriority w:val="39"/>
    <w:unhideWhenUsed/>
    <w:rsid w:val="00E41DF9"/>
    <w:pPr>
      <w:spacing w:after="100"/>
    </w:pPr>
  </w:style>
  <w:style w:type="character" w:styleId="Hyperlink">
    <w:name w:val="Hyperlink"/>
    <w:basedOn w:val="DefaultParagraphFont"/>
    <w:uiPriority w:val="99"/>
    <w:unhideWhenUsed/>
    <w:rsid w:val="00E41DF9"/>
    <w:rPr>
      <w:color w:val="0563C1" w:themeColor="hyperlink"/>
      <w:u w:val="single"/>
    </w:rPr>
  </w:style>
  <w:style w:type="character" w:styleId="CommentReference">
    <w:name w:val="annotation reference"/>
    <w:basedOn w:val="DefaultParagraphFont"/>
    <w:uiPriority w:val="99"/>
    <w:semiHidden/>
    <w:unhideWhenUsed/>
    <w:qFormat/>
    <w:rsid w:val="00ED689A"/>
    <w:rPr>
      <w:sz w:val="16"/>
      <w:szCs w:val="16"/>
    </w:rPr>
  </w:style>
  <w:style w:type="paragraph" w:styleId="CommentText">
    <w:name w:val="annotation text"/>
    <w:basedOn w:val="Normal"/>
    <w:link w:val="CommentTextChar"/>
    <w:uiPriority w:val="99"/>
    <w:unhideWhenUsed/>
    <w:qFormat/>
    <w:rsid w:val="00ED689A"/>
    <w:rPr>
      <w:sz w:val="20"/>
      <w:szCs w:val="20"/>
    </w:rPr>
  </w:style>
  <w:style w:type="character" w:customStyle="1" w:styleId="CommentTextChar">
    <w:name w:val="Comment Text Char"/>
    <w:basedOn w:val="DefaultParagraphFont"/>
    <w:link w:val="CommentText"/>
    <w:uiPriority w:val="99"/>
    <w:qFormat/>
    <w:rsid w:val="00ED689A"/>
    <w:rPr>
      <w:sz w:val="20"/>
      <w:szCs w:val="20"/>
    </w:rPr>
  </w:style>
  <w:style w:type="paragraph" w:styleId="CommentSubject">
    <w:name w:val="annotation subject"/>
    <w:basedOn w:val="CommentText"/>
    <w:next w:val="CommentText"/>
    <w:link w:val="CommentSubjectChar"/>
    <w:uiPriority w:val="99"/>
    <w:semiHidden/>
    <w:unhideWhenUsed/>
    <w:rsid w:val="00ED689A"/>
    <w:rPr>
      <w:b/>
      <w:bCs/>
    </w:rPr>
  </w:style>
  <w:style w:type="character" w:customStyle="1" w:styleId="CommentSubjectChar">
    <w:name w:val="Comment Subject Char"/>
    <w:basedOn w:val="CommentTextChar"/>
    <w:link w:val="CommentSubject"/>
    <w:uiPriority w:val="99"/>
    <w:semiHidden/>
    <w:rsid w:val="00ED689A"/>
    <w:rPr>
      <w:b/>
      <w:bCs/>
      <w:sz w:val="20"/>
      <w:szCs w:val="20"/>
    </w:rPr>
  </w:style>
  <w:style w:type="paragraph" w:styleId="BalloonText">
    <w:name w:val="Balloon Text"/>
    <w:basedOn w:val="Normal"/>
    <w:link w:val="BalloonTextChar"/>
    <w:uiPriority w:val="99"/>
    <w:semiHidden/>
    <w:unhideWhenUsed/>
    <w:rsid w:val="00ED68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89A"/>
    <w:rPr>
      <w:rFonts w:ascii="Segoe UI" w:hAnsi="Segoe UI" w:cs="Segoe UI"/>
      <w:sz w:val="18"/>
      <w:szCs w:val="18"/>
    </w:rPr>
  </w:style>
  <w:style w:type="paragraph" w:styleId="ListParagraph">
    <w:name w:val="List Paragraph"/>
    <w:basedOn w:val="Normal"/>
    <w:uiPriority w:val="34"/>
    <w:qFormat/>
    <w:rsid w:val="00676E95"/>
    <w:pPr>
      <w:ind w:left="720"/>
      <w:contextualSpacing/>
    </w:pPr>
  </w:style>
  <w:style w:type="character" w:customStyle="1" w:styleId="Heading2Char">
    <w:name w:val="Heading 2 Char"/>
    <w:basedOn w:val="DefaultParagraphFont"/>
    <w:link w:val="Heading2"/>
    <w:uiPriority w:val="9"/>
    <w:rsid w:val="00D24399"/>
    <w:rPr>
      <w:rFonts w:ascii="Arial Narrow Bold" w:eastAsiaTheme="majorEastAsia" w:hAnsi="Arial Narrow Bold" w:cstheme="majorBidi"/>
      <w:b/>
      <w:color w:val="44546A" w:themeColor="text2"/>
      <w:kern w:val="32"/>
      <w:sz w:val="36"/>
      <w:szCs w:val="28"/>
    </w:rPr>
  </w:style>
  <w:style w:type="paragraph" w:styleId="TOC2">
    <w:name w:val="toc 2"/>
    <w:basedOn w:val="Normal"/>
    <w:next w:val="Normal"/>
    <w:autoRedefine/>
    <w:uiPriority w:val="39"/>
    <w:unhideWhenUsed/>
    <w:rsid w:val="00747037"/>
    <w:pPr>
      <w:spacing w:after="100"/>
      <w:ind w:left="240"/>
    </w:pPr>
  </w:style>
  <w:style w:type="paragraph" w:styleId="FootnoteText">
    <w:name w:val="footnote text"/>
    <w:basedOn w:val="Normal"/>
    <w:link w:val="FootnoteTextChar"/>
    <w:uiPriority w:val="99"/>
    <w:semiHidden/>
    <w:unhideWhenUsed/>
    <w:rsid w:val="0099317D"/>
    <w:rPr>
      <w:sz w:val="20"/>
      <w:szCs w:val="20"/>
    </w:rPr>
  </w:style>
  <w:style w:type="character" w:customStyle="1" w:styleId="FootnoteTextChar">
    <w:name w:val="Footnote Text Char"/>
    <w:basedOn w:val="DefaultParagraphFont"/>
    <w:link w:val="FootnoteText"/>
    <w:uiPriority w:val="99"/>
    <w:semiHidden/>
    <w:rsid w:val="0099317D"/>
    <w:rPr>
      <w:sz w:val="20"/>
      <w:szCs w:val="20"/>
    </w:rPr>
  </w:style>
  <w:style w:type="character" w:styleId="FootnoteReference">
    <w:name w:val="footnote reference"/>
    <w:basedOn w:val="DefaultParagraphFont"/>
    <w:uiPriority w:val="99"/>
    <w:semiHidden/>
    <w:unhideWhenUsed/>
    <w:rsid w:val="0099317D"/>
    <w:rPr>
      <w:vertAlign w:val="superscript"/>
    </w:rPr>
  </w:style>
  <w:style w:type="paragraph" w:styleId="Caption">
    <w:name w:val="caption"/>
    <w:basedOn w:val="Normal"/>
    <w:next w:val="Normal"/>
    <w:uiPriority w:val="35"/>
    <w:unhideWhenUsed/>
    <w:qFormat/>
    <w:rsid w:val="00277C60"/>
    <w:pPr>
      <w:spacing w:after="200"/>
    </w:pPr>
    <w:rPr>
      <w:iCs/>
      <w:color w:val="44546A" w:themeColor="text2"/>
      <w:sz w:val="20"/>
      <w:szCs w:val="18"/>
    </w:rPr>
  </w:style>
  <w:style w:type="paragraph" w:styleId="NoSpacing">
    <w:name w:val="No Spacing"/>
    <w:uiPriority w:val="1"/>
    <w:qFormat/>
    <w:rsid w:val="00F30218"/>
  </w:style>
  <w:style w:type="character" w:customStyle="1" w:styleId="Heading3Char">
    <w:name w:val="Heading 3 Char"/>
    <w:basedOn w:val="DefaultParagraphFont"/>
    <w:link w:val="Heading3"/>
    <w:uiPriority w:val="9"/>
    <w:rsid w:val="00F30218"/>
    <w:rPr>
      <w:rFonts w:ascii="Arial Narrow Bold" w:eastAsiaTheme="majorEastAsia" w:hAnsi="Arial Narrow Bold" w:cstheme="majorBidi"/>
      <w:b/>
      <w:color w:val="44546A" w:themeColor="text2"/>
      <w:kern w:val="32"/>
      <w:sz w:val="36"/>
      <w:szCs w:val="28"/>
    </w:rPr>
  </w:style>
  <w:style w:type="paragraph" w:styleId="Header">
    <w:name w:val="header"/>
    <w:basedOn w:val="Normal"/>
    <w:link w:val="HeaderChar"/>
    <w:uiPriority w:val="99"/>
    <w:unhideWhenUsed/>
    <w:rsid w:val="00F30218"/>
    <w:pPr>
      <w:tabs>
        <w:tab w:val="center" w:pos="4680"/>
        <w:tab w:val="right" w:pos="9360"/>
      </w:tabs>
    </w:pPr>
  </w:style>
  <w:style w:type="character" w:customStyle="1" w:styleId="HeaderChar">
    <w:name w:val="Header Char"/>
    <w:basedOn w:val="DefaultParagraphFont"/>
    <w:link w:val="Header"/>
    <w:uiPriority w:val="99"/>
    <w:rsid w:val="00F30218"/>
  </w:style>
  <w:style w:type="paragraph" w:styleId="TOC3">
    <w:name w:val="toc 3"/>
    <w:basedOn w:val="Normal"/>
    <w:next w:val="Normal"/>
    <w:autoRedefine/>
    <w:uiPriority w:val="39"/>
    <w:unhideWhenUsed/>
    <w:rsid w:val="00277C60"/>
    <w:pPr>
      <w:spacing w:after="100"/>
      <w:ind w:left="480"/>
    </w:pPr>
  </w:style>
  <w:style w:type="paragraph" w:styleId="Revision">
    <w:name w:val="Revision"/>
    <w:hidden/>
    <w:uiPriority w:val="99"/>
    <w:semiHidden/>
    <w:rsid w:val="00322AE5"/>
  </w:style>
  <w:style w:type="character" w:styleId="Emphasis">
    <w:name w:val="Emphasis"/>
    <w:basedOn w:val="DefaultParagraphFont"/>
    <w:uiPriority w:val="20"/>
    <w:qFormat/>
    <w:rsid w:val="003913B7"/>
    <w:rPr>
      <w:i/>
      <w:iCs/>
    </w:rPr>
  </w:style>
  <w:style w:type="character" w:customStyle="1" w:styleId="tgc">
    <w:name w:val="_tgc"/>
    <w:basedOn w:val="DefaultParagraphFont"/>
    <w:rsid w:val="00EB30B4"/>
  </w:style>
  <w:style w:type="paragraph" w:customStyle="1" w:styleId="NumberedList">
    <w:name w:val="Numbered List"/>
    <w:qFormat/>
    <w:rsid w:val="00EB30B4"/>
    <w:pPr>
      <w:numPr>
        <w:numId w:val="25"/>
      </w:numPr>
      <w:tabs>
        <w:tab w:val="left" w:pos="630"/>
      </w:tabs>
      <w:spacing w:before="60" w:after="120"/>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86E57"/>
    <w:rPr>
      <w:color w:val="954F72" w:themeColor="followedHyperlink"/>
      <w:u w:val="single"/>
    </w:rPr>
  </w:style>
  <w:style w:type="paragraph" w:customStyle="1" w:styleId="BodyTextBold">
    <w:name w:val="Body Text Bold"/>
    <w:basedOn w:val="Normal"/>
    <w:link w:val="BodyTextBoldChar"/>
    <w:qFormat/>
    <w:rsid w:val="00423A4C"/>
    <w:pPr>
      <w:spacing w:before="60" w:after="60"/>
    </w:pPr>
    <w:rPr>
      <w:rFonts w:ascii="Times New Roman" w:eastAsiaTheme="majorEastAsia" w:hAnsi="Times New Roman" w:cs="Times New Roman"/>
      <w:b/>
      <w:bCs/>
      <w:kern w:val="32"/>
      <w:szCs w:val="32"/>
    </w:rPr>
  </w:style>
  <w:style w:type="character" w:customStyle="1" w:styleId="BodyTextBoldChar">
    <w:name w:val="Body Text Bold Char"/>
    <w:basedOn w:val="DefaultParagraphFont"/>
    <w:link w:val="BodyTextBold"/>
    <w:rsid w:val="00423A4C"/>
    <w:rPr>
      <w:rFonts w:ascii="Times New Roman" w:eastAsiaTheme="majorEastAsia" w:hAnsi="Times New Roman" w:cs="Times New Roman"/>
      <w:b/>
      <w:bCs/>
      <w:kern w:val="32"/>
      <w:szCs w:val="32"/>
    </w:rPr>
  </w:style>
  <w:style w:type="character" w:customStyle="1" w:styleId="Heading4Char">
    <w:name w:val="Heading 4 Char"/>
    <w:basedOn w:val="DefaultParagraphFont"/>
    <w:link w:val="Heading4"/>
    <w:rsid w:val="00455174"/>
    <w:rPr>
      <w:rFonts w:ascii="Arial Narrow Bold" w:eastAsiaTheme="majorEastAsia" w:hAnsi="Arial Narrow Bold" w:cstheme="majorBidi"/>
      <w:b/>
      <w:bCs/>
      <w:iCs/>
      <w:color w:val="44546A" w:themeColor="text2"/>
      <w:kern w:val="32"/>
      <w:szCs w:val="26"/>
    </w:rPr>
  </w:style>
  <w:style w:type="character" w:customStyle="1" w:styleId="Heading5Char">
    <w:name w:val="Heading 5 Char"/>
    <w:basedOn w:val="DefaultParagraphFont"/>
    <w:link w:val="Heading5"/>
    <w:rsid w:val="00455174"/>
    <w:rPr>
      <w:rFonts w:ascii="Arial Narrow Bold" w:eastAsiaTheme="majorEastAsia" w:hAnsi="Arial Narrow Bold" w:cstheme="majorBidi"/>
      <w:b/>
      <w:bCs/>
      <w:i/>
      <w:iCs/>
      <w:color w:val="44546A" w:themeColor="text2"/>
      <w:kern w:val="32"/>
      <w:szCs w:val="26"/>
    </w:rPr>
  </w:style>
  <w:style w:type="character" w:customStyle="1" w:styleId="Heading6Char">
    <w:name w:val="Heading 6 Char"/>
    <w:basedOn w:val="DefaultParagraphFont"/>
    <w:link w:val="Heading6"/>
    <w:rsid w:val="00455174"/>
    <w:rPr>
      <w:rFonts w:ascii="Arial Narrow Bold" w:eastAsiaTheme="majorEastAsia" w:hAnsi="Arial Narrow Bold" w:cstheme="majorBidi"/>
      <w:b/>
      <w:bCs/>
      <w:color w:val="44546A" w:themeColor="text2"/>
      <w:kern w:val="32"/>
      <w:sz w:val="36"/>
      <w:szCs w:val="26"/>
    </w:rPr>
  </w:style>
  <w:style w:type="character" w:customStyle="1" w:styleId="Heading7Char">
    <w:name w:val="Heading 7 Char"/>
    <w:basedOn w:val="DefaultParagraphFont"/>
    <w:link w:val="Heading7"/>
    <w:rsid w:val="00455174"/>
    <w:rPr>
      <w:rFonts w:ascii="Arial Narrow" w:eastAsiaTheme="majorEastAsia" w:hAnsi="Arial Narrow" w:cstheme="majorBidi"/>
      <w:b/>
      <w:bCs/>
      <w:iCs/>
      <w:color w:val="44546A" w:themeColor="text2"/>
      <w:kern w:val="32"/>
      <w:sz w:val="32"/>
      <w:szCs w:val="32"/>
    </w:rPr>
  </w:style>
  <w:style w:type="character" w:customStyle="1" w:styleId="Heading8Char">
    <w:name w:val="Heading 8 Char"/>
    <w:basedOn w:val="DefaultParagraphFont"/>
    <w:link w:val="Heading8"/>
    <w:rsid w:val="00455174"/>
    <w:rPr>
      <w:rFonts w:ascii="Arial Narrow" w:eastAsiaTheme="majorEastAsia" w:hAnsi="Arial Narrow" w:cstheme="majorBidi"/>
      <w:b/>
      <w:bCs/>
      <w:color w:val="44546A" w:themeColor="text2"/>
      <w:kern w:val="32"/>
      <w:sz w:val="28"/>
      <w:szCs w:val="20"/>
    </w:rPr>
  </w:style>
  <w:style w:type="character" w:customStyle="1" w:styleId="Heading9Char">
    <w:name w:val="Heading 9 Char"/>
    <w:basedOn w:val="DefaultParagraphFont"/>
    <w:link w:val="Heading9"/>
    <w:rsid w:val="00455174"/>
    <w:rPr>
      <w:rFonts w:ascii="Arial Narrow" w:eastAsiaTheme="majorEastAsia" w:hAnsi="Arial Narrow" w:cstheme="majorBidi"/>
      <w:b/>
      <w:iCs/>
      <w:color w:val="44546A" w:themeColor="text2"/>
      <w:szCs w:val="20"/>
    </w:rPr>
  </w:style>
  <w:style w:type="character" w:styleId="EndnoteReference">
    <w:name w:val="endnote reference"/>
    <w:basedOn w:val="DefaultParagraphFont"/>
    <w:uiPriority w:val="99"/>
    <w:semiHidden/>
    <w:unhideWhenUsed/>
    <w:rsid w:val="009208BC"/>
    <w:rPr>
      <w:vertAlign w:val="superscript"/>
    </w:rPr>
  </w:style>
  <w:style w:type="paragraph" w:styleId="NormalWeb">
    <w:name w:val="Normal (Web)"/>
    <w:basedOn w:val="Normal"/>
    <w:uiPriority w:val="99"/>
    <w:semiHidden/>
    <w:unhideWhenUsed/>
    <w:rsid w:val="005E1336"/>
    <w:pPr>
      <w:spacing w:before="100" w:beforeAutospacing="1" w:after="100" w:afterAutospacing="1"/>
    </w:pPr>
    <w:rPr>
      <w:rFonts w:ascii="Times New Roman" w:hAnsi="Times New Roman" w:cs="Times New Roman"/>
    </w:rPr>
  </w:style>
  <w:style w:type="paragraph" w:styleId="Title">
    <w:name w:val="Title"/>
    <w:basedOn w:val="Normal"/>
    <w:next w:val="Normal"/>
    <w:link w:val="TitleChar"/>
    <w:uiPriority w:val="10"/>
    <w:qFormat/>
    <w:rsid w:val="00C61BD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BD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61BD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C61BD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41376">
      <w:bodyDiv w:val="1"/>
      <w:marLeft w:val="0"/>
      <w:marRight w:val="0"/>
      <w:marTop w:val="0"/>
      <w:marBottom w:val="0"/>
      <w:divBdr>
        <w:top w:val="none" w:sz="0" w:space="0" w:color="auto"/>
        <w:left w:val="none" w:sz="0" w:space="0" w:color="auto"/>
        <w:bottom w:val="none" w:sz="0" w:space="0" w:color="auto"/>
        <w:right w:val="none" w:sz="0" w:space="0" w:color="auto"/>
      </w:divBdr>
    </w:div>
    <w:div w:id="256443825">
      <w:bodyDiv w:val="1"/>
      <w:marLeft w:val="0"/>
      <w:marRight w:val="0"/>
      <w:marTop w:val="0"/>
      <w:marBottom w:val="0"/>
      <w:divBdr>
        <w:top w:val="none" w:sz="0" w:space="0" w:color="auto"/>
        <w:left w:val="none" w:sz="0" w:space="0" w:color="auto"/>
        <w:bottom w:val="none" w:sz="0" w:space="0" w:color="auto"/>
        <w:right w:val="none" w:sz="0" w:space="0" w:color="auto"/>
      </w:divBdr>
    </w:div>
    <w:div w:id="606081174">
      <w:bodyDiv w:val="1"/>
      <w:marLeft w:val="0"/>
      <w:marRight w:val="0"/>
      <w:marTop w:val="0"/>
      <w:marBottom w:val="0"/>
      <w:divBdr>
        <w:top w:val="none" w:sz="0" w:space="0" w:color="auto"/>
        <w:left w:val="none" w:sz="0" w:space="0" w:color="auto"/>
        <w:bottom w:val="none" w:sz="0" w:space="0" w:color="auto"/>
        <w:right w:val="none" w:sz="0" w:space="0" w:color="auto"/>
      </w:divBdr>
    </w:div>
    <w:div w:id="714819346">
      <w:bodyDiv w:val="1"/>
      <w:marLeft w:val="0"/>
      <w:marRight w:val="0"/>
      <w:marTop w:val="0"/>
      <w:marBottom w:val="0"/>
      <w:divBdr>
        <w:top w:val="none" w:sz="0" w:space="0" w:color="auto"/>
        <w:left w:val="none" w:sz="0" w:space="0" w:color="auto"/>
        <w:bottom w:val="none" w:sz="0" w:space="0" w:color="auto"/>
        <w:right w:val="none" w:sz="0" w:space="0" w:color="auto"/>
      </w:divBdr>
    </w:div>
    <w:div w:id="914125022">
      <w:bodyDiv w:val="1"/>
      <w:marLeft w:val="0"/>
      <w:marRight w:val="0"/>
      <w:marTop w:val="0"/>
      <w:marBottom w:val="0"/>
      <w:divBdr>
        <w:top w:val="none" w:sz="0" w:space="0" w:color="auto"/>
        <w:left w:val="none" w:sz="0" w:space="0" w:color="auto"/>
        <w:bottom w:val="none" w:sz="0" w:space="0" w:color="auto"/>
        <w:right w:val="none" w:sz="0" w:space="0" w:color="auto"/>
      </w:divBdr>
    </w:div>
    <w:div w:id="1642423626">
      <w:bodyDiv w:val="1"/>
      <w:marLeft w:val="0"/>
      <w:marRight w:val="0"/>
      <w:marTop w:val="0"/>
      <w:marBottom w:val="0"/>
      <w:divBdr>
        <w:top w:val="none" w:sz="0" w:space="0" w:color="auto"/>
        <w:left w:val="none" w:sz="0" w:space="0" w:color="auto"/>
        <w:bottom w:val="none" w:sz="0" w:space="0" w:color="auto"/>
        <w:right w:val="none" w:sz="0" w:space="0" w:color="auto"/>
      </w:divBdr>
    </w:div>
    <w:div w:id="1904023217">
      <w:bodyDiv w:val="1"/>
      <w:marLeft w:val="0"/>
      <w:marRight w:val="0"/>
      <w:marTop w:val="0"/>
      <w:marBottom w:val="0"/>
      <w:divBdr>
        <w:top w:val="none" w:sz="0" w:space="0" w:color="auto"/>
        <w:left w:val="none" w:sz="0" w:space="0" w:color="auto"/>
        <w:bottom w:val="none" w:sz="0" w:space="0" w:color="auto"/>
        <w:right w:val="none" w:sz="0" w:space="0" w:color="auto"/>
      </w:divBdr>
    </w:div>
    <w:div w:id="1913270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3.tiff"/><Relationship Id="rId21" Type="http://schemas.openxmlformats.org/officeDocument/2006/relationships/hyperlink" Target="mailto:cve@mitre.org"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image" Target="media/image1.jpe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cve.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documentManagement>
</p:properties>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672FC96AA6A3E34CB3016BEF1A0FC705" ma:contentTypeVersion="1" ma:contentTypeDescription="Materials and documents that contain MITRE authored content and other content directly attributable to MITRE and its work" ma:contentTypeScope="" ma:versionID="5312473431e918823c9d10db5606fc0c">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e207f629e9ef5d09050449f693559770" ns1:_="" ns2:_="">
    <xsd:import namespace="http://schemas.microsoft.com/sharepoint/v3"/>
    <xsd:import namespace="http://schemas.microsoft.com/sharepoint/v3/fields"/>
    <xsd:element name="properties">
      <xsd:complexType>
        <xsd:sequence>
          <xsd:element name="documentManagement">
            <xsd:complexType>
              <xsd:all>
                <xsd:element ref="ns2:_Contributor" minOccurs="0"/>
                <xsd:element ref="ns1:MITRE_x0020_Sensitivity"/>
                <xsd:element ref="ns1:Release_x0020_Statemen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0281F-C733-48A2-B092-BE8102005333}">
  <ds:schemaRefs>
    <ds:schemaRef ds:uri="http://schemas.microsoft.com/sharepoint/v3/contenttype/forms"/>
  </ds:schemaRefs>
</ds:datastoreItem>
</file>

<file path=customXml/itemProps2.xml><?xml version="1.0" encoding="utf-8"?>
<ds:datastoreItem xmlns:ds="http://schemas.openxmlformats.org/officeDocument/2006/customXml" ds:itemID="{2DEDE29F-F166-4560-B626-E49CC147807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s>
</ds:datastoreItem>
</file>

<file path=customXml/itemProps3.xml><?xml version="1.0" encoding="utf-8"?>
<ds:datastoreItem xmlns:ds="http://schemas.openxmlformats.org/officeDocument/2006/customXml" ds:itemID="{CDEDE1A1-DF3A-4225-865A-6D8EBE94D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C7C183-ABC9-4C11-BDC2-D5316CBB6928}">
  <ds:schemaRefs>
    <ds:schemaRef ds:uri="http://schemas.microsoft.com/office/2006/metadata/customXsn"/>
  </ds:schemaRefs>
</ds:datastoreItem>
</file>

<file path=customXml/itemProps5.xml><?xml version="1.0" encoding="utf-8"?>
<ds:datastoreItem xmlns:ds="http://schemas.openxmlformats.org/officeDocument/2006/customXml" ds:itemID="{FDDAE960-EB06-234B-99ED-9D0DC579E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27</Pages>
  <Words>7020</Words>
  <Characters>40019</Characters>
  <Application>Microsoft Macintosh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Adinolfi</dc:creator>
  <cp:keywords/>
  <dc:description/>
  <cp:lastModifiedBy>Daniel Adinolfi</cp:lastModifiedBy>
  <cp:revision>11</cp:revision>
  <dcterms:created xsi:type="dcterms:W3CDTF">2017-08-14T14:15:00Z</dcterms:created>
  <dcterms:modified xsi:type="dcterms:W3CDTF">2017-08-21T19:24:00Z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0x010100823A99C636F7423283FB0D200866C61300672FC96AA6A3E34CB3016BEF1A0FC705</vt:lpwstr>
  </property>
</Properties>
</file>